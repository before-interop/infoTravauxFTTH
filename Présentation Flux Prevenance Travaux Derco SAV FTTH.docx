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8E2F7" w14:textId="77777777" w:rsidR="00C2657C" w:rsidRPr="00401ADD" w:rsidRDefault="00C2657C" w:rsidP="00A42457">
      <w:pPr>
        <w:rPr>
          <w:rFonts w:ascii="Arial" w:hAnsi="Arial" w:cs="Arial"/>
          <w:sz w:val="22"/>
          <w:szCs w:val="22"/>
        </w:rPr>
      </w:pPr>
    </w:p>
    <w:p w14:paraId="692806A1" w14:textId="77777777" w:rsidR="00C2657C" w:rsidRPr="00401ADD" w:rsidRDefault="00C2657C">
      <w:pPr>
        <w:rPr>
          <w:rFonts w:ascii="Arial" w:hAnsi="Arial" w:cs="Arial"/>
          <w:sz w:val="22"/>
          <w:szCs w:val="22"/>
        </w:rPr>
      </w:pPr>
    </w:p>
    <w:p w14:paraId="3F9333B7" w14:textId="77777777" w:rsidR="00C2657C" w:rsidRPr="00401ADD" w:rsidRDefault="00C2657C">
      <w:pPr>
        <w:rPr>
          <w:rFonts w:ascii="Arial" w:hAnsi="Arial" w:cs="Arial"/>
          <w:sz w:val="22"/>
          <w:szCs w:val="22"/>
        </w:rPr>
      </w:pPr>
    </w:p>
    <w:p w14:paraId="0D33DC89" w14:textId="77777777" w:rsidR="00C2657C" w:rsidRPr="00401ADD" w:rsidRDefault="00A30B03">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8240" behindDoc="0" locked="0" layoutInCell="1" allowOverlap="1" wp14:anchorId="35C36C5F" wp14:editId="2521440B">
                <wp:simplePos x="0" y="0"/>
                <wp:positionH relativeFrom="column">
                  <wp:posOffset>398780</wp:posOffset>
                </wp:positionH>
                <wp:positionV relativeFrom="paragraph">
                  <wp:posOffset>26035</wp:posOffset>
                </wp:positionV>
                <wp:extent cx="5029200" cy="2505075"/>
                <wp:effectExtent l="0" t="0" r="0" b="952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505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5B48E" w14:textId="77777777" w:rsidR="00FA0959" w:rsidRPr="00BF5B29" w:rsidRDefault="00FA0959" w:rsidP="00401ADD">
                            <w:pPr>
                              <w:pStyle w:val="Sous-TitreDocument"/>
                              <w:pageBreakBefore w:val="0"/>
                              <w:jc w:val="center"/>
                              <w:rPr>
                                <w:b/>
                                <w:color w:val="auto"/>
                                <w:szCs w:val="40"/>
                              </w:rPr>
                            </w:pPr>
                            <w:r w:rsidRPr="00BF5B29">
                              <w:rPr>
                                <w:b/>
                                <w:color w:val="auto"/>
                                <w:szCs w:val="40"/>
                              </w:rPr>
                              <w:t xml:space="preserve">GESTION DU SAV FTTH  </w:t>
                            </w:r>
                          </w:p>
                          <w:p w14:paraId="69EC4FED" w14:textId="77777777" w:rsidR="00FA0959" w:rsidRPr="00BF5B29" w:rsidRDefault="00FA0959" w:rsidP="00401ADD">
                            <w:pPr>
                              <w:pStyle w:val="Sous-TitreDocument"/>
                              <w:jc w:val="center"/>
                              <w:rPr>
                                <w:b/>
                                <w:color w:val="auto"/>
                                <w:szCs w:val="40"/>
                              </w:rPr>
                            </w:pPr>
                          </w:p>
                          <w:p w14:paraId="29C3149C" w14:textId="77777777" w:rsidR="00FA0959" w:rsidRDefault="00FA0959" w:rsidP="00401ADD">
                            <w:pPr>
                              <w:pStyle w:val="Sous-TitreDocument"/>
                              <w:jc w:val="center"/>
                              <w:rPr>
                                <w:b/>
                                <w:color w:val="auto"/>
                                <w:szCs w:val="40"/>
                              </w:rPr>
                            </w:pPr>
                            <w:r w:rsidRPr="00BF5B29">
                              <w:rPr>
                                <w:b/>
                                <w:color w:val="auto"/>
                                <w:szCs w:val="40"/>
                              </w:rPr>
                              <w:t xml:space="preserve">Présentation </w:t>
                            </w:r>
                            <w:r>
                              <w:rPr>
                                <w:b/>
                                <w:color w:val="auto"/>
                                <w:szCs w:val="40"/>
                              </w:rPr>
                              <w:t xml:space="preserve">du </w:t>
                            </w:r>
                            <w:r w:rsidRPr="00006732">
                              <w:rPr>
                                <w:b/>
                                <w:color w:val="auto"/>
                                <w:szCs w:val="40"/>
                              </w:rPr>
                              <w:t>webservice de gestion des travaux planifiés et des dérangements collectifs FTTH</w:t>
                            </w:r>
                          </w:p>
                          <w:p w14:paraId="3BFA7286" w14:textId="77777777" w:rsidR="00FA0959" w:rsidRPr="00BF5B29" w:rsidRDefault="00FA0959" w:rsidP="00852670">
                            <w:pPr>
                              <w:pStyle w:val="Sous-TitreDocument"/>
                              <w:jc w:val="left"/>
                              <w:rPr>
                                <w:b/>
                                <w:color w:val="auto"/>
                                <w:szCs w:val="40"/>
                              </w:rPr>
                            </w:pPr>
                          </w:p>
                          <w:p w14:paraId="12084DF5" w14:textId="77777777" w:rsidR="00FA0959" w:rsidRPr="00BF5B29" w:rsidRDefault="00FA0959" w:rsidP="00401ADD">
                            <w:pPr>
                              <w:pStyle w:val="Sous-TitreDocument"/>
                              <w:pageBreakBefore w:val="0"/>
                              <w:jc w:val="center"/>
                              <w:rPr>
                                <w:b/>
                                <w:color w:val="auto"/>
                                <w:sz w:val="24"/>
                                <w:szCs w:val="24"/>
                              </w:rPr>
                            </w:pPr>
                            <w:r w:rsidRPr="00BF5B29">
                              <w:rPr>
                                <w:b/>
                                <w:color w:val="auto"/>
                                <w:sz w:val="24"/>
                                <w:szCs w:val="24"/>
                              </w:rPr>
                              <w:t xml:space="preserve">Version </w:t>
                            </w:r>
                            <w:r>
                              <w:rPr>
                                <w:b/>
                                <w:color w:val="auto"/>
                                <w:sz w:val="24"/>
                                <w:szCs w:val="24"/>
                              </w:rPr>
                              <w:t>1</w:t>
                            </w:r>
                            <w:r w:rsidRPr="00BF5B29">
                              <w:rPr>
                                <w:b/>
                                <w:color w:val="auto"/>
                                <w:sz w:val="24"/>
                                <w:szCs w:val="24"/>
                              </w:rPr>
                              <w:t>.</w:t>
                            </w:r>
                            <w:r>
                              <w:rPr>
                                <w:b/>
                                <w:color w:val="auto"/>
                                <w:sz w:val="24"/>
                                <w:szCs w:val="24"/>
                              </w:rPr>
                              <w:t>0</w:t>
                            </w:r>
                          </w:p>
                          <w:p w14:paraId="63A36A39" w14:textId="77777777" w:rsidR="00FA0959" w:rsidRPr="00BF5B29" w:rsidRDefault="00FA0959" w:rsidP="00401ADD">
                            <w:pPr>
                              <w:pStyle w:val="Sous-TitreDocument"/>
                              <w:pageBreakBefore w:val="0"/>
                              <w:rPr>
                                <w:color w:val="auto"/>
                                <w:sz w:val="24"/>
                                <w:szCs w:val="24"/>
                              </w:rPr>
                            </w:pPr>
                          </w:p>
                          <w:p w14:paraId="0F2EEBB8" w14:textId="77777777" w:rsidR="00FA0959" w:rsidRPr="00BF5B29" w:rsidRDefault="00FA0959" w:rsidP="00401ADD"/>
                          <w:p w14:paraId="1615B19C" w14:textId="77777777" w:rsidR="00FA0959" w:rsidRPr="00BF5B29" w:rsidRDefault="00FA0959" w:rsidP="00401ADD">
                            <w:pPr>
                              <w:pStyle w:val="Corpsdetexte"/>
                              <w:jc w:val="right"/>
                              <w:rPr>
                                <w:sz w:val="24"/>
                                <w:szCs w:val="24"/>
                              </w:rPr>
                            </w:pPr>
                          </w:p>
                          <w:p w14:paraId="594B7740" w14:textId="77777777" w:rsidR="00FA0959" w:rsidRPr="00BF5B29" w:rsidRDefault="00FA0959" w:rsidP="00E9514D">
                            <w:pPr>
                              <w:pStyle w:val="Titre"/>
                              <w:numPr>
                                <w:ilvl w:val="0"/>
                                <w:numId w:val="0"/>
                              </w:numPr>
                              <w:ind w:left="357"/>
                              <w:rPr>
                                <w:color w:val="auto"/>
                                <w:sz w:val="24"/>
                                <w:szCs w:val="24"/>
                              </w:rPr>
                            </w:pPr>
                            <w:bookmarkStart w:id="0" w:name="_Toc281556188"/>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36C5F" id="_x0000_t202" coordsize="21600,21600" o:spt="202" path="m,l,21600r21600,l21600,xe">
                <v:stroke joinstyle="miter"/>
                <v:path gradientshapeok="t" o:connecttype="rect"/>
              </v:shapetype>
              <v:shape id="Text Box 7" o:spid="_x0000_s1026" type="#_x0000_t202" style="position:absolute;margin-left:31.4pt;margin-top:2.05pt;width:396pt;height:19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" filled="f" stroked="f">
                <v:textbox inset="0,0,0,0">
                  <w:txbxContent>
                    <w:p w14:paraId="0405B48E" w14:textId="77777777" w:rsidR="00FA0959" w:rsidRPr="00BF5B29" w:rsidRDefault="00FA0959" w:rsidP="00401ADD">
                      <w:pPr>
                        <w:pStyle w:val="Sous-TitreDocument"/>
                        <w:pageBreakBefore w:val="0"/>
                        <w:jc w:val="center"/>
                        <w:rPr>
                          <w:b/>
                          <w:color w:val="auto"/>
                          <w:szCs w:val="40"/>
                        </w:rPr>
                      </w:pPr>
                      <w:r w:rsidRPr="00BF5B29">
                        <w:rPr>
                          <w:b/>
                          <w:color w:val="auto"/>
                          <w:szCs w:val="40"/>
                        </w:rPr>
                        <w:t xml:space="preserve">GESTION DU SAV FTTH  </w:t>
                      </w:r>
                    </w:p>
                    <w:p w14:paraId="69EC4FED" w14:textId="77777777" w:rsidR="00FA0959" w:rsidRPr="00BF5B29" w:rsidRDefault="00FA0959" w:rsidP="00401ADD">
                      <w:pPr>
                        <w:pStyle w:val="Sous-TitreDocument"/>
                        <w:jc w:val="center"/>
                        <w:rPr>
                          <w:b/>
                          <w:color w:val="auto"/>
                          <w:szCs w:val="40"/>
                        </w:rPr>
                      </w:pPr>
                    </w:p>
                    <w:p w14:paraId="29C3149C" w14:textId="77777777" w:rsidR="00FA0959" w:rsidRDefault="00FA0959" w:rsidP="00401ADD">
                      <w:pPr>
                        <w:pStyle w:val="Sous-TitreDocument"/>
                        <w:jc w:val="center"/>
                        <w:rPr>
                          <w:b/>
                          <w:color w:val="auto"/>
                          <w:szCs w:val="40"/>
                        </w:rPr>
                      </w:pPr>
                      <w:r w:rsidRPr="00BF5B29">
                        <w:rPr>
                          <w:b/>
                          <w:color w:val="auto"/>
                          <w:szCs w:val="40"/>
                        </w:rPr>
                        <w:t xml:space="preserve">Présentation </w:t>
                      </w:r>
                      <w:r>
                        <w:rPr>
                          <w:b/>
                          <w:color w:val="auto"/>
                          <w:szCs w:val="40"/>
                        </w:rPr>
                        <w:t xml:space="preserve">du </w:t>
                      </w:r>
                      <w:r w:rsidRPr="00006732">
                        <w:rPr>
                          <w:b/>
                          <w:color w:val="auto"/>
                          <w:szCs w:val="40"/>
                        </w:rPr>
                        <w:t>webservice de gestion des travaux planifiés et des dérangements collectifs FTTH</w:t>
                      </w:r>
                    </w:p>
                    <w:p w14:paraId="3BFA7286" w14:textId="77777777" w:rsidR="00FA0959" w:rsidRPr="00BF5B29" w:rsidRDefault="00FA0959" w:rsidP="00852670">
                      <w:pPr>
                        <w:pStyle w:val="Sous-TitreDocument"/>
                        <w:jc w:val="left"/>
                        <w:rPr>
                          <w:b/>
                          <w:color w:val="auto"/>
                          <w:szCs w:val="40"/>
                        </w:rPr>
                      </w:pPr>
                    </w:p>
                    <w:p w14:paraId="12084DF5" w14:textId="77777777" w:rsidR="00FA0959" w:rsidRPr="00BF5B29" w:rsidRDefault="00FA0959" w:rsidP="00401ADD">
                      <w:pPr>
                        <w:pStyle w:val="Sous-TitreDocument"/>
                        <w:pageBreakBefore w:val="0"/>
                        <w:jc w:val="center"/>
                        <w:rPr>
                          <w:b/>
                          <w:color w:val="auto"/>
                          <w:sz w:val="24"/>
                          <w:szCs w:val="24"/>
                        </w:rPr>
                      </w:pPr>
                      <w:r w:rsidRPr="00BF5B29">
                        <w:rPr>
                          <w:b/>
                          <w:color w:val="auto"/>
                          <w:sz w:val="24"/>
                          <w:szCs w:val="24"/>
                        </w:rPr>
                        <w:t xml:space="preserve">Version </w:t>
                      </w:r>
                      <w:r>
                        <w:rPr>
                          <w:b/>
                          <w:color w:val="auto"/>
                          <w:sz w:val="24"/>
                          <w:szCs w:val="24"/>
                        </w:rPr>
                        <w:t>1</w:t>
                      </w:r>
                      <w:r w:rsidRPr="00BF5B29">
                        <w:rPr>
                          <w:b/>
                          <w:color w:val="auto"/>
                          <w:sz w:val="24"/>
                          <w:szCs w:val="24"/>
                        </w:rPr>
                        <w:t>.</w:t>
                      </w:r>
                      <w:r>
                        <w:rPr>
                          <w:b/>
                          <w:color w:val="auto"/>
                          <w:sz w:val="24"/>
                          <w:szCs w:val="24"/>
                        </w:rPr>
                        <w:t>0</w:t>
                      </w:r>
                    </w:p>
                    <w:p w14:paraId="63A36A39" w14:textId="77777777" w:rsidR="00FA0959" w:rsidRPr="00BF5B29" w:rsidRDefault="00FA0959" w:rsidP="00401ADD">
                      <w:pPr>
                        <w:pStyle w:val="Sous-TitreDocument"/>
                        <w:pageBreakBefore w:val="0"/>
                        <w:rPr>
                          <w:color w:val="auto"/>
                          <w:sz w:val="24"/>
                          <w:szCs w:val="24"/>
                        </w:rPr>
                      </w:pPr>
                    </w:p>
                    <w:p w14:paraId="0F2EEBB8" w14:textId="77777777" w:rsidR="00FA0959" w:rsidRPr="00BF5B29" w:rsidRDefault="00FA0959" w:rsidP="00401ADD"/>
                    <w:p w14:paraId="1615B19C" w14:textId="77777777" w:rsidR="00FA0959" w:rsidRPr="00BF5B29" w:rsidRDefault="00FA0959" w:rsidP="00401ADD">
                      <w:pPr>
                        <w:pStyle w:val="Corpsdetexte"/>
                        <w:jc w:val="right"/>
                        <w:rPr>
                          <w:sz w:val="24"/>
                          <w:szCs w:val="24"/>
                        </w:rPr>
                      </w:pPr>
                    </w:p>
                    <w:p w14:paraId="594B7740" w14:textId="77777777" w:rsidR="00FA0959" w:rsidRPr="00BF5B29" w:rsidRDefault="00FA0959" w:rsidP="00E9514D">
                      <w:pPr>
                        <w:pStyle w:val="Titre"/>
                        <w:numPr>
                          <w:ilvl w:val="0"/>
                          <w:numId w:val="0"/>
                        </w:numPr>
                        <w:ind w:left="357"/>
                        <w:rPr>
                          <w:color w:val="auto"/>
                          <w:sz w:val="24"/>
                          <w:szCs w:val="24"/>
                        </w:rPr>
                      </w:pPr>
                      <w:bookmarkStart w:id="1" w:name="_Toc281556188"/>
                      <w:bookmarkEnd w:id="1"/>
                    </w:p>
                  </w:txbxContent>
                </v:textbox>
              </v:shape>
            </w:pict>
          </mc:Fallback>
        </mc:AlternateContent>
      </w:r>
    </w:p>
    <w:p w14:paraId="3F2ABA53" w14:textId="77777777" w:rsidR="00C2657C" w:rsidRPr="00401ADD" w:rsidRDefault="00C2657C">
      <w:pPr>
        <w:rPr>
          <w:rFonts w:ascii="Arial" w:hAnsi="Arial" w:cs="Arial"/>
          <w:sz w:val="22"/>
          <w:szCs w:val="22"/>
        </w:rPr>
      </w:pPr>
    </w:p>
    <w:p w14:paraId="653AE774" w14:textId="77777777" w:rsidR="00C2657C" w:rsidRPr="00401ADD" w:rsidRDefault="00C2657C">
      <w:pPr>
        <w:rPr>
          <w:rFonts w:ascii="Arial" w:hAnsi="Arial" w:cs="Arial"/>
          <w:sz w:val="22"/>
          <w:szCs w:val="22"/>
        </w:rPr>
      </w:pPr>
    </w:p>
    <w:p w14:paraId="1FCE3D29" w14:textId="77777777" w:rsidR="00C2657C" w:rsidRPr="00401ADD" w:rsidRDefault="00C2657C">
      <w:pPr>
        <w:rPr>
          <w:rFonts w:ascii="Arial" w:hAnsi="Arial" w:cs="Arial"/>
          <w:sz w:val="22"/>
          <w:szCs w:val="22"/>
        </w:rPr>
      </w:pPr>
    </w:p>
    <w:p w14:paraId="460D1693" w14:textId="77777777" w:rsidR="00C2657C" w:rsidRPr="00401ADD" w:rsidRDefault="00C2657C">
      <w:pPr>
        <w:rPr>
          <w:rFonts w:ascii="Arial" w:hAnsi="Arial" w:cs="Arial"/>
          <w:sz w:val="22"/>
          <w:szCs w:val="22"/>
        </w:rPr>
      </w:pPr>
    </w:p>
    <w:p w14:paraId="7F27E695" w14:textId="77777777" w:rsidR="00C2657C" w:rsidRPr="00401ADD" w:rsidRDefault="00C2657C">
      <w:pPr>
        <w:rPr>
          <w:rFonts w:ascii="Arial" w:hAnsi="Arial" w:cs="Arial"/>
          <w:sz w:val="22"/>
          <w:szCs w:val="22"/>
        </w:rPr>
      </w:pPr>
    </w:p>
    <w:p w14:paraId="38C5D286" w14:textId="77777777" w:rsidR="00C2657C" w:rsidRPr="00401ADD" w:rsidRDefault="00C2657C">
      <w:pPr>
        <w:rPr>
          <w:rFonts w:ascii="Arial" w:hAnsi="Arial" w:cs="Arial"/>
          <w:sz w:val="22"/>
          <w:szCs w:val="22"/>
        </w:rPr>
      </w:pPr>
    </w:p>
    <w:p w14:paraId="182A23D7" w14:textId="77777777" w:rsidR="00C2657C" w:rsidRPr="00401ADD" w:rsidRDefault="00C2657C" w:rsidP="00A42457">
      <w:pPr>
        <w:rPr>
          <w:rFonts w:ascii="Arial" w:hAnsi="Arial" w:cs="Arial"/>
          <w:sz w:val="22"/>
          <w:szCs w:val="22"/>
        </w:rPr>
      </w:pPr>
    </w:p>
    <w:p w14:paraId="23ADBBAF" w14:textId="77777777" w:rsidR="00C2657C" w:rsidRPr="00401ADD" w:rsidRDefault="00C2657C">
      <w:pPr>
        <w:rPr>
          <w:rFonts w:ascii="Arial" w:hAnsi="Arial" w:cs="Arial"/>
          <w:sz w:val="22"/>
          <w:szCs w:val="22"/>
        </w:rPr>
      </w:pPr>
    </w:p>
    <w:p w14:paraId="5B05F47A" w14:textId="77777777" w:rsidR="00C2657C" w:rsidRPr="00401ADD" w:rsidRDefault="00C2657C">
      <w:pPr>
        <w:rPr>
          <w:rFonts w:ascii="Arial" w:hAnsi="Arial" w:cs="Arial"/>
          <w:sz w:val="22"/>
          <w:szCs w:val="22"/>
        </w:rPr>
      </w:pPr>
    </w:p>
    <w:p w14:paraId="0E80C63D" w14:textId="77777777" w:rsidR="00C2657C" w:rsidRPr="00401ADD" w:rsidRDefault="00C2657C">
      <w:pPr>
        <w:rPr>
          <w:rFonts w:ascii="Arial" w:hAnsi="Arial" w:cs="Arial"/>
          <w:sz w:val="22"/>
          <w:szCs w:val="22"/>
        </w:rPr>
      </w:pPr>
    </w:p>
    <w:p w14:paraId="7D41C46F" w14:textId="77777777" w:rsidR="00C2657C" w:rsidRPr="00401ADD" w:rsidRDefault="00C2657C">
      <w:pPr>
        <w:rPr>
          <w:rFonts w:ascii="Arial" w:hAnsi="Arial" w:cs="Arial"/>
          <w:sz w:val="22"/>
          <w:szCs w:val="22"/>
        </w:rPr>
      </w:pPr>
    </w:p>
    <w:p w14:paraId="5F19D1F4" w14:textId="77777777" w:rsidR="00C2657C" w:rsidRPr="00401ADD" w:rsidRDefault="00C2657C">
      <w:pPr>
        <w:rPr>
          <w:rFonts w:ascii="Arial" w:hAnsi="Arial" w:cs="Arial"/>
          <w:sz w:val="22"/>
          <w:szCs w:val="22"/>
        </w:rPr>
      </w:pPr>
    </w:p>
    <w:p w14:paraId="7C9872C0" w14:textId="77777777" w:rsidR="00C2657C" w:rsidRPr="00401ADD" w:rsidRDefault="00C2657C">
      <w:pPr>
        <w:rPr>
          <w:rFonts w:ascii="Arial" w:hAnsi="Arial" w:cs="Arial"/>
          <w:sz w:val="22"/>
          <w:szCs w:val="22"/>
        </w:rPr>
      </w:pPr>
    </w:p>
    <w:p w14:paraId="7F772C47" w14:textId="77777777" w:rsidR="00C2657C" w:rsidRPr="00401ADD" w:rsidRDefault="00C2657C">
      <w:pPr>
        <w:rPr>
          <w:rFonts w:ascii="Arial" w:hAnsi="Arial" w:cs="Arial"/>
          <w:sz w:val="22"/>
          <w:szCs w:val="22"/>
        </w:rPr>
      </w:pPr>
    </w:p>
    <w:p w14:paraId="19EA9BCD" w14:textId="77777777" w:rsidR="00C2657C" w:rsidRPr="00401ADD" w:rsidRDefault="00C2657C">
      <w:pPr>
        <w:rPr>
          <w:rFonts w:ascii="Arial" w:hAnsi="Arial" w:cs="Arial"/>
          <w:sz w:val="22"/>
          <w:szCs w:val="22"/>
        </w:rPr>
      </w:pPr>
    </w:p>
    <w:p w14:paraId="5867D2A0" w14:textId="4E6BB6A2" w:rsidR="00C2657C" w:rsidRPr="00401ADD" w:rsidRDefault="0077132B" w:rsidP="00A42738">
      <w:pPr>
        <w:jc w:val="center"/>
        <w:rPr>
          <w:rFonts w:ascii="Arial" w:hAnsi="Arial" w:cs="Arial"/>
          <w:sz w:val="22"/>
          <w:szCs w:val="22"/>
        </w:rPr>
      </w:pPr>
      <w:r>
        <w:rPr>
          <w:rFonts w:ascii="Arial" w:hAnsi="Arial" w:cs="Arial"/>
          <w:sz w:val="22"/>
          <w:szCs w:val="22"/>
        </w:rPr>
        <w:t>Version : 2.</w:t>
      </w:r>
      <w:r w:rsidR="00D941E7">
        <w:rPr>
          <w:rFonts w:ascii="Arial" w:hAnsi="Arial" w:cs="Arial"/>
          <w:sz w:val="22"/>
          <w:szCs w:val="22"/>
        </w:rPr>
        <w:t>7</w:t>
      </w:r>
    </w:p>
    <w:p w14:paraId="22082516" w14:textId="77777777" w:rsidR="00C2657C" w:rsidRPr="00401ADD" w:rsidRDefault="00C2657C">
      <w:pPr>
        <w:rPr>
          <w:rFonts w:ascii="Arial" w:hAnsi="Arial" w:cs="Arial"/>
          <w:sz w:val="22"/>
          <w:szCs w:val="22"/>
        </w:rPr>
      </w:pPr>
    </w:p>
    <w:p w14:paraId="2D83721E" w14:textId="77777777" w:rsidR="00C2657C" w:rsidRPr="00401ADD" w:rsidRDefault="00C2657C">
      <w:pPr>
        <w:rPr>
          <w:rFonts w:ascii="Arial" w:hAnsi="Arial" w:cs="Arial"/>
          <w:sz w:val="22"/>
          <w:szCs w:val="22"/>
        </w:rPr>
      </w:pPr>
    </w:p>
    <w:p w14:paraId="26BDBA6C" w14:textId="3629782A" w:rsidR="00C2657C" w:rsidRPr="00401ADD" w:rsidRDefault="00C35199">
      <w:pPr>
        <w:rPr>
          <w:rFonts w:ascii="Arial" w:hAnsi="Arial" w:cs="Arial"/>
          <w:sz w:val="22"/>
          <w:szCs w:val="22"/>
        </w:rPr>
      </w:pPr>
      <w:r>
        <w:rPr>
          <w:rFonts w:cs="Arial"/>
          <w:noProof/>
          <w:sz w:val="22"/>
          <w:szCs w:val="22"/>
        </w:rPr>
        <mc:AlternateContent>
          <mc:Choice Requires="wps">
            <w:drawing>
              <wp:anchor distT="0" distB="0" distL="114300" distR="114300" simplePos="0" relativeHeight="251657216" behindDoc="0" locked="0" layoutInCell="1" allowOverlap="1" wp14:anchorId="083C1112" wp14:editId="23130EAA">
                <wp:simplePos x="0" y="0"/>
                <wp:positionH relativeFrom="margin">
                  <wp:align>left</wp:align>
                </wp:positionH>
                <wp:positionV relativeFrom="paragraph">
                  <wp:posOffset>6279</wp:posOffset>
                </wp:positionV>
                <wp:extent cx="6130925" cy="4701397"/>
                <wp:effectExtent l="0" t="0" r="3175" b="4445"/>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925" cy="4701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0" w:type="dxa"/>
                              <w:tblLayout w:type="fixed"/>
                              <w:tblCellMar>
                                <w:left w:w="70" w:type="dxa"/>
                                <w:right w:w="70" w:type="dxa"/>
                              </w:tblCellMar>
                              <w:tblLook w:val="0000" w:firstRow="0" w:lastRow="0" w:firstColumn="0" w:lastColumn="0" w:noHBand="0" w:noVBand="0"/>
                            </w:tblPr>
                            <w:tblGrid>
                              <w:gridCol w:w="1013"/>
                              <w:gridCol w:w="1481"/>
                              <w:gridCol w:w="2268"/>
                              <w:gridCol w:w="4614"/>
                            </w:tblGrid>
                            <w:tr w:rsidR="00FA0959" w:rsidRPr="00401ADD" w14:paraId="0B2B075E" w14:textId="77777777" w:rsidTr="00BF5B29">
                              <w:trPr>
                                <w:cantSplit/>
                              </w:trPr>
                              <w:tc>
                                <w:tcPr>
                                  <w:tcW w:w="9376" w:type="dxa"/>
                                  <w:gridSpan w:val="4"/>
                                  <w:tcBorders>
                                    <w:top w:val="single" w:sz="6" w:space="0" w:color="auto"/>
                                    <w:left w:val="single" w:sz="6" w:space="0" w:color="auto"/>
                                    <w:bottom w:val="single" w:sz="6" w:space="0" w:color="auto"/>
                                    <w:right w:val="single" w:sz="6" w:space="0" w:color="auto"/>
                                  </w:tcBorders>
                                </w:tcPr>
                                <w:p w14:paraId="28FCF40B" w14:textId="77777777" w:rsidR="00FA0959" w:rsidRPr="00401ADD" w:rsidRDefault="00FA0959" w:rsidP="001C33C0">
                                  <w:pPr>
                                    <w:spacing w:before="120" w:after="120"/>
                                    <w:jc w:val="center"/>
                                    <w:rPr>
                                      <w:rStyle w:val="TABL02CaractereGRAS"/>
                                      <w:sz w:val="24"/>
                                    </w:rPr>
                                  </w:pPr>
                                  <w:r w:rsidRPr="00401ADD">
                                    <w:rPr>
                                      <w:rStyle w:val="TABL02CaractereGRAS"/>
                                      <w:sz w:val="24"/>
                                    </w:rPr>
                                    <w:t>SUIVI DES VERSIONS</w:t>
                                  </w:r>
                                </w:p>
                              </w:tc>
                            </w:tr>
                            <w:tr w:rsidR="00FA0959" w:rsidRPr="00401ADD" w14:paraId="1C45F9C0"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0CC64B90" w14:textId="77777777" w:rsidR="00FA0959" w:rsidRPr="00401ADD" w:rsidRDefault="00FA0959" w:rsidP="00C611C2">
                                  <w:pPr>
                                    <w:pStyle w:val="TABL02TexteNoir"/>
                                    <w:rPr>
                                      <w:sz w:val="24"/>
                                      <w:szCs w:val="24"/>
                                    </w:rPr>
                                  </w:pPr>
                                  <w:r w:rsidRPr="00401ADD">
                                    <w:rPr>
                                      <w:sz w:val="24"/>
                                      <w:szCs w:val="24"/>
                                    </w:rPr>
                                    <w:t>Version</w:t>
                                  </w:r>
                                </w:p>
                              </w:tc>
                              <w:tc>
                                <w:tcPr>
                                  <w:tcW w:w="1481" w:type="dxa"/>
                                  <w:tcBorders>
                                    <w:top w:val="single" w:sz="6" w:space="0" w:color="auto"/>
                                    <w:left w:val="single" w:sz="6" w:space="0" w:color="auto"/>
                                    <w:bottom w:val="single" w:sz="6" w:space="0" w:color="auto"/>
                                    <w:right w:val="single" w:sz="6" w:space="0" w:color="auto"/>
                                  </w:tcBorders>
                                </w:tcPr>
                                <w:p w14:paraId="2E4D7F72" w14:textId="77777777" w:rsidR="00FA0959" w:rsidRPr="00401ADD" w:rsidRDefault="00FA0959" w:rsidP="00C611C2">
                                  <w:pPr>
                                    <w:pStyle w:val="TABL02TexteNoir"/>
                                    <w:rPr>
                                      <w:sz w:val="24"/>
                                      <w:szCs w:val="24"/>
                                    </w:rPr>
                                  </w:pPr>
                                  <w:r w:rsidRPr="00401ADD">
                                    <w:rPr>
                                      <w:sz w:val="24"/>
                                      <w:szCs w:val="24"/>
                                    </w:rPr>
                                    <w:t>Date</w:t>
                                  </w:r>
                                </w:p>
                              </w:tc>
                              <w:tc>
                                <w:tcPr>
                                  <w:tcW w:w="2268" w:type="dxa"/>
                                  <w:tcBorders>
                                    <w:top w:val="single" w:sz="6" w:space="0" w:color="auto"/>
                                    <w:left w:val="single" w:sz="6" w:space="0" w:color="auto"/>
                                    <w:bottom w:val="single" w:sz="6" w:space="0" w:color="auto"/>
                                    <w:right w:val="single" w:sz="6" w:space="0" w:color="auto"/>
                                  </w:tcBorders>
                                </w:tcPr>
                                <w:p w14:paraId="6E1F11BA" w14:textId="77777777" w:rsidR="00FA0959" w:rsidRPr="00401ADD" w:rsidRDefault="00FA0959" w:rsidP="00C611C2">
                                  <w:pPr>
                                    <w:pStyle w:val="TABL02TexteNoir"/>
                                    <w:rPr>
                                      <w:sz w:val="24"/>
                                      <w:szCs w:val="24"/>
                                    </w:rPr>
                                  </w:pPr>
                                  <w:r w:rsidRPr="00401ADD">
                                    <w:rPr>
                                      <w:sz w:val="24"/>
                                      <w:szCs w:val="24"/>
                                    </w:rPr>
                                    <w:t>Nom du rédacteur</w:t>
                                  </w:r>
                                </w:p>
                              </w:tc>
                              <w:tc>
                                <w:tcPr>
                                  <w:tcW w:w="4614" w:type="dxa"/>
                                  <w:tcBorders>
                                    <w:top w:val="single" w:sz="6" w:space="0" w:color="auto"/>
                                    <w:left w:val="single" w:sz="6" w:space="0" w:color="auto"/>
                                    <w:bottom w:val="single" w:sz="6" w:space="0" w:color="auto"/>
                                    <w:right w:val="single" w:sz="6" w:space="0" w:color="auto"/>
                                  </w:tcBorders>
                                </w:tcPr>
                                <w:p w14:paraId="38F7FA31" w14:textId="77777777" w:rsidR="00FA0959" w:rsidRPr="00401ADD" w:rsidRDefault="00FA0959" w:rsidP="00C611C2">
                                  <w:pPr>
                                    <w:pStyle w:val="TABL02TexteNoir"/>
                                    <w:rPr>
                                      <w:sz w:val="24"/>
                                      <w:szCs w:val="24"/>
                                    </w:rPr>
                                  </w:pPr>
                                  <w:r w:rsidRPr="00401ADD">
                                    <w:rPr>
                                      <w:sz w:val="24"/>
                                      <w:szCs w:val="24"/>
                                    </w:rPr>
                                    <w:t>Nature de la modification</w:t>
                                  </w:r>
                                </w:p>
                              </w:tc>
                            </w:tr>
                            <w:tr w:rsidR="00FA0959" w:rsidRPr="00401ADD" w14:paraId="3D97442F"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438B0D52" w14:textId="77777777" w:rsidR="00FA0959" w:rsidRDefault="00FA0959" w:rsidP="009C4ED3">
                                  <w:pPr>
                                    <w:pStyle w:val="TABL02TexteNoir"/>
                                    <w:rPr>
                                      <w:sz w:val="24"/>
                                      <w:szCs w:val="24"/>
                                    </w:rPr>
                                  </w:pPr>
                                  <w:r>
                                    <w:rPr>
                                      <w:sz w:val="24"/>
                                      <w:szCs w:val="24"/>
                                    </w:rPr>
                                    <w:t>1.0</w:t>
                                  </w:r>
                                </w:p>
                              </w:tc>
                              <w:tc>
                                <w:tcPr>
                                  <w:tcW w:w="1481" w:type="dxa"/>
                                  <w:tcBorders>
                                    <w:top w:val="single" w:sz="6" w:space="0" w:color="auto"/>
                                    <w:left w:val="single" w:sz="6" w:space="0" w:color="auto"/>
                                    <w:bottom w:val="single" w:sz="6" w:space="0" w:color="auto"/>
                                    <w:right w:val="single" w:sz="6" w:space="0" w:color="auto"/>
                                  </w:tcBorders>
                                </w:tcPr>
                                <w:p w14:paraId="488AE312" w14:textId="77777777" w:rsidR="00FA0959" w:rsidRDefault="00FA0959" w:rsidP="009C4ED3">
                                  <w:pPr>
                                    <w:pStyle w:val="TABL02TexteNoir"/>
                                    <w:rPr>
                                      <w:sz w:val="24"/>
                                      <w:szCs w:val="24"/>
                                    </w:rPr>
                                  </w:pPr>
                                  <w:r>
                                    <w:rPr>
                                      <w:sz w:val="24"/>
                                      <w:szCs w:val="24"/>
                                    </w:rPr>
                                    <w:t>27/04/2016</w:t>
                                  </w:r>
                                </w:p>
                              </w:tc>
                              <w:tc>
                                <w:tcPr>
                                  <w:tcW w:w="2268" w:type="dxa"/>
                                  <w:tcBorders>
                                    <w:top w:val="single" w:sz="6" w:space="0" w:color="auto"/>
                                    <w:left w:val="single" w:sz="6" w:space="0" w:color="auto"/>
                                    <w:bottom w:val="single" w:sz="6" w:space="0" w:color="auto"/>
                                    <w:right w:val="single" w:sz="6" w:space="0" w:color="auto"/>
                                  </w:tcBorders>
                                </w:tcPr>
                                <w:p w14:paraId="1336130B" w14:textId="77777777" w:rsidR="00FA0959" w:rsidRDefault="00FA0959" w:rsidP="009C4ED3">
                                  <w:pPr>
                                    <w:pStyle w:val="TABL02TexteNoir"/>
                                    <w:rPr>
                                      <w:sz w:val="24"/>
                                      <w:szCs w:val="24"/>
                                    </w:rPr>
                                  </w:pPr>
                                  <w:r>
                                    <w:rPr>
                                      <w:sz w:val="24"/>
                                      <w:szCs w:val="24"/>
                                    </w:rPr>
                                    <w:t xml:space="preserve">L. </w:t>
                                  </w:r>
                                  <w:proofErr w:type="spellStart"/>
                                  <w:r>
                                    <w:rPr>
                                      <w:sz w:val="24"/>
                                      <w:szCs w:val="24"/>
                                    </w:rPr>
                                    <w:t>Koudim</w:t>
                                  </w:r>
                                  <w:proofErr w:type="spellEnd"/>
                                </w:p>
                              </w:tc>
                              <w:tc>
                                <w:tcPr>
                                  <w:tcW w:w="4614" w:type="dxa"/>
                                  <w:tcBorders>
                                    <w:top w:val="single" w:sz="6" w:space="0" w:color="auto"/>
                                    <w:left w:val="single" w:sz="6" w:space="0" w:color="auto"/>
                                    <w:bottom w:val="single" w:sz="6" w:space="0" w:color="auto"/>
                                    <w:right w:val="single" w:sz="6" w:space="0" w:color="auto"/>
                                  </w:tcBorders>
                                </w:tcPr>
                                <w:p w14:paraId="1C8536E2" w14:textId="77777777" w:rsidR="00FA0959" w:rsidRPr="00401ADD" w:rsidRDefault="00FA0959" w:rsidP="00C611C2">
                                  <w:pPr>
                                    <w:pStyle w:val="TABL02TexteNoir"/>
                                    <w:rPr>
                                      <w:sz w:val="24"/>
                                      <w:szCs w:val="24"/>
                                    </w:rPr>
                                  </w:pPr>
                                  <w:r w:rsidRPr="00401ADD">
                                    <w:rPr>
                                      <w:sz w:val="24"/>
                                      <w:szCs w:val="24"/>
                                    </w:rPr>
                                    <w:t>Création</w:t>
                                  </w:r>
                                </w:p>
                              </w:tc>
                            </w:tr>
                            <w:tr w:rsidR="00FA0959" w:rsidRPr="00401ADD" w14:paraId="19B5904B"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6F1F8EDF" w14:textId="77777777" w:rsidR="00FA0959" w:rsidRPr="00401ADD" w:rsidRDefault="00FA0959" w:rsidP="00C611C2">
                                  <w:pPr>
                                    <w:pStyle w:val="TABL02TexteNoir"/>
                                    <w:rPr>
                                      <w:sz w:val="24"/>
                                      <w:szCs w:val="24"/>
                                    </w:rPr>
                                  </w:pPr>
                                  <w:r>
                                    <w:rPr>
                                      <w:sz w:val="24"/>
                                      <w:szCs w:val="24"/>
                                    </w:rPr>
                                    <w:t>2.0</w:t>
                                  </w:r>
                                </w:p>
                              </w:tc>
                              <w:tc>
                                <w:tcPr>
                                  <w:tcW w:w="1481" w:type="dxa"/>
                                  <w:tcBorders>
                                    <w:top w:val="single" w:sz="6" w:space="0" w:color="auto"/>
                                    <w:left w:val="single" w:sz="6" w:space="0" w:color="auto"/>
                                    <w:bottom w:val="single" w:sz="6" w:space="0" w:color="auto"/>
                                    <w:right w:val="single" w:sz="6" w:space="0" w:color="auto"/>
                                  </w:tcBorders>
                                </w:tcPr>
                                <w:p w14:paraId="28B8EC03" w14:textId="77777777" w:rsidR="00FA0959" w:rsidRPr="00401ADD" w:rsidRDefault="00FA0959" w:rsidP="00C611C2">
                                  <w:pPr>
                                    <w:pStyle w:val="TABL02TexteNoir"/>
                                    <w:rPr>
                                      <w:sz w:val="24"/>
                                      <w:szCs w:val="24"/>
                                    </w:rPr>
                                  </w:pPr>
                                  <w:r>
                                    <w:rPr>
                                      <w:sz w:val="24"/>
                                      <w:szCs w:val="24"/>
                                    </w:rPr>
                                    <w:t>04/04/2017</w:t>
                                  </w:r>
                                </w:p>
                              </w:tc>
                              <w:tc>
                                <w:tcPr>
                                  <w:tcW w:w="2268" w:type="dxa"/>
                                  <w:tcBorders>
                                    <w:top w:val="single" w:sz="6" w:space="0" w:color="auto"/>
                                    <w:left w:val="single" w:sz="6" w:space="0" w:color="auto"/>
                                    <w:bottom w:val="single" w:sz="6" w:space="0" w:color="auto"/>
                                    <w:right w:val="single" w:sz="6" w:space="0" w:color="auto"/>
                                  </w:tcBorders>
                                </w:tcPr>
                                <w:p w14:paraId="5942F140" w14:textId="77777777" w:rsidR="00FA0959" w:rsidRPr="00401ADD" w:rsidRDefault="00FA0959" w:rsidP="00C611C2">
                                  <w:pPr>
                                    <w:pStyle w:val="TABL02TexteNoir"/>
                                    <w:rPr>
                                      <w:sz w:val="24"/>
                                      <w:szCs w:val="24"/>
                                    </w:rPr>
                                  </w:pPr>
                                  <w:r>
                                    <w:rPr>
                                      <w:sz w:val="24"/>
                                      <w:szCs w:val="24"/>
                                    </w:rPr>
                                    <w:t xml:space="preserve">M. </w:t>
                                  </w:r>
                                  <w:proofErr w:type="spellStart"/>
                                  <w:r>
                                    <w:rPr>
                                      <w:sz w:val="24"/>
                                      <w:szCs w:val="24"/>
                                    </w:rPr>
                                    <w:t>Amraoui</w:t>
                                  </w:r>
                                  <w:proofErr w:type="spellEnd"/>
                                  <w:r>
                                    <w:rPr>
                                      <w:sz w:val="24"/>
                                      <w:szCs w:val="24"/>
                                    </w:rPr>
                                    <w:t xml:space="preserve"> / C. Matthey</w:t>
                                  </w:r>
                                </w:p>
                              </w:tc>
                              <w:tc>
                                <w:tcPr>
                                  <w:tcW w:w="4614" w:type="dxa"/>
                                  <w:tcBorders>
                                    <w:top w:val="single" w:sz="6" w:space="0" w:color="auto"/>
                                    <w:left w:val="single" w:sz="6" w:space="0" w:color="auto"/>
                                    <w:bottom w:val="single" w:sz="6" w:space="0" w:color="auto"/>
                                    <w:right w:val="single" w:sz="6" w:space="0" w:color="auto"/>
                                  </w:tcBorders>
                                </w:tcPr>
                                <w:p w14:paraId="782E0CFF" w14:textId="77777777" w:rsidR="00FA0959" w:rsidRPr="00401ADD" w:rsidRDefault="00FA0959" w:rsidP="00C611C2">
                                  <w:pPr>
                                    <w:pStyle w:val="TABL02TexteNoir"/>
                                    <w:rPr>
                                      <w:sz w:val="24"/>
                                      <w:szCs w:val="24"/>
                                    </w:rPr>
                                  </w:pPr>
                                  <w:r>
                                    <w:rPr>
                                      <w:sz w:val="24"/>
                                      <w:szCs w:val="24"/>
                                    </w:rPr>
                                    <w:t>Modifications à la suite aux travaux du groupe</w:t>
                                  </w:r>
                                </w:p>
                              </w:tc>
                            </w:tr>
                            <w:tr w:rsidR="00FA0959" w:rsidRPr="00401ADD" w14:paraId="5078BE99"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656D583F" w14:textId="77777777" w:rsidR="00FA0959" w:rsidRDefault="00FA0959" w:rsidP="00C611C2">
                                  <w:pPr>
                                    <w:pStyle w:val="TABL02TexteNoir"/>
                                    <w:rPr>
                                      <w:sz w:val="24"/>
                                      <w:szCs w:val="24"/>
                                    </w:rPr>
                                  </w:pPr>
                                  <w:r>
                                    <w:rPr>
                                      <w:sz w:val="24"/>
                                      <w:szCs w:val="24"/>
                                    </w:rPr>
                                    <w:t>2.1</w:t>
                                  </w:r>
                                </w:p>
                              </w:tc>
                              <w:tc>
                                <w:tcPr>
                                  <w:tcW w:w="1481" w:type="dxa"/>
                                  <w:tcBorders>
                                    <w:top w:val="single" w:sz="6" w:space="0" w:color="auto"/>
                                    <w:left w:val="single" w:sz="6" w:space="0" w:color="auto"/>
                                    <w:bottom w:val="single" w:sz="6" w:space="0" w:color="auto"/>
                                    <w:right w:val="single" w:sz="6" w:space="0" w:color="auto"/>
                                  </w:tcBorders>
                                </w:tcPr>
                                <w:p w14:paraId="2EDF6246" w14:textId="77777777" w:rsidR="00FA0959" w:rsidRDefault="00FA0959" w:rsidP="00C611C2">
                                  <w:pPr>
                                    <w:pStyle w:val="TABL02TexteNoir"/>
                                    <w:rPr>
                                      <w:sz w:val="24"/>
                                      <w:szCs w:val="24"/>
                                    </w:rPr>
                                  </w:pPr>
                                  <w:r>
                                    <w:rPr>
                                      <w:sz w:val="24"/>
                                      <w:szCs w:val="24"/>
                                    </w:rPr>
                                    <w:t>28/07/2017</w:t>
                                  </w:r>
                                </w:p>
                              </w:tc>
                              <w:tc>
                                <w:tcPr>
                                  <w:tcW w:w="2268" w:type="dxa"/>
                                  <w:tcBorders>
                                    <w:top w:val="single" w:sz="6" w:space="0" w:color="auto"/>
                                    <w:left w:val="single" w:sz="6" w:space="0" w:color="auto"/>
                                    <w:bottom w:val="single" w:sz="6" w:space="0" w:color="auto"/>
                                    <w:right w:val="single" w:sz="6" w:space="0" w:color="auto"/>
                                  </w:tcBorders>
                                </w:tcPr>
                                <w:p w14:paraId="4AC9D4CC" w14:textId="77777777" w:rsidR="00FA0959" w:rsidRPr="00E319A2" w:rsidRDefault="00FA0959" w:rsidP="00C611C2">
                                  <w:pPr>
                                    <w:pStyle w:val="TABL02TexteNoir"/>
                                    <w:rPr>
                                      <w:sz w:val="24"/>
                                      <w:szCs w:val="24"/>
                                    </w:rPr>
                                  </w:pPr>
                                  <w:r w:rsidRPr="00A42738">
                                    <w:rPr>
                                      <w:rFonts w:cs="Arial"/>
                                      <w:sz w:val="24"/>
                                      <w:szCs w:val="24"/>
                                    </w:rPr>
                                    <w:t xml:space="preserve">GT </w:t>
                                  </w:r>
                                  <w:proofErr w:type="spellStart"/>
                                  <w:r w:rsidRPr="00A42738">
                                    <w:rPr>
                                      <w:rFonts w:cs="Arial"/>
                                      <w:sz w:val="24"/>
                                      <w:szCs w:val="24"/>
                                    </w:rPr>
                                    <w:t>Interop</w:t>
                                  </w:r>
                                  <w:proofErr w:type="spellEnd"/>
                                  <w:r w:rsidRPr="00A42738">
                                    <w:rPr>
                                      <w:rFonts w:cs="Arial"/>
                                      <w:sz w:val="24"/>
                                      <w:szCs w:val="24"/>
                                    </w:rPr>
                                    <w:t xml:space="preserve"> SAV (Urbain POYER)</w:t>
                                  </w:r>
                                </w:p>
                              </w:tc>
                              <w:tc>
                                <w:tcPr>
                                  <w:tcW w:w="4614" w:type="dxa"/>
                                  <w:tcBorders>
                                    <w:top w:val="single" w:sz="6" w:space="0" w:color="auto"/>
                                    <w:left w:val="single" w:sz="6" w:space="0" w:color="auto"/>
                                    <w:bottom w:val="single" w:sz="6" w:space="0" w:color="auto"/>
                                    <w:right w:val="single" w:sz="6" w:space="0" w:color="auto"/>
                                  </w:tcBorders>
                                </w:tcPr>
                                <w:p w14:paraId="3BF566E2" w14:textId="77777777" w:rsidR="00FA0959" w:rsidRDefault="00FA0959" w:rsidP="002258B6">
                                  <w:pPr>
                                    <w:pStyle w:val="TABL02TexteNoir"/>
                                    <w:rPr>
                                      <w:sz w:val="24"/>
                                      <w:szCs w:val="24"/>
                                    </w:rPr>
                                  </w:pPr>
                                  <w:r>
                                    <w:rPr>
                                      <w:sz w:val="24"/>
                                      <w:szCs w:val="24"/>
                                    </w:rPr>
                                    <w:t>Relecture et MAJ</w:t>
                                  </w:r>
                                </w:p>
                              </w:tc>
                            </w:tr>
                            <w:tr w:rsidR="00FA0959" w:rsidRPr="00401ADD" w14:paraId="6CB87D83"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4334CCE6" w14:textId="77777777" w:rsidR="00FA0959" w:rsidRDefault="00FA0959" w:rsidP="00C611C2">
                                  <w:pPr>
                                    <w:pStyle w:val="TABL02TexteNoir"/>
                                    <w:rPr>
                                      <w:sz w:val="24"/>
                                      <w:szCs w:val="24"/>
                                    </w:rPr>
                                  </w:pPr>
                                  <w:r>
                                    <w:rPr>
                                      <w:sz w:val="24"/>
                                      <w:szCs w:val="24"/>
                                    </w:rPr>
                                    <w:t>2.2</w:t>
                                  </w:r>
                                </w:p>
                              </w:tc>
                              <w:tc>
                                <w:tcPr>
                                  <w:tcW w:w="1481" w:type="dxa"/>
                                  <w:tcBorders>
                                    <w:top w:val="single" w:sz="6" w:space="0" w:color="auto"/>
                                    <w:left w:val="single" w:sz="6" w:space="0" w:color="auto"/>
                                    <w:bottom w:val="single" w:sz="6" w:space="0" w:color="auto"/>
                                    <w:right w:val="single" w:sz="6" w:space="0" w:color="auto"/>
                                  </w:tcBorders>
                                </w:tcPr>
                                <w:p w14:paraId="5BA55ACF" w14:textId="77777777" w:rsidR="00FA0959" w:rsidRDefault="00FA0959" w:rsidP="00C611C2">
                                  <w:pPr>
                                    <w:pStyle w:val="TABL02TexteNoir"/>
                                    <w:rPr>
                                      <w:sz w:val="24"/>
                                      <w:szCs w:val="24"/>
                                    </w:rPr>
                                  </w:pPr>
                                  <w:r>
                                    <w:rPr>
                                      <w:sz w:val="24"/>
                                      <w:szCs w:val="24"/>
                                    </w:rPr>
                                    <w:t>13/09/2017</w:t>
                                  </w:r>
                                </w:p>
                              </w:tc>
                              <w:tc>
                                <w:tcPr>
                                  <w:tcW w:w="2268" w:type="dxa"/>
                                  <w:tcBorders>
                                    <w:top w:val="single" w:sz="6" w:space="0" w:color="auto"/>
                                    <w:left w:val="single" w:sz="6" w:space="0" w:color="auto"/>
                                    <w:bottom w:val="single" w:sz="6" w:space="0" w:color="auto"/>
                                    <w:right w:val="single" w:sz="6" w:space="0" w:color="auto"/>
                                  </w:tcBorders>
                                </w:tcPr>
                                <w:p w14:paraId="7199AD6F" w14:textId="77777777" w:rsidR="00FA0959" w:rsidRPr="00A42738" w:rsidRDefault="00FA0959" w:rsidP="00C611C2">
                                  <w:pPr>
                                    <w:pStyle w:val="TABL02TexteNoir"/>
                                    <w:rPr>
                                      <w:rFonts w:cs="Arial"/>
                                      <w:sz w:val="24"/>
                                      <w:szCs w:val="24"/>
                                    </w:rPr>
                                  </w:pPr>
                                  <w:r w:rsidRPr="00A42738">
                                    <w:rPr>
                                      <w:rFonts w:cs="Arial"/>
                                      <w:sz w:val="24"/>
                                      <w:szCs w:val="24"/>
                                    </w:rPr>
                                    <w:t xml:space="preserve">GT </w:t>
                                  </w:r>
                                  <w:proofErr w:type="spellStart"/>
                                  <w:r w:rsidRPr="00A42738">
                                    <w:rPr>
                                      <w:rFonts w:cs="Arial"/>
                                      <w:sz w:val="24"/>
                                      <w:szCs w:val="24"/>
                                    </w:rPr>
                                    <w:t>Interop</w:t>
                                  </w:r>
                                  <w:proofErr w:type="spellEnd"/>
                                  <w:r w:rsidRPr="00A42738">
                                    <w:rPr>
                                      <w:rFonts w:cs="Arial"/>
                                      <w:sz w:val="24"/>
                                      <w:szCs w:val="24"/>
                                    </w:rPr>
                                    <w:t xml:space="preserve"> SAV</w:t>
                                  </w:r>
                                </w:p>
                                <w:p w14:paraId="2F9F6D4B" w14:textId="77777777" w:rsidR="00FA0959" w:rsidRPr="00A42738" w:rsidRDefault="00FA0959" w:rsidP="00C611C2">
                                  <w:pPr>
                                    <w:pStyle w:val="TABL02TexteNoir"/>
                                    <w:rPr>
                                      <w:rFonts w:cs="Arial"/>
                                      <w:sz w:val="24"/>
                                      <w:szCs w:val="24"/>
                                    </w:rPr>
                                  </w:pPr>
                                  <w:r w:rsidRPr="00A42738">
                                    <w:rPr>
                                      <w:rFonts w:cs="Arial"/>
                                      <w:sz w:val="24"/>
                                      <w:szCs w:val="24"/>
                                    </w:rPr>
                                    <w:t>(Eric LEVERT)</w:t>
                                  </w:r>
                                </w:p>
                              </w:tc>
                              <w:tc>
                                <w:tcPr>
                                  <w:tcW w:w="4614" w:type="dxa"/>
                                  <w:tcBorders>
                                    <w:top w:val="single" w:sz="6" w:space="0" w:color="auto"/>
                                    <w:left w:val="single" w:sz="6" w:space="0" w:color="auto"/>
                                    <w:bottom w:val="single" w:sz="6" w:space="0" w:color="auto"/>
                                    <w:right w:val="single" w:sz="6" w:space="0" w:color="auto"/>
                                  </w:tcBorders>
                                </w:tcPr>
                                <w:p w14:paraId="1230945D" w14:textId="77777777" w:rsidR="00FA0959" w:rsidRDefault="00FA0959" w:rsidP="002258B6">
                                  <w:pPr>
                                    <w:pStyle w:val="TABL02TexteNoir"/>
                                    <w:rPr>
                                      <w:sz w:val="24"/>
                                      <w:szCs w:val="24"/>
                                    </w:rPr>
                                  </w:pPr>
                                  <w:r>
                                    <w:rPr>
                                      <w:sz w:val="24"/>
                                      <w:szCs w:val="24"/>
                                    </w:rPr>
                                    <w:t>Relecture et MAJ</w:t>
                                  </w:r>
                                </w:p>
                              </w:tc>
                            </w:tr>
                            <w:tr w:rsidR="00FA0959" w:rsidRPr="00401ADD" w14:paraId="12A91B57"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7CB40099" w14:textId="77777777" w:rsidR="00FA0959" w:rsidRDefault="00FA0959" w:rsidP="00C611C2">
                                  <w:pPr>
                                    <w:pStyle w:val="TABL02TexteNoir"/>
                                    <w:rPr>
                                      <w:sz w:val="24"/>
                                      <w:szCs w:val="24"/>
                                    </w:rPr>
                                  </w:pPr>
                                  <w:r>
                                    <w:rPr>
                                      <w:sz w:val="24"/>
                                      <w:szCs w:val="24"/>
                                    </w:rPr>
                                    <w:t>2.3</w:t>
                                  </w:r>
                                </w:p>
                              </w:tc>
                              <w:tc>
                                <w:tcPr>
                                  <w:tcW w:w="1481" w:type="dxa"/>
                                  <w:tcBorders>
                                    <w:top w:val="single" w:sz="6" w:space="0" w:color="auto"/>
                                    <w:left w:val="single" w:sz="6" w:space="0" w:color="auto"/>
                                    <w:bottom w:val="single" w:sz="6" w:space="0" w:color="auto"/>
                                    <w:right w:val="single" w:sz="6" w:space="0" w:color="auto"/>
                                  </w:tcBorders>
                                </w:tcPr>
                                <w:p w14:paraId="2087F115" w14:textId="77777777" w:rsidR="00FA0959" w:rsidRDefault="00FA0959" w:rsidP="00C611C2">
                                  <w:pPr>
                                    <w:pStyle w:val="TABL02TexteNoir"/>
                                    <w:rPr>
                                      <w:sz w:val="24"/>
                                      <w:szCs w:val="24"/>
                                    </w:rPr>
                                  </w:pPr>
                                  <w:r>
                                    <w:rPr>
                                      <w:sz w:val="24"/>
                                      <w:szCs w:val="24"/>
                                    </w:rPr>
                                    <w:t>23/11/2017</w:t>
                                  </w:r>
                                </w:p>
                              </w:tc>
                              <w:tc>
                                <w:tcPr>
                                  <w:tcW w:w="2268" w:type="dxa"/>
                                  <w:tcBorders>
                                    <w:top w:val="single" w:sz="6" w:space="0" w:color="auto"/>
                                    <w:left w:val="single" w:sz="6" w:space="0" w:color="auto"/>
                                    <w:bottom w:val="single" w:sz="6" w:space="0" w:color="auto"/>
                                    <w:right w:val="single" w:sz="6" w:space="0" w:color="auto"/>
                                  </w:tcBorders>
                                </w:tcPr>
                                <w:p w14:paraId="1A388414" w14:textId="77777777" w:rsidR="00FA0959" w:rsidRPr="00A42738" w:rsidRDefault="00FA0959" w:rsidP="00C611C2">
                                  <w:pPr>
                                    <w:pStyle w:val="TABL02TexteNoir"/>
                                    <w:rPr>
                                      <w:rFonts w:cs="Arial"/>
                                      <w:sz w:val="24"/>
                                      <w:szCs w:val="24"/>
                                    </w:rPr>
                                  </w:pPr>
                                  <w:r w:rsidRPr="00A42738">
                                    <w:rPr>
                                      <w:rFonts w:cs="Arial"/>
                                      <w:sz w:val="24"/>
                                      <w:szCs w:val="24"/>
                                    </w:rPr>
                                    <w:t xml:space="preserve">GT </w:t>
                                  </w:r>
                                  <w:proofErr w:type="spellStart"/>
                                  <w:r w:rsidRPr="00A42738">
                                    <w:rPr>
                                      <w:rFonts w:cs="Arial"/>
                                      <w:sz w:val="24"/>
                                      <w:szCs w:val="24"/>
                                    </w:rPr>
                                    <w:t>Interop</w:t>
                                  </w:r>
                                  <w:proofErr w:type="spellEnd"/>
                                  <w:r w:rsidRPr="00A42738">
                                    <w:rPr>
                                      <w:rFonts w:cs="Arial"/>
                                      <w:sz w:val="24"/>
                                      <w:szCs w:val="24"/>
                                    </w:rPr>
                                    <w:t xml:space="preserve"> SAV</w:t>
                                  </w:r>
                                </w:p>
                              </w:tc>
                              <w:tc>
                                <w:tcPr>
                                  <w:tcW w:w="4614" w:type="dxa"/>
                                  <w:tcBorders>
                                    <w:top w:val="single" w:sz="6" w:space="0" w:color="auto"/>
                                    <w:left w:val="single" w:sz="6" w:space="0" w:color="auto"/>
                                    <w:bottom w:val="single" w:sz="6" w:space="0" w:color="auto"/>
                                    <w:right w:val="single" w:sz="6" w:space="0" w:color="auto"/>
                                  </w:tcBorders>
                                </w:tcPr>
                                <w:p w14:paraId="052FB7C1" w14:textId="77777777" w:rsidR="00FA0959" w:rsidRDefault="00FA0959" w:rsidP="002258B6">
                                  <w:pPr>
                                    <w:pStyle w:val="TABL02TexteNoir"/>
                                    <w:rPr>
                                      <w:sz w:val="24"/>
                                      <w:szCs w:val="24"/>
                                    </w:rPr>
                                  </w:pPr>
                                  <w:r>
                                    <w:rPr>
                                      <w:sz w:val="24"/>
                                      <w:szCs w:val="24"/>
                                    </w:rPr>
                                    <w:t>Relecture</w:t>
                                  </w:r>
                                </w:p>
                              </w:tc>
                            </w:tr>
                            <w:tr w:rsidR="00FA0959" w:rsidRPr="00401ADD" w14:paraId="7F5A5DB2"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7C8AA33B" w14:textId="77777777" w:rsidR="00FA0959" w:rsidRDefault="00FA0959" w:rsidP="00C611C2">
                                  <w:pPr>
                                    <w:pStyle w:val="TABL02TexteNoir"/>
                                    <w:rPr>
                                      <w:sz w:val="24"/>
                                      <w:szCs w:val="24"/>
                                    </w:rPr>
                                  </w:pPr>
                                  <w:r>
                                    <w:rPr>
                                      <w:sz w:val="24"/>
                                      <w:szCs w:val="24"/>
                                    </w:rPr>
                                    <w:t>2.4</w:t>
                                  </w:r>
                                </w:p>
                              </w:tc>
                              <w:tc>
                                <w:tcPr>
                                  <w:tcW w:w="1481" w:type="dxa"/>
                                  <w:tcBorders>
                                    <w:top w:val="single" w:sz="6" w:space="0" w:color="auto"/>
                                    <w:left w:val="single" w:sz="6" w:space="0" w:color="auto"/>
                                    <w:bottom w:val="single" w:sz="6" w:space="0" w:color="auto"/>
                                    <w:right w:val="single" w:sz="6" w:space="0" w:color="auto"/>
                                  </w:tcBorders>
                                </w:tcPr>
                                <w:p w14:paraId="6DA50B56" w14:textId="77777777" w:rsidR="00FA0959" w:rsidRDefault="00FA0959" w:rsidP="00C611C2">
                                  <w:pPr>
                                    <w:pStyle w:val="TABL02TexteNoir"/>
                                    <w:rPr>
                                      <w:sz w:val="24"/>
                                      <w:szCs w:val="24"/>
                                    </w:rPr>
                                  </w:pPr>
                                  <w:r>
                                    <w:rPr>
                                      <w:sz w:val="24"/>
                                      <w:szCs w:val="24"/>
                                    </w:rPr>
                                    <w:t>22/01/2018</w:t>
                                  </w:r>
                                </w:p>
                              </w:tc>
                              <w:tc>
                                <w:tcPr>
                                  <w:tcW w:w="2268" w:type="dxa"/>
                                  <w:tcBorders>
                                    <w:top w:val="single" w:sz="6" w:space="0" w:color="auto"/>
                                    <w:left w:val="single" w:sz="6" w:space="0" w:color="auto"/>
                                    <w:bottom w:val="single" w:sz="6" w:space="0" w:color="auto"/>
                                    <w:right w:val="single" w:sz="6" w:space="0" w:color="auto"/>
                                  </w:tcBorders>
                                </w:tcPr>
                                <w:p w14:paraId="6FB0DAA6" w14:textId="77777777" w:rsidR="00FA0959" w:rsidRPr="00A42738" w:rsidRDefault="00FA0959" w:rsidP="00C611C2">
                                  <w:pPr>
                                    <w:pStyle w:val="TABL02TexteNoir"/>
                                    <w:rPr>
                                      <w:rFonts w:cs="Arial"/>
                                      <w:sz w:val="24"/>
                                      <w:szCs w:val="24"/>
                                    </w:rPr>
                                  </w:pPr>
                                  <w:proofErr w:type="spellStart"/>
                                  <w:proofErr w:type="gramStart"/>
                                  <w:r w:rsidRPr="00A42738">
                                    <w:rPr>
                                      <w:rFonts w:cs="Arial"/>
                                      <w:sz w:val="24"/>
                                      <w:szCs w:val="24"/>
                                    </w:rPr>
                                    <w:t>O.Martin</w:t>
                                  </w:r>
                                  <w:proofErr w:type="spellEnd"/>
                                  <w:proofErr w:type="gramEnd"/>
                                  <w:r w:rsidRPr="00A42738">
                                    <w:rPr>
                                      <w:rFonts w:cs="Arial"/>
                                      <w:sz w:val="24"/>
                                      <w:szCs w:val="24"/>
                                    </w:rPr>
                                    <w:t xml:space="preserve"> (Orange) </w:t>
                                  </w:r>
                                </w:p>
                              </w:tc>
                              <w:tc>
                                <w:tcPr>
                                  <w:tcW w:w="4614" w:type="dxa"/>
                                  <w:tcBorders>
                                    <w:top w:val="single" w:sz="6" w:space="0" w:color="auto"/>
                                    <w:left w:val="single" w:sz="6" w:space="0" w:color="auto"/>
                                    <w:bottom w:val="single" w:sz="6" w:space="0" w:color="auto"/>
                                    <w:right w:val="single" w:sz="6" w:space="0" w:color="auto"/>
                                  </w:tcBorders>
                                </w:tcPr>
                                <w:p w14:paraId="6EC10E9C" w14:textId="77777777" w:rsidR="00FA0959" w:rsidRDefault="00FA0959" w:rsidP="002258B6">
                                  <w:pPr>
                                    <w:pStyle w:val="TABL02TexteNoir"/>
                                    <w:rPr>
                                      <w:sz w:val="24"/>
                                      <w:szCs w:val="24"/>
                                    </w:rPr>
                                  </w:pPr>
                                  <w:r>
                                    <w:rPr>
                                      <w:sz w:val="24"/>
                                      <w:szCs w:val="24"/>
                                    </w:rPr>
                                    <w:t>Revue des chapitres 1.1 et 1.2</w:t>
                                  </w:r>
                                </w:p>
                              </w:tc>
                            </w:tr>
                            <w:tr w:rsidR="00FA0959" w:rsidRPr="00401ADD" w14:paraId="0ED9CB5F"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1B542EAD" w14:textId="7EBDAE0A" w:rsidR="00FA0959" w:rsidRDefault="00FA0959" w:rsidP="00C611C2">
                                  <w:pPr>
                                    <w:pStyle w:val="TABL02TexteNoir"/>
                                    <w:rPr>
                                      <w:sz w:val="24"/>
                                      <w:szCs w:val="24"/>
                                    </w:rPr>
                                  </w:pPr>
                                  <w:r>
                                    <w:rPr>
                                      <w:sz w:val="24"/>
                                      <w:szCs w:val="24"/>
                                    </w:rPr>
                                    <w:t>2.5</w:t>
                                  </w:r>
                                </w:p>
                              </w:tc>
                              <w:tc>
                                <w:tcPr>
                                  <w:tcW w:w="1481" w:type="dxa"/>
                                  <w:tcBorders>
                                    <w:top w:val="single" w:sz="6" w:space="0" w:color="auto"/>
                                    <w:left w:val="single" w:sz="6" w:space="0" w:color="auto"/>
                                    <w:bottom w:val="single" w:sz="6" w:space="0" w:color="auto"/>
                                    <w:right w:val="single" w:sz="6" w:space="0" w:color="auto"/>
                                  </w:tcBorders>
                                </w:tcPr>
                                <w:p w14:paraId="078F652A" w14:textId="0C3EDF3F" w:rsidR="00FA0959" w:rsidRDefault="00FA0959" w:rsidP="00C611C2">
                                  <w:pPr>
                                    <w:pStyle w:val="TABL02TexteNoir"/>
                                    <w:rPr>
                                      <w:sz w:val="24"/>
                                      <w:szCs w:val="24"/>
                                    </w:rPr>
                                  </w:pPr>
                                  <w:r>
                                    <w:rPr>
                                      <w:sz w:val="24"/>
                                      <w:szCs w:val="24"/>
                                    </w:rPr>
                                    <w:t>04/04/2018</w:t>
                                  </w:r>
                                </w:p>
                              </w:tc>
                              <w:tc>
                                <w:tcPr>
                                  <w:tcW w:w="2268" w:type="dxa"/>
                                  <w:tcBorders>
                                    <w:top w:val="single" w:sz="6" w:space="0" w:color="auto"/>
                                    <w:left w:val="single" w:sz="6" w:space="0" w:color="auto"/>
                                    <w:bottom w:val="single" w:sz="6" w:space="0" w:color="auto"/>
                                    <w:right w:val="single" w:sz="6" w:space="0" w:color="auto"/>
                                  </w:tcBorders>
                                </w:tcPr>
                                <w:p w14:paraId="2328A638" w14:textId="1D17C9D8" w:rsidR="00FA0959" w:rsidRPr="00A42738" w:rsidRDefault="00FA0959" w:rsidP="00C611C2">
                                  <w:pPr>
                                    <w:pStyle w:val="TABL02TexteNoir"/>
                                    <w:rPr>
                                      <w:rFonts w:cs="Arial"/>
                                      <w:sz w:val="24"/>
                                      <w:szCs w:val="24"/>
                                    </w:rPr>
                                  </w:pPr>
                                  <w:r w:rsidRPr="00A42738">
                                    <w:rPr>
                                      <w:rFonts w:cs="Arial"/>
                                      <w:sz w:val="24"/>
                                      <w:szCs w:val="24"/>
                                    </w:rPr>
                                    <w:t xml:space="preserve">M. </w:t>
                                  </w:r>
                                  <w:proofErr w:type="spellStart"/>
                                  <w:r w:rsidRPr="00A42738">
                                    <w:rPr>
                                      <w:rFonts w:cs="Arial"/>
                                      <w:sz w:val="24"/>
                                      <w:szCs w:val="24"/>
                                    </w:rPr>
                                    <w:t>Amraoui</w:t>
                                  </w:r>
                                  <w:proofErr w:type="spellEnd"/>
                                  <w:r w:rsidRPr="00A42738">
                                    <w:rPr>
                                      <w:rFonts w:cs="Arial"/>
                                      <w:sz w:val="24"/>
                                      <w:szCs w:val="24"/>
                                    </w:rPr>
                                    <w:t xml:space="preserve"> (</w:t>
                                  </w:r>
                                  <w:proofErr w:type="spellStart"/>
                                  <w:r w:rsidRPr="00A42738">
                                    <w:rPr>
                                      <w:rFonts w:cs="Arial"/>
                                      <w:sz w:val="24"/>
                                      <w:szCs w:val="24"/>
                                    </w:rPr>
                                    <w:t>Bytel</w:t>
                                  </w:r>
                                  <w:proofErr w:type="spellEnd"/>
                                  <w:r w:rsidRPr="00A42738">
                                    <w:rPr>
                                      <w:rFonts w:cs="Arial"/>
                                      <w:sz w:val="24"/>
                                      <w:szCs w:val="24"/>
                                    </w:rPr>
                                    <w:t>)</w:t>
                                  </w:r>
                                </w:p>
                              </w:tc>
                              <w:tc>
                                <w:tcPr>
                                  <w:tcW w:w="4614" w:type="dxa"/>
                                  <w:tcBorders>
                                    <w:top w:val="single" w:sz="6" w:space="0" w:color="auto"/>
                                    <w:left w:val="single" w:sz="6" w:space="0" w:color="auto"/>
                                    <w:bottom w:val="single" w:sz="6" w:space="0" w:color="auto"/>
                                    <w:right w:val="single" w:sz="6" w:space="0" w:color="auto"/>
                                  </w:tcBorders>
                                </w:tcPr>
                                <w:p w14:paraId="697D8164" w14:textId="300C1DFA" w:rsidR="00FA0959" w:rsidRDefault="00FA0959" w:rsidP="002258B6">
                                  <w:pPr>
                                    <w:pStyle w:val="TABL02TexteNoir"/>
                                    <w:rPr>
                                      <w:sz w:val="24"/>
                                      <w:szCs w:val="24"/>
                                    </w:rPr>
                                  </w:pPr>
                                  <w:r>
                                    <w:rPr>
                                      <w:sz w:val="24"/>
                                      <w:szCs w:val="24"/>
                                    </w:rPr>
                                    <w:t>Revue de la rubrique des codes de retour</w:t>
                                  </w:r>
                                </w:p>
                              </w:tc>
                            </w:tr>
                            <w:tr w:rsidR="00FA0959" w:rsidRPr="00401ADD" w14:paraId="6A83992C"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5CB4617B" w14:textId="2EFBFAF5" w:rsidR="00FA0959" w:rsidRDefault="00FA0959" w:rsidP="00C611C2">
                                  <w:pPr>
                                    <w:pStyle w:val="TABL02TexteNoir"/>
                                    <w:rPr>
                                      <w:sz w:val="24"/>
                                      <w:szCs w:val="24"/>
                                    </w:rPr>
                                  </w:pPr>
                                  <w:r>
                                    <w:rPr>
                                      <w:sz w:val="24"/>
                                      <w:szCs w:val="24"/>
                                    </w:rPr>
                                    <w:t>2.6</w:t>
                                  </w:r>
                                </w:p>
                              </w:tc>
                              <w:tc>
                                <w:tcPr>
                                  <w:tcW w:w="1481" w:type="dxa"/>
                                  <w:tcBorders>
                                    <w:top w:val="single" w:sz="6" w:space="0" w:color="auto"/>
                                    <w:left w:val="single" w:sz="6" w:space="0" w:color="auto"/>
                                    <w:bottom w:val="single" w:sz="6" w:space="0" w:color="auto"/>
                                    <w:right w:val="single" w:sz="6" w:space="0" w:color="auto"/>
                                  </w:tcBorders>
                                </w:tcPr>
                                <w:p w14:paraId="0F0C97F5" w14:textId="6EAF05CF" w:rsidR="00FA0959" w:rsidRDefault="00FA0959" w:rsidP="00C611C2">
                                  <w:pPr>
                                    <w:pStyle w:val="TABL02TexteNoir"/>
                                    <w:rPr>
                                      <w:sz w:val="24"/>
                                      <w:szCs w:val="24"/>
                                    </w:rPr>
                                  </w:pPr>
                                  <w:r>
                                    <w:rPr>
                                      <w:sz w:val="24"/>
                                      <w:szCs w:val="24"/>
                                    </w:rPr>
                                    <w:t>08/01/2019</w:t>
                                  </w:r>
                                </w:p>
                              </w:tc>
                              <w:tc>
                                <w:tcPr>
                                  <w:tcW w:w="2268" w:type="dxa"/>
                                  <w:tcBorders>
                                    <w:top w:val="single" w:sz="6" w:space="0" w:color="auto"/>
                                    <w:left w:val="single" w:sz="6" w:space="0" w:color="auto"/>
                                    <w:bottom w:val="single" w:sz="6" w:space="0" w:color="auto"/>
                                    <w:right w:val="single" w:sz="6" w:space="0" w:color="auto"/>
                                  </w:tcBorders>
                                </w:tcPr>
                                <w:p w14:paraId="712E5789" w14:textId="57065A19" w:rsidR="00FA0959" w:rsidRDefault="00FA0959" w:rsidP="00C611C2">
                                  <w:pPr>
                                    <w:pStyle w:val="TABL02TexteNoir"/>
                                    <w:rPr>
                                      <w:rFonts w:cs="Arial"/>
                                      <w:szCs w:val="18"/>
                                    </w:rPr>
                                  </w:pPr>
                                  <w:r w:rsidRPr="00855EE6">
                                    <w:rPr>
                                      <w:rFonts w:cs="Arial"/>
                                      <w:sz w:val="24"/>
                                      <w:szCs w:val="24"/>
                                    </w:rPr>
                                    <w:t xml:space="preserve">M. </w:t>
                                  </w:r>
                                  <w:proofErr w:type="spellStart"/>
                                  <w:r w:rsidRPr="00855EE6">
                                    <w:rPr>
                                      <w:rFonts w:cs="Arial"/>
                                      <w:sz w:val="24"/>
                                      <w:szCs w:val="24"/>
                                    </w:rPr>
                                    <w:t>Amraoui</w:t>
                                  </w:r>
                                  <w:proofErr w:type="spellEnd"/>
                                  <w:r w:rsidRPr="00855EE6">
                                    <w:rPr>
                                      <w:rFonts w:cs="Arial"/>
                                      <w:sz w:val="24"/>
                                      <w:szCs w:val="24"/>
                                    </w:rPr>
                                    <w:t xml:space="preserve"> (</w:t>
                                  </w:r>
                                  <w:proofErr w:type="spellStart"/>
                                  <w:r w:rsidRPr="00855EE6">
                                    <w:rPr>
                                      <w:rFonts w:cs="Arial"/>
                                      <w:sz w:val="24"/>
                                      <w:szCs w:val="24"/>
                                    </w:rPr>
                                    <w:t>Bytel</w:t>
                                  </w:r>
                                  <w:proofErr w:type="spellEnd"/>
                                  <w:r w:rsidRPr="00855EE6">
                                    <w:rPr>
                                      <w:rFonts w:cs="Arial"/>
                                      <w:sz w:val="24"/>
                                      <w:szCs w:val="24"/>
                                    </w:rPr>
                                    <w:t>)</w:t>
                                  </w:r>
                                </w:p>
                              </w:tc>
                              <w:tc>
                                <w:tcPr>
                                  <w:tcW w:w="4614" w:type="dxa"/>
                                  <w:tcBorders>
                                    <w:top w:val="single" w:sz="6" w:space="0" w:color="auto"/>
                                    <w:left w:val="single" w:sz="6" w:space="0" w:color="auto"/>
                                    <w:bottom w:val="single" w:sz="6" w:space="0" w:color="auto"/>
                                    <w:right w:val="single" w:sz="6" w:space="0" w:color="auto"/>
                                  </w:tcBorders>
                                </w:tcPr>
                                <w:p w14:paraId="19E11231" w14:textId="219BB45C" w:rsidR="00FA0959" w:rsidRDefault="00FA0959" w:rsidP="002258B6">
                                  <w:pPr>
                                    <w:pStyle w:val="TABL02TexteNoir"/>
                                    <w:rPr>
                                      <w:sz w:val="24"/>
                                      <w:szCs w:val="24"/>
                                    </w:rPr>
                                  </w:pPr>
                                  <w:r>
                                    <w:rPr>
                                      <w:sz w:val="24"/>
                                      <w:szCs w:val="24"/>
                                    </w:rPr>
                                    <w:t xml:space="preserve">Relecture + redéfinition du champ </w:t>
                                  </w:r>
                                  <w:proofErr w:type="spellStart"/>
                                  <w:r>
                                    <w:rPr>
                                      <w:sz w:val="24"/>
                                      <w:szCs w:val="24"/>
                                    </w:rPr>
                                    <w:t>TravauxCuratifs</w:t>
                                  </w:r>
                                  <w:proofErr w:type="spellEnd"/>
                                  <w:r>
                                    <w:rPr>
                                      <w:sz w:val="24"/>
                                      <w:szCs w:val="24"/>
                                    </w:rPr>
                                    <w:t xml:space="preserve"> proposée par Orange</w:t>
                                  </w:r>
                                </w:p>
                              </w:tc>
                            </w:tr>
                            <w:tr w:rsidR="005D5AEA" w:rsidRPr="00401ADD" w14:paraId="34FBFD5F" w14:textId="77777777" w:rsidTr="00E319A2">
                              <w:trPr>
                                <w:cantSplit/>
                              </w:trPr>
                              <w:tc>
                                <w:tcPr>
                                  <w:tcW w:w="1013" w:type="dxa"/>
                                  <w:tcBorders>
                                    <w:top w:val="single" w:sz="6" w:space="0" w:color="auto"/>
                                    <w:left w:val="single" w:sz="6" w:space="0" w:color="auto"/>
                                    <w:bottom w:val="single" w:sz="6" w:space="0" w:color="auto"/>
                                    <w:right w:val="single" w:sz="6" w:space="0" w:color="auto"/>
                                  </w:tcBorders>
                                </w:tcPr>
                                <w:p w14:paraId="7037ED4D" w14:textId="1CF2A475" w:rsidR="005D5AEA" w:rsidRDefault="005D5AEA" w:rsidP="005D5AEA">
                                  <w:pPr>
                                    <w:pStyle w:val="TABL02TexteNoir"/>
                                    <w:rPr>
                                      <w:sz w:val="24"/>
                                      <w:szCs w:val="24"/>
                                    </w:rPr>
                                  </w:pPr>
                                  <w:r>
                                    <w:rPr>
                                      <w:sz w:val="24"/>
                                      <w:szCs w:val="24"/>
                                    </w:rPr>
                                    <w:t>2.</w:t>
                                  </w:r>
                                  <w:r>
                                    <w:rPr>
                                      <w:sz w:val="24"/>
                                      <w:szCs w:val="24"/>
                                    </w:rPr>
                                    <w:t>7</w:t>
                                  </w:r>
                                </w:p>
                              </w:tc>
                              <w:tc>
                                <w:tcPr>
                                  <w:tcW w:w="1481" w:type="dxa"/>
                                  <w:tcBorders>
                                    <w:top w:val="single" w:sz="6" w:space="0" w:color="auto"/>
                                    <w:left w:val="single" w:sz="6" w:space="0" w:color="auto"/>
                                    <w:bottom w:val="single" w:sz="6" w:space="0" w:color="auto"/>
                                    <w:right w:val="single" w:sz="6" w:space="0" w:color="auto"/>
                                  </w:tcBorders>
                                </w:tcPr>
                                <w:p w14:paraId="2C97A32D" w14:textId="1070E441" w:rsidR="005D5AEA" w:rsidRDefault="005D5AEA" w:rsidP="005D5AEA">
                                  <w:pPr>
                                    <w:pStyle w:val="TABL02TexteNoir"/>
                                    <w:rPr>
                                      <w:sz w:val="24"/>
                                      <w:szCs w:val="24"/>
                                    </w:rPr>
                                  </w:pPr>
                                  <w:r>
                                    <w:rPr>
                                      <w:sz w:val="24"/>
                                      <w:szCs w:val="24"/>
                                    </w:rPr>
                                    <w:t>30</w:t>
                                  </w:r>
                                  <w:r>
                                    <w:rPr>
                                      <w:sz w:val="24"/>
                                      <w:szCs w:val="24"/>
                                    </w:rPr>
                                    <w:t>/0</w:t>
                                  </w:r>
                                  <w:r>
                                    <w:rPr>
                                      <w:sz w:val="24"/>
                                      <w:szCs w:val="24"/>
                                    </w:rPr>
                                    <w:t>7</w:t>
                                  </w:r>
                                  <w:r>
                                    <w:rPr>
                                      <w:sz w:val="24"/>
                                      <w:szCs w:val="24"/>
                                    </w:rPr>
                                    <w:t>/2019</w:t>
                                  </w:r>
                                </w:p>
                              </w:tc>
                              <w:tc>
                                <w:tcPr>
                                  <w:tcW w:w="2268" w:type="dxa"/>
                                  <w:tcBorders>
                                    <w:top w:val="single" w:sz="6" w:space="0" w:color="auto"/>
                                    <w:left w:val="single" w:sz="6" w:space="0" w:color="auto"/>
                                    <w:bottom w:val="single" w:sz="6" w:space="0" w:color="auto"/>
                                    <w:right w:val="single" w:sz="6" w:space="0" w:color="auto"/>
                                  </w:tcBorders>
                                </w:tcPr>
                                <w:p w14:paraId="505BC718" w14:textId="3D5BBAA4" w:rsidR="005D5AEA" w:rsidRPr="00855EE6" w:rsidRDefault="005D5AEA" w:rsidP="005D5AEA">
                                  <w:pPr>
                                    <w:pStyle w:val="TABL02TexteNoir"/>
                                    <w:rPr>
                                      <w:rFonts w:cs="Arial"/>
                                      <w:sz w:val="24"/>
                                      <w:szCs w:val="24"/>
                                    </w:rPr>
                                  </w:pPr>
                                  <w:r w:rsidRPr="00855EE6">
                                    <w:rPr>
                                      <w:rFonts w:cs="Arial"/>
                                      <w:sz w:val="24"/>
                                      <w:szCs w:val="24"/>
                                    </w:rPr>
                                    <w:t xml:space="preserve">M. </w:t>
                                  </w:r>
                                  <w:proofErr w:type="spellStart"/>
                                  <w:r w:rsidRPr="00855EE6">
                                    <w:rPr>
                                      <w:rFonts w:cs="Arial"/>
                                      <w:sz w:val="24"/>
                                      <w:szCs w:val="24"/>
                                    </w:rPr>
                                    <w:t>Amraoui</w:t>
                                  </w:r>
                                  <w:proofErr w:type="spellEnd"/>
                                  <w:r w:rsidRPr="00855EE6">
                                    <w:rPr>
                                      <w:rFonts w:cs="Arial"/>
                                      <w:sz w:val="24"/>
                                      <w:szCs w:val="24"/>
                                    </w:rPr>
                                    <w:t xml:space="preserve"> (</w:t>
                                  </w:r>
                                  <w:proofErr w:type="spellStart"/>
                                  <w:r w:rsidRPr="00855EE6">
                                    <w:rPr>
                                      <w:rFonts w:cs="Arial"/>
                                      <w:sz w:val="24"/>
                                      <w:szCs w:val="24"/>
                                    </w:rPr>
                                    <w:t>Bytel</w:t>
                                  </w:r>
                                  <w:proofErr w:type="spellEnd"/>
                                  <w:r w:rsidRPr="00855EE6">
                                    <w:rPr>
                                      <w:rFonts w:cs="Arial"/>
                                      <w:sz w:val="24"/>
                                      <w:szCs w:val="24"/>
                                    </w:rPr>
                                    <w:t>)</w:t>
                                  </w:r>
                                </w:p>
                              </w:tc>
                              <w:tc>
                                <w:tcPr>
                                  <w:tcW w:w="4614" w:type="dxa"/>
                                  <w:tcBorders>
                                    <w:top w:val="single" w:sz="6" w:space="0" w:color="auto"/>
                                    <w:left w:val="single" w:sz="6" w:space="0" w:color="auto"/>
                                    <w:bottom w:val="single" w:sz="6" w:space="0" w:color="auto"/>
                                    <w:right w:val="single" w:sz="6" w:space="0" w:color="auto"/>
                                  </w:tcBorders>
                                </w:tcPr>
                                <w:p w14:paraId="6BF1C413" w14:textId="704A833C" w:rsidR="005D5AEA" w:rsidRDefault="00383EB3" w:rsidP="005D5AEA">
                                  <w:pPr>
                                    <w:pStyle w:val="TABL02TexteNoir"/>
                                    <w:rPr>
                                      <w:sz w:val="24"/>
                                      <w:szCs w:val="24"/>
                                    </w:rPr>
                                  </w:pPr>
                                  <w:r>
                                    <w:rPr>
                                      <w:sz w:val="24"/>
                                      <w:szCs w:val="24"/>
                                    </w:rPr>
                                    <w:t>Gestion d</w:t>
                                  </w:r>
                                  <w:r w:rsidR="00634ED2">
                                    <w:rPr>
                                      <w:sz w:val="24"/>
                                      <w:szCs w:val="24"/>
                                    </w:rPr>
                                    <w:t xml:space="preserve">u retour (SOAP </w:t>
                                  </w:r>
                                  <w:proofErr w:type="spellStart"/>
                                  <w:r w:rsidR="00634ED2">
                                    <w:rPr>
                                      <w:sz w:val="24"/>
                                      <w:szCs w:val="24"/>
                                    </w:rPr>
                                    <w:t>fault</w:t>
                                  </w:r>
                                  <w:proofErr w:type="spellEnd"/>
                                  <w:r w:rsidR="00634ED2">
                                    <w:rPr>
                                      <w:sz w:val="24"/>
                                      <w:szCs w:val="24"/>
                                    </w:rPr>
                                    <w:t>)</w:t>
                                  </w:r>
                                </w:p>
                              </w:tc>
                            </w:tr>
                            <w:tr w:rsidR="005D5AEA" w:rsidRPr="00401ADD" w14:paraId="703CA4F5" w14:textId="77777777" w:rsidTr="00E319A2">
                              <w:trPr>
                                <w:cantSplit/>
                              </w:trPr>
                              <w:tc>
                                <w:tcPr>
                                  <w:tcW w:w="1013" w:type="dxa"/>
                                  <w:tcBorders>
                                    <w:top w:val="single" w:sz="6" w:space="0" w:color="auto"/>
                                    <w:left w:val="single" w:sz="6" w:space="0" w:color="auto"/>
                                    <w:bottom w:val="single" w:sz="6" w:space="0" w:color="auto"/>
                                    <w:right w:val="single" w:sz="6" w:space="0" w:color="auto"/>
                                  </w:tcBorders>
                                </w:tcPr>
                                <w:p w14:paraId="075FB7DF" w14:textId="77777777" w:rsidR="005D5AEA" w:rsidRDefault="005D5AEA" w:rsidP="005D5AEA">
                                  <w:pPr>
                                    <w:pStyle w:val="TABL02TexteNoir"/>
                                    <w:rPr>
                                      <w:sz w:val="24"/>
                                      <w:szCs w:val="24"/>
                                    </w:rPr>
                                  </w:pPr>
                                </w:p>
                              </w:tc>
                              <w:tc>
                                <w:tcPr>
                                  <w:tcW w:w="1481" w:type="dxa"/>
                                  <w:tcBorders>
                                    <w:top w:val="single" w:sz="6" w:space="0" w:color="auto"/>
                                    <w:left w:val="single" w:sz="6" w:space="0" w:color="auto"/>
                                    <w:bottom w:val="single" w:sz="6" w:space="0" w:color="auto"/>
                                    <w:right w:val="single" w:sz="6" w:space="0" w:color="auto"/>
                                  </w:tcBorders>
                                </w:tcPr>
                                <w:p w14:paraId="7E1DA027" w14:textId="77777777" w:rsidR="005D5AEA" w:rsidRDefault="005D5AEA" w:rsidP="005D5AEA">
                                  <w:pPr>
                                    <w:pStyle w:val="TABL02TexteNoir"/>
                                    <w:rPr>
                                      <w:sz w:val="24"/>
                                      <w:szCs w:val="24"/>
                                    </w:rPr>
                                  </w:pPr>
                                </w:p>
                              </w:tc>
                              <w:tc>
                                <w:tcPr>
                                  <w:tcW w:w="2268" w:type="dxa"/>
                                  <w:tcBorders>
                                    <w:top w:val="single" w:sz="6" w:space="0" w:color="auto"/>
                                    <w:left w:val="single" w:sz="6" w:space="0" w:color="auto"/>
                                    <w:bottom w:val="single" w:sz="6" w:space="0" w:color="auto"/>
                                    <w:right w:val="single" w:sz="6" w:space="0" w:color="auto"/>
                                  </w:tcBorders>
                                </w:tcPr>
                                <w:p w14:paraId="5195F692" w14:textId="77777777" w:rsidR="005D5AEA" w:rsidRPr="00855EE6" w:rsidRDefault="005D5AEA" w:rsidP="005D5AEA">
                                  <w:pPr>
                                    <w:pStyle w:val="TABL02TexteNoir"/>
                                    <w:rPr>
                                      <w:rFonts w:cs="Arial"/>
                                      <w:sz w:val="24"/>
                                      <w:szCs w:val="24"/>
                                    </w:rPr>
                                  </w:pPr>
                                </w:p>
                              </w:tc>
                              <w:tc>
                                <w:tcPr>
                                  <w:tcW w:w="4614" w:type="dxa"/>
                                  <w:tcBorders>
                                    <w:top w:val="single" w:sz="6" w:space="0" w:color="auto"/>
                                    <w:left w:val="single" w:sz="6" w:space="0" w:color="auto"/>
                                    <w:bottom w:val="single" w:sz="6" w:space="0" w:color="auto"/>
                                    <w:right w:val="single" w:sz="6" w:space="0" w:color="auto"/>
                                  </w:tcBorders>
                                </w:tcPr>
                                <w:p w14:paraId="0121295E" w14:textId="77777777" w:rsidR="005D5AEA" w:rsidRDefault="005D5AEA" w:rsidP="005D5AEA">
                                  <w:pPr>
                                    <w:pStyle w:val="TABL02TexteNoir"/>
                                    <w:rPr>
                                      <w:sz w:val="24"/>
                                      <w:szCs w:val="24"/>
                                    </w:rPr>
                                  </w:pPr>
                                </w:p>
                              </w:tc>
                            </w:tr>
                            <w:tr w:rsidR="005D5AEA" w:rsidRPr="00401ADD" w14:paraId="60BFB60E" w14:textId="77777777" w:rsidTr="00E319A2">
                              <w:trPr>
                                <w:cantSplit/>
                              </w:trPr>
                              <w:tc>
                                <w:tcPr>
                                  <w:tcW w:w="1013" w:type="dxa"/>
                                  <w:tcBorders>
                                    <w:top w:val="single" w:sz="6" w:space="0" w:color="auto"/>
                                    <w:left w:val="single" w:sz="6" w:space="0" w:color="auto"/>
                                    <w:bottom w:val="single" w:sz="6" w:space="0" w:color="auto"/>
                                    <w:right w:val="single" w:sz="6" w:space="0" w:color="auto"/>
                                  </w:tcBorders>
                                </w:tcPr>
                                <w:p w14:paraId="6F0E273A" w14:textId="77777777" w:rsidR="005D5AEA" w:rsidRDefault="005D5AEA" w:rsidP="005D5AEA">
                                  <w:pPr>
                                    <w:pStyle w:val="TABL02TexteNoir"/>
                                    <w:rPr>
                                      <w:sz w:val="24"/>
                                      <w:szCs w:val="24"/>
                                    </w:rPr>
                                  </w:pPr>
                                </w:p>
                              </w:tc>
                              <w:tc>
                                <w:tcPr>
                                  <w:tcW w:w="1481" w:type="dxa"/>
                                  <w:tcBorders>
                                    <w:top w:val="single" w:sz="6" w:space="0" w:color="auto"/>
                                    <w:left w:val="single" w:sz="6" w:space="0" w:color="auto"/>
                                    <w:bottom w:val="single" w:sz="6" w:space="0" w:color="auto"/>
                                    <w:right w:val="single" w:sz="6" w:space="0" w:color="auto"/>
                                  </w:tcBorders>
                                </w:tcPr>
                                <w:p w14:paraId="0D03D9CE" w14:textId="77777777" w:rsidR="005D5AEA" w:rsidRDefault="005D5AEA" w:rsidP="005D5AEA">
                                  <w:pPr>
                                    <w:pStyle w:val="TABL02TexteNoir"/>
                                    <w:rPr>
                                      <w:sz w:val="24"/>
                                      <w:szCs w:val="24"/>
                                    </w:rPr>
                                  </w:pPr>
                                </w:p>
                              </w:tc>
                              <w:tc>
                                <w:tcPr>
                                  <w:tcW w:w="2268" w:type="dxa"/>
                                  <w:tcBorders>
                                    <w:top w:val="single" w:sz="6" w:space="0" w:color="auto"/>
                                    <w:left w:val="single" w:sz="6" w:space="0" w:color="auto"/>
                                    <w:bottom w:val="single" w:sz="6" w:space="0" w:color="auto"/>
                                    <w:right w:val="single" w:sz="6" w:space="0" w:color="auto"/>
                                  </w:tcBorders>
                                </w:tcPr>
                                <w:p w14:paraId="67C75F84" w14:textId="77777777" w:rsidR="005D5AEA" w:rsidRDefault="005D5AEA" w:rsidP="005D5AEA">
                                  <w:pPr>
                                    <w:pStyle w:val="TABL02TexteNoir"/>
                                    <w:rPr>
                                      <w:rFonts w:cs="Arial"/>
                                      <w:szCs w:val="18"/>
                                    </w:rPr>
                                  </w:pPr>
                                </w:p>
                              </w:tc>
                              <w:tc>
                                <w:tcPr>
                                  <w:tcW w:w="4614" w:type="dxa"/>
                                  <w:tcBorders>
                                    <w:top w:val="single" w:sz="6" w:space="0" w:color="auto"/>
                                    <w:left w:val="single" w:sz="6" w:space="0" w:color="auto"/>
                                    <w:bottom w:val="single" w:sz="6" w:space="0" w:color="auto"/>
                                    <w:right w:val="single" w:sz="6" w:space="0" w:color="auto"/>
                                  </w:tcBorders>
                                </w:tcPr>
                                <w:p w14:paraId="66A8472F" w14:textId="77777777" w:rsidR="005D5AEA" w:rsidRDefault="005D5AEA" w:rsidP="005D5AEA">
                                  <w:pPr>
                                    <w:pStyle w:val="TABL02TexteNoir"/>
                                    <w:rPr>
                                      <w:sz w:val="24"/>
                                      <w:szCs w:val="24"/>
                                    </w:rPr>
                                  </w:pPr>
                                </w:p>
                              </w:tc>
                            </w:tr>
                          </w:tbl>
                          <w:p w14:paraId="48C96C93" w14:textId="77777777" w:rsidR="00FA0959" w:rsidRDefault="00FA0959" w:rsidP="00A42457"/>
                          <w:p w14:paraId="1490939C" w14:textId="77777777" w:rsidR="00FA0959" w:rsidRDefault="00FA0959" w:rsidP="00A42457"/>
                          <w:p w14:paraId="097B89D6" w14:textId="77777777" w:rsidR="00FA0959" w:rsidRPr="00401ADD" w:rsidRDefault="00FA0959" w:rsidP="00A42457"/>
                          <w:tbl>
                            <w:tblPr>
                              <w:tblW w:w="9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44"/>
                              <w:gridCol w:w="5896"/>
                            </w:tblGrid>
                            <w:tr w:rsidR="00FA0959" w:rsidRPr="00401ADD" w14:paraId="2795070C" w14:textId="77777777" w:rsidTr="00A42738">
                              <w:trPr>
                                <w:trHeight w:val="283"/>
                              </w:trPr>
                              <w:tc>
                                <w:tcPr>
                                  <w:tcW w:w="3544" w:type="dxa"/>
                                </w:tcPr>
                                <w:p w14:paraId="7EF65E47" w14:textId="07353A51" w:rsidR="00FA0959" w:rsidRPr="001E6A96" w:rsidRDefault="00FA0959" w:rsidP="001E6A96">
                                  <w:pPr>
                                    <w:pStyle w:val="TABL02TexteNoir"/>
                                    <w:rPr>
                                      <w:sz w:val="24"/>
                                      <w:szCs w:val="24"/>
                                    </w:rPr>
                                  </w:pPr>
                                  <w:r w:rsidRPr="001E6A96">
                                    <w:rPr>
                                      <w:sz w:val="24"/>
                                      <w:szCs w:val="24"/>
                                    </w:rPr>
                                    <w:t>Version du flux associée :</w:t>
                                  </w:r>
                                </w:p>
                              </w:tc>
                              <w:tc>
                                <w:tcPr>
                                  <w:tcW w:w="5896" w:type="dxa"/>
                                </w:tcPr>
                                <w:p w14:paraId="4C8BBB16" w14:textId="77777777" w:rsidR="00FA0959" w:rsidRPr="001E6A96" w:rsidRDefault="00FA0959" w:rsidP="00385A3C">
                                  <w:pPr>
                                    <w:pStyle w:val="TABL02TexteNoir"/>
                                    <w:rPr>
                                      <w:sz w:val="24"/>
                                      <w:szCs w:val="24"/>
                                    </w:rPr>
                                  </w:pPr>
                                  <w:r>
                                    <w:rPr>
                                      <w:sz w:val="24"/>
                                      <w:szCs w:val="24"/>
                                    </w:rPr>
                                    <w:t xml:space="preserve">20170403 </w:t>
                                  </w:r>
                                  <w:r w:rsidRPr="00385A3C">
                                    <w:rPr>
                                      <w:sz w:val="24"/>
                                      <w:szCs w:val="24"/>
                                    </w:rPr>
                                    <w:t>WS-Travaux-SAV-FTTH</w:t>
                                  </w:r>
                                  <w:r w:rsidRPr="001E6A96">
                                    <w:rPr>
                                      <w:sz w:val="24"/>
                                      <w:szCs w:val="24"/>
                                    </w:rPr>
                                    <w:t xml:space="preserve"> </w:t>
                                  </w:r>
                                </w:p>
                              </w:tc>
                            </w:tr>
                            <w:tr w:rsidR="00FA0959" w:rsidRPr="00401ADD" w14:paraId="51F9B691" w14:textId="77777777" w:rsidTr="00A42738">
                              <w:trPr>
                                <w:trHeight w:val="400"/>
                              </w:trPr>
                              <w:tc>
                                <w:tcPr>
                                  <w:tcW w:w="3544" w:type="dxa"/>
                                </w:tcPr>
                                <w:p w14:paraId="2B16234C" w14:textId="3E46ECB7" w:rsidR="00FA0959" w:rsidRPr="001E6A96" w:rsidRDefault="00FA0959" w:rsidP="001E6A96">
                                  <w:pPr>
                                    <w:pStyle w:val="TABL02TexteNoir"/>
                                    <w:rPr>
                                      <w:sz w:val="24"/>
                                      <w:szCs w:val="24"/>
                                    </w:rPr>
                                  </w:pPr>
                                  <w:r>
                                    <w:rPr>
                                      <w:sz w:val="24"/>
                                      <w:szCs w:val="24"/>
                                    </w:rPr>
                                    <w:t>Documents associés</w:t>
                                  </w:r>
                                </w:p>
                              </w:tc>
                              <w:bookmarkStart w:id="2" w:name="_MON_1585741386"/>
                              <w:bookmarkEnd w:id="2"/>
                              <w:tc>
                                <w:tcPr>
                                  <w:tcW w:w="5896" w:type="dxa"/>
                                </w:tcPr>
                                <w:p w14:paraId="0B54DEF3" w14:textId="16C21B92" w:rsidR="00FA0959" w:rsidRDefault="00FA0959" w:rsidP="00A2081A">
                                  <w:pPr>
                                    <w:pStyle w:val="TABL02TexteNoir"/>
                                    <w:rPr>
                                      <w:sz w:val="24"/>
                                      <w:szCs w:val="24"/>
                                    </w:rPr>
                                  </w:pPr>
                                  <w:r>
                                    <w:rPr>
                                      <w:sz w:val="24"/>
                                      <w:szCs w:val="24"/>
                                    </w:rPr>
                                    <w:object w:dxaOrig="1531" w:dyaOrig="990" w14:anchorId="6C02B3B6">
                                      <v:shape id="_x0000_i1035" type="#_x0000_t75" style="width:76.55pt;height:49.5pt">
                                        <v:imagedata r:id="rId11" o:title=""/>
                                      </v:shape>
                                      <o:OLEObject Type="Embed" ProgID="Word.Document.12" ShapeID="_x0000_i1035" DrawAspect="Icon" ObjectID="_1625989121" r:id="rId12">
                                        <o:FieldCodes>\s</o:FieldCodes>
                                      </o:OLEObject>
                                    </w:object>
                                  </w:r>
                                </w:p>
                              </w:tc>
                            </w:tr>
                          </w:tbl>
                          <w:p w14:paraId="1B3C18D9" w14:textId="77777777" w:rsidR="00FA0959" w:rsidRPr="00401ADD" w:rsidRDefault="00FA0959" w:rsidP="00A424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C1112" id="Text Box 11" o:spid="_x0000_s1027" type="#_x0000_t202" style="position:absolute;margin-left:0;margin-top:.5pt;width:482.75pt;height:370.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" filled="f" stroked="f">
                <v:textbox inset="0,0,0,0">
                  <w:txbxContent>
                    <w:tbl>
                      <w:tblPr>
                        <w:tblW w:w="0" w:type="auto"/>
                        <w:tblInd w:w="50" w:type="dxa"/>
                        <w:tblLayout w:type="fixed"/>
                        <w:tblCellMar>
                          <w:left w:w="70" w:type="dxa"/>
                          <w:right w:w="70" w:type="dxa"/>
                        </w:tblCellMar>
                        <w:tblLook w:val="0000" w:firstRow="0" w:lastRow="0" w:firstColumn="0" w:lastColumn="0" w:noHBand="0" w:noVBand="0"/>
                      </w:tblPr>
                      <w:tblGrid>
                        <w:gridCol w:w="1013"/>
                        <w:gridCol w:w="1481"/>
                        <w:gridCol w:w="2268"/>
                        <w:gridCol w:w="4614"/>
                      </w:tblGrid>
                      <w:tr w:rsidR="00FA0959" w:rsidRPr="00401ADD" w14:paraId="0B2B075E" w14:textId="77777777" w:rsidTr="00BF5B29">
                        <w:trPr>
                          <w:cantSplit/>
                        </w:trPr>
                        <w:tc>
                          <w:tcPr>
                            <w:tcW w:w="9376" w:type="dxa"/>
                            <w:gridSpan w:val="4"/>
                            <w:tcBorders>
                              <w:top w:val="single" w:sz="6" w:space="0" w:color="auto"/>
                              <w:left w:val="single" w:sz="6" w:space="0" w:color="auto"/>
                              <w:bottom w:val="single" w:sz="6" w:space="0" w:color="auto"/>
                              <w:right w:val="single" w:sz="6" w:space="0" w:color="auto"/>
                            </w:tcBorders>
                          </w:tcPr>
                          <w:p w14:paraId="28FCF40B" w14:textId="77777777" w:rsidR="00FA0959" w:rsidRPr="00401ADD" w:rsidRDefault="00FA0959" w:rsidP="001C33C0">
                            <w:pPr>
                              <w:spacing w:before="120" w:after="120"/>
                              <w:jc w:val="center"/>
                              <w:rPr>
                                <w:rStyle w:val="TABL02CaractereGRAS"/>
                                <w:sz w:val="24"/>
                              </w:rPr>
                            </w:pPr>
                            <w:r w:rsidRPr="00401ADD">
                              <w:rPr>
                                <w:rStyle w:val="TABL02CaractereGRAS"/>
                                <w:sz w:val="24"/>
                              </w:rPr>
                              <w:t>SUIVI DES VERSIONS</w:t>
                            </w:r>
                          </w:p>
                        </w:tc>
                      </w:tr>
                      <w:tr w:rsidR="00FA0959" w:rsidRPr="00401ADD" w14:paraId="1C45F9C0"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0CC64B90" w14:textId="77777777" w:rsidR="00FA0959" w:rsidRPr="00401ADD" w:rsidRDefault="00FA0959" w:rsidP="00C611C2">
                            <w:pPr>
                              <w:pStyle w:val="TABL02TexteNoir"/>
                              <w:rPr>
                                <w:sz w:val="24"/>
                                <w:szCs w:val="24"/>
                              </w:rPr>
                            </w:pPr>
                            <w:r w:rsidRPr="00401ADD">
                              <w:rPr>
                                <w:sz w:val="24"/>
                                <w:szCs w:val="24"/>
                              </w:rPr>
                              <w:t>Version</w:t>
                            </w:r>
                          </w:p>
                        </w:tc>
                        <w:tc>
                          <w:tcPr>
                            <w:tcW w:w="1481" w:type="dxa"/>
                            <w:tcBorders>
                              <w:top w:val="single" w:sz="6" w:space="0" w:color="auto"/>
                              <w:left w:val="single" w:sz="6" w:space="0" w:color="auto"/>
                              <w:bottom w:val="single" w:sz="6" w:space="0" w:color="auto"/>
                              <w:right w:val="single" w:sz="6" w:space="0" w:color="auto"/>
                            </w:tcBorders>
                          </w:tcPr>
                          <w:p w14:paraId="2E4D7F72" w14:textId="77777777" w:rsidR="00FA0959" w:rsidRPr="00401ADD" w:rsidRDefault="00FA0959" w:rsidP="00C611C2">
                            <w:pPr>
                              <w:pStyle w:val="TABL02TexteNoir"/>
                              <w:rPr>
                                <w:sz w:val="24"/>
                                <w:szCs w:val="24"/>
                              </w:rPr>
                            </w:pPr>
                            <w:r w:rsidRPr="00401ADD">
                              <w:rPr>
                                <w:sz w:val="24"/>
                                <w:szCs w:val="24"/>
                              </w:rPr>
                              <w:t>Date</w:t>
                            </w:r>
                          </w:p>
                        </w:tc>
                        <w:tc>
                          <w:tcPr>
                            <w:tcW w:w="2268" w:type="dxa"/>
                            <w:tcBorders>
                              <w:top w:val="single" w:sz="6" w:space="0" w:color="auto"/>
                              <w:left w:val="single" w:sz="6" w:space="0" w:color="auto"/>
                              <w:bottom w:val="single" w:sz="6" w:space="0" w:color="auto"/>
                              <w:right w:val="single" w:sz="6" w:space="0" w:color="auto"/>
                            </w:tcBorders>
                          </w:tcPr>
                          <w:p w14:paraId="6E1F11BA" w14:textId="77777777" w:rsidR="00FA0959" w:rsidRPr="00401ADD" w:rsidRDefault="00FA0959" w:rsidP="00C611C2">
                            <w:pPr>
                              <w:pStyle w:val="TABL02TexteNoir"/>
                              <w:rPr>
                                <w:sz w:val="24"/>
                                <w:szCs w:val="24"/>
                              </w:rPr>
                            </w:pPr>
                            <w:r w:rsidRPr="00401ADD">
                              <w:rPr>
                                <w:sz w:val="24"/>
                                <w:szCs w:val="24"/>
                              </w:rPr>
                              <w:t>Nom du rédacteur</w:t>
                            </w:r>
                          </w:p>
                        </w:tc>
                        <w:tc>
                          <w:tcPr>
                            <w:tcW w:w="4614" w:type="dxa"/>
                            <w:tcBorders>
                              <w:top w:val="single" w:sz="6" w:space="0" w:color="auto"/>
                              <w:left w:val="single" w:sz="6" w:space="0" w:color="auto"/>
                              <w:bottom w:val="single" w:sz="6" w:space="0" w:color="auto"/>
                              <w:right w:val="single" w:sz="6" w:space="0" w:color="auto"/>
                            </w:tcBorders>
                          </w:tcPr>
                          <w:p w14:paraId="38F7FA31" w14:textId="77777777" w:rsidR="00FA0959" w:rsidRPr="00401ADD" w:rsidRDefault="00FA0959" w:rsidP="00C611C2">
                            <w:pPr>
                              <w:pStyle w:val="TABL02TexteNoir"/>
                              <w:rPr>
                                <w:sz w:val="24"/>
                                <w:szCs w:val="24"/>
                              </w:rPr>
                            </w:pPr>
                            <w:r w:rsidRPr="00401ADD">
                              <w:rPr>
                                <w:sz w:val="24"/>
                                <w:szCs w:val="24"/>
                              </w:rPr>
                              <w:t>Nature de la modification</w:t>
                            </w:r>
                          </w:p>
                        </w:tc>
                      </w:tr>
                      <w:tr w:rsidR="00FA0959" w:rsidRPr="00401ADD" w14:paraId="3D97442F"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438B0D52" w14:textId="77777777" w:rsidR="00FA0959" w:rsidRDefault="00FA0959" w:rsidP="009C4ED3">
                            <w:pPr>
                              <w:pStyle w:val="TABL02TexteNoir"/>
                              <w:rPr>
                                <w:sz w:val="24"/>
                                <w:szCs w:val="24"/>
                              </w:rPr>
                            </w:pPr>
                            <w:r>
                              <w:rPr>
                                <w:sz w:val="24"/>
                                <w:szCs w:val="24"/>
                              </w:rPr>
                              <w:t>1.0</w:t>
                            </w:r>
                          </w:p>
                        </w:tc>
                        <w:tc>
                          <w:tcPr>
                            <w:tcW w:w="1481" w:type="dxa"/>
                            <w:tcBorders>
                              <w:top w:val="single" w:sz="6" w:space="0" w:color="auto"/>
                              <w:left w:val="single" w:sz="6" w:space="0" w:color="auto"/>
                              <w:bottom w:val="single" w:sz="6" w:space="0" w:color="auto"/>
                              <w:right w:val="single" w:sz="6" w:space="0" w:color="auto"/>
                            </w:tcBorders>
                          </w:tcPr>
                          <w:p w14:paraId="488AE312" w14:textId="77777777" w:rsidR="00FA0959" w:rsidRDefault="00FA0959" w:rsidP="009C4ED3">
                            <w:pPr>
                              <w:pStyle w:val="TABL02TexteNoir"/>
                              <w:rPr>
                                <w:sz w:val="24"/>
                                <w:szCs w:val="24"/>
                              </w:rPr>
                            </w:pPr>
                            <w:r>
                              <w:rPr>
                                <w:sz w:val="24"/>
                                <w:szCs w:val="24"/>
                              </w:rPr>
                              <w:t>27/04/2016</w:t>
                            </w:r>
                          </w:p>
                        </w:tc>
                        <w:tc>
                          <w:tcPr>
                            <w:tcW w:w="2268" w:type="dxa"/>
                            <w:tcBorders>
                              <w:top w:val="single" w:sz="6" w:space="0" w:color="auto"/>
                              <w:left w:val="single" w:sz="6" w:space="0" w:color="auto"/>
                              <w:bottom w:val="single" w:sz="6" w:space="0" w:color="auto"/>
                              <w:right w:val="single" w:sz="6" w:space="0" w:color="auto"/>
                            </w:tcBorders>
                          </w:tcPr>
                          <w:p w14:paraId="1336130B" w14:textId="77777777" w:rsidR="00FA0959" w:rsidRDefault="00FA0959" w:rsidP="009C4ED3">
                            <w:pPr>
                              <w:pStyle w:val="TABL02TexteNoir"/>
                              <w:rPr>
                                <w:sz w:val="24"/>
                                <w:szCs w:val="24"/>
                              </w:rPr>
                            </w:pPr>
                            <w:r>
                              <w:rPr>
                                <w:sz w:val="24"/>
                                <w:szCs w:val="24"/>
                              </w:rPr>
                              <w:t xml:space="preserve">L. </w:t>
                            </w:r>
                            <w:proofErr w:type="spellStart"/>
                            <w:r>
                              <w:rPr>
                                <w:sz w:val="24"/>
                                <w:szCs w:val="24"/>
                              </w:rPr>
                              <w:t>Koudim</w:t>
                            </w:r>
                            <w:proofErr w:type="spellEnd"/>
                          </w:p>
                        </w:tc>
                        <w:tc>
                          <w:tcPr>
                            <w:tcW w:w="4614" w:type="dxa"/>
                            <w:tcBorders>
                              <w:top w:val="single" w:sz="6" w:space="0" w:color="auto"/>
                              <w:left w:val="single" w:sz="6" w:space="0" w:color="auto"/>
                              <w:bottom w:val="single" w:sz="6" w:space="0" w:color="auto"/>
                              <w:right w:val="single" w:sz="6" w:space="0" w:color="auto"/>
                            </w:tcBorders>
                          </w:tcPr>
                          <w:p w14:paraId="1C8536E2" w14:textId="77777777" w:rsidR="00FA0959" w:rsidRPr="00401ADD" w:rsidRDefault="00FA0959" w:rsidP="00C611C2">
                            <w:pPr>
                              <w:pStyle w:val="TABL02TexteNoir"/>
                              <w:rPr>
                                <w:sz w:val="24"/>
                                <w:szCs w:val="24"/>
                              </w:rPr>
                            </w:pPr>
                            <w:r w:rsidRPr="00401ADD">
                              <w:rPr>
                                <w:sz w:val="24"/>
                                <w:szCs w:val="24"/>
                              </w:rPr>
                              <w:t>Création</w:t>
                            </w:r>
                          </w:p>
                        </w:tc>
                      </w:tr>
                      <w:tr w:rsidR="00FA0959" w:rsidRPr="00401ADD" w14:paraId="19B5904B"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6F1F8EDF" w14:textId="77777777" w:rsidR="00FA0959" w:rsidRPr="00401ADD" w:rsidRDefault="00FA0959" w:rsidP="00C611C2">
                            <w:pPr>
                              <w:pStyle w:val="TABL02TexteNoir"/>
                              <w:rPr>
                                <w:sz w:val="24"/>
                                <w:szCs w:val="24"/>
                              </w:rPr>
                            </w:pPr>
                            <w:r>
                              <w:rPr>
                                <w:sz w:val="24"/>
                                <w:szCs w:val="24"/>
                              </w:rPr>
                              <w:t>2.0</w:t>
                            </w:r>
                          </w:p>
                        </w:tc>
                        <w:tc>
                          <w:tcPr>
                            <w:tcW w:w="1481" w:type="dxa"/>
                            <w:tcBorders>
                              <w:top w:val="single" w:sz="6" w:space="0" w:color="auto"/>
                              <w:left w:val="single" w:sz="6" w:space="0" w:color="auto"/>
                              <w:bottom w:val="single" w:sz="6" w:space="0" w:color="auto"/>
                              <w:right w:val="single" w:sz="6" w:space="0" w:color="auto"/>
                            </w:tcBorders>
                          </w:tcPr>
                          <w:p w14:paraId="28B8EC03" w14:textId="77777777" w:rsidR="00FA0959" w:rsidRPr="00401ADD" w:rsidRDefault="00FA0959" w:rsidP="00C611C2">
                            <w:pPr>
                              <w:pStyle w:val="TABL02TexteNoir"/>
                              <w:rPr>
                                <w:sz w:val="24"/>
                                <w:szCs w:val="24"/>
                              </w:rPr>
                            </w:pPr>
                            <w:r>
                              <w:rPr>
                                <w:sz w:val="24"/>
                                <w:szCs w:val="24"/>
                              </w:rPr>
                              <w:t>04/04/2017</w:t>
                            </w:r>
                          </w:p>
                        </w:tc>
                        <w:tc>
                          <w:tcPr>
                            <w:tcW w:w="2268" w:type="dxa"/>
                            <w:tcBorders>
                              <w:top w:val="single" w:sz="6" w:space="0" w:color="auto"/>
                              <w:left w:val="single" w:sz="6" w:space="0" w:color="auto"/>
                              <w:bottom w:val="single" w:sz="6" w:space="0" w:color="auto"/>
                              <w:right w:val="single" w:sz="6" w:space="0" w:color="auto"/>
                            </w:tcBorders>
                          </w:tcPr>
                          <w:p w14:paraId="5942F140" w14:textId="77777777" w:rsidR="00FA0959" w:rsidRPr="00401ADD" w:rsidRDefault="00FA0959" w:rsidP="00C611C2">
                            <w:pPr>
                              <w:pStyle w:val="TABL02TexteNoir"/>
                              <w:rPr>
                                <w:sz w:val="24"/>
                                <w:szCs w:val="24"/>
                              </w:rPr>
                            </w:pPr>
                            <w:r>
                              <w:rPr>
                                <w:sz w:val="24"/>
                                <w:szCs w:val="24"/>
                              </w:rPr>
                              <w:t xml:space="preserve">M. </w:t>
                            </w:r>
                            <w:proofErr w:type="spellStart"/>
                            <w:r>
                              <w:rPr>
                                <w:sz w:val="24"/>
                                <w:szCs w:val="24"/>
                              </w:rPr>
                              <w:t>Amraoui</w:t>
                            </w:r>
                            <w:proofErr w:type="spellEnd"/>
                            <w:r>
                              <w:rPr>
                                <w:sz w:val="24"/>
                                <w:szCs w:val="24"/>
                              </w:rPr>
                              <w:t xml:space="preserve"> / C. Matthey</w:t>
                            </w:r>
                          </w:p>
                        </w:tc>
                        <w:tc>
                          <w:tcPr>
                            <w:tcW w:w="4614" w:type="dxa"/>
                            <w:tcBorders>
                              <w:top w:val="single" w:sz="6" w:space="0" w:color="auto"/>
                              <w:left w:val="single" w:sz="6" w:space="0" w:color="auto"/>
                              <w:bottom w:val="single" w:sz="6" w:space="0" w:color="auto"/>
                              <w:right w:val="single" w:sz="6" w:space="0" w:color="auto"/>
                            </w:tcBorders>
                          </w:tcPr>
                          <w:p w14:paraId="782E0CFF" w14:textId="77777777" w:rsidR="00FA0959" w:rsidRPr="00401ADD" w:rsidRDefault="00FA0959" w:rsidP="00C611C2">
                            <w:pPr>
                              <w:pStyle w:val="TABL02TexteNoir"/>
                              <w:rPr>
                                <w:sz w:val="24"/>
                                <w:szCs w:val="24"/>
                              </w:rPr>
                            </w:pPr>
                            <w:r>
                              <w:rPr>
                                <w:sz w:val="24"/>
                                <w:szCs w:val="24"/>
                              </w:rPr>
                              <w:t>Modifications à la suite aux travaux du groupe</w:t>
                            </w:r>
                          </w:p>
                        </w:tc>
                      </w:tr>
                      <w:tr w:rsidR="00FA0959" w:rsidRPr="00401ADD" w14:paraId="5078BE99"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656D583F" w14:textId="77777777" w:rsidR="00FA0959" w:rsidRDefault="00FA0959" w:rsidP="00C611C2">
                            <w:pPr>
                              <w:pStyle w:val="TABL02TexteNoir"/>
                              <w:rPr>
                                <w:sz w:val="24"/>
                                <w:szCs w:val="24"/>
                              </w:rPr>
                            </w:pPr>
                            <w:r>
                              <w:rPr>
                                <w:sz w:val="24"/>
                                <w:szCs w:val="24"/>
                              </w:rPr>
                              <w:t>2.1</w:t>
                            </w:r>
                          </w:p>
                        </w:tc>
                        <w:tc>
                          <w:tcPr>
                            <w:tcW w:w="1481" w:type="dxa"/>
                            <w:tcBorders>
                              <w:top w:val="single" w:sz="6" w:space="0" w:color="auto"/>
                              <w:left w:val="single" w:sz="6" w:space="0" w:color="auto"/>
                              <w:bottom w:val="single" w:sz="6" w:space="0" w:color="auto"/>
                              <w:right w:val="single" w:sz="6" w:space="0" w:color="auto"/>
                            </w:tcBorders>
                          </w:tcPr>
                          <w:p w14:paraId="2EDF6246" w14:textId="77777777" w:rsidR="00FA0959" w:rsidRDefault="00FA0959" w:rsidP="00C611C2">
                            <w:pPr>
                              <w:pStyle w:val="TABL02TexteNoir"/>
                              <w:rPr>
                                <w:sz w:val="24"/>
                                <w:szCs w:val="24"/>
                              </w:rPr>
                            </w:pPr>
                            <w:r>
                              <w:rPr>
                                <w:sz w:val="24"/>
                                <w:szCs w:val="24"/>
                              </w:rPr>
                              <w:t>28/07/2017</w:t>
                            </w:r>
                          </w:p>
                        </w:tc>
                        <w:tc>
                          <w:tcPr>
                            <w:tcW w:w="2268" w:type="dxa"/>
                            <w:tcBorders>
                              <w:top w:val="single" w:sz="6" w:space="0" w:color="auto"/>
                              <w:left w:val="single" w:sz="6" w:space="0" w:color="auto"/>
                              <w:bottom w:val="single" w:sz="6" w:space="0" w:color="auto"/>
                              <w:right w:val="single" w:sz="6" w:space="0" w:color="auto"/>
                            </w:tcBorders>
                          </w:tcPr>
                          <w:p w14:paraId="4AC9D4CC" w14:textId="77777777" w:rsidR="00FA0959" w:rsidRPr="00E319A2" w:rsidRDefault="00FA0959" w:rsidP="00C611C2">
                            <w:pPr>
                              <w:pStyle w:val="TABL02TexteNoir"/>
                              <w:rPr>
                                <w:sz w:val="24"/>
                                <w:szCs w:val="24"/>
                              </w:rPr>
                            </w:pPr>
                            <w:r w:rsidRPr="00A42738">
                              <w:rPr>
                                <w:rFonts w:cs="Arial"/>
                                <w:sz w:val="24"/>
                                <w:szCs w:val="24"/>
                              </w:rPr>
                              <w:t xml:space="preserve">GT </w:t>
                            </w:r>
                            <w:proofErr w:type="spellStart"/>
                            <w:r w:rsidRPr="00A42738">
                              <w:rPr>
                                <w:rFonts w:cs="Arial"/>
                                <w:sz w:val="24"/>
                                <w:szCs w:val="24"/>
                              </w:rPr>
                              <w:t>Interop</w:t>
                            </w:r>
                            <w:proofErr w:type="spellEnd"/>
                            <w:r w:rsidRPr="00A42738">
                              <w:rPr>
                                <w:rFonts w:cs="Arial"/>
                                <w:sz w:val="24"/>
                                <w:szCs w:val="24"/>
                              </w:rPr>
                              <w:t xml:space="preserve"> SAV (Urbain POYER)</w:t>
                            </w:r>
                          </w:p>
                        </w:tc>
                        <w:tc>
                          <w:tcPr>
                            <w:tcW w:w="4614" w:type="dxa"/>
                            <w:tcBorders>
                              <w:top w:val="single" w:sz="6" w:space="0" w:color="auto"/>
                              <w:left w:val="single" w:sz="6" w:space="0" w:color="auto"/>
                              <w:bottom w:val="single" w:sz="6" w:space="0" w:color="auto"/>
                              <w:right w:val="single" w:sz="6" w:space="0" w:color="auto"/>
                            </w:tcBorders>
                          </w:tcPr>
                          <w:p w14:paraId="3BF566E2" w14:textId="77777777" w:rsidR="00FA0959" w:rsidRDefault="00FA0959" w:rsidP="002258B6">
                            <w:pPr>
                              <w:pStyle w:val="TABL02TexteNoir"/>
                              <w:rPr>
                                <w:sz w:val="24"/>
                                <w:szCs w:val="24"/>
                              </w:rPr>
                            </w:pPr>
                            <w:r>
                              <w:rPr>
                                <w:sz w:val="24"/>
                                <w:szCs w:val="24"/>
                              </w:rPr>
                              <w:t>Relecture et MAJ</w:t>
                            </w:r>
                          </w:p>
                        </w:tc>
                      </w:tr>
                      <w:tr w:rsidR="00FA0959" w:rsidRPr="00401ADD" w14:paraId="6CB87D83"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4334CCE6" w14:textId="77777777" w:rsidR="00FA0959" w:rsidRDefault="00FA0959" w:rsidP="00C611C2">
                            <w:pPr>
                              <w:pStyle w:val="TABL02TexteNoir"/>
                              <w:rPr>
                                <w:sz w:val="24"/>
                                <w:szCs w:val="24"/>
                              </w:rPr>
                            </w:pPr>
                            <w:r>
                              <w:rPr>
                                <w:sz w:val="24"/>
                                <w:szCs w:val="24"/>
                              </w:rPr>
                              <w:t>2.2</w:t>
                            </w:r>
                          </w:p>
                        </w:tc>
                        <w:tc>
                          <w:tcPr>
                            <w:tcW w:w="1481" w:type="dxa"/>
                            <w:tcBorders>
                              <w:top w:val="single" w:sz="6" w:space="0" w:color="auto"/>
                              <w:left w:val="single" w:sz="6" w:space="0" w:color="auto"/>
                              <w:bottom w:val="single" w:sz="6" w:space="0" w:color="auto"/>
                              <w:right w:val="single" w:sz="6" w:space="0" w:color="auto"/>
                            </w:tcBorders>
                          </w:tcPr>
                          <w:p w14:paraId="5BA55ACF" w14:textId="77777777" w:rsidR="00FA0959" w:rsidRDefault="00FA0959" w:rsidP="00C611C2">
                            <w:pPr>
                              <w:pStyle w:val="TABL02TexteNoir"/>
                              <w:rPr>
                                <w:sz w:val="24"/>
                                <w:szCs w:val="24"/>
                              </w:rPr>
                            </w:pPr>
                            <w:r>
                              <w:rPr>
                                <w:sz w:val="24"/>
                                <w:szCs w:val="24"/>
                              </w:rPr>
                              <w:t>13/09/2017</w:t>
                            </w:r>
                          </w:p>
                        </w:tc>
                        <w:tc>
                          <w:tcPr>
                            <w:tcW w:w="2268" w:type="dxa"/>
                            <w:tcBorders>
                              <w:top w:val="single" w:sz="6" w:space="0" w:color="auto"/>
                              <w:left w:val="single" w:sz="6" w:space="0" w:color="auto"/>
                              <w:bottom w:val="single" w:sz="6" w:space="0" w:color="auto"/>
                              <w:right w:val="single" w:sz="6" w:space="0" w:color="auto"/>
                            </w:tcBorders>
                          </w:tcPr>
                          <w:p w14:paraId="7199AD6F" w14:textId="77777777" w:rsidR="00FA0959" w:rsidRPr="00A42738" w:rsidRDefault="00FA0959" w:rsidP="00C611C2">
                            <w:pPr>
                              <w:pStyle w:val="TABL02TexteNoir"/>
                              <w:rPr>
                                <w:rFonts w:cs="Arial"/>
                                <w:sz w:val="24"/>
                                <w:szCs w:val="24"/>
                              </w:rPr>
                            </w:pPr>
                            <w:r w:rsidRPr="00A42738">
                              <w:rPr>
                                <w:rFonts w:cs="Arial"/>
                                <w:sz w:val="24"/>
                                <w:szCs w:val="24"/>
                              </w:rPr>
                              <w:t xml:space="preserve">GT </w:t>
                            </w:r>
                            <w:proofErr w:type="spellStart"/>
                            <w:r w:rsidRPr="00A42738">
                              <w:rPr>
                                <w:rFonts w:cs="Arial"/>
                                <w:sz w:val="24"/>
                                <w:szCs w:val="24"/>
                              </w:rPr>
                              <w:t>Interop</w:t>
                            </w:r>
                            <w:proofErr w:type="spellEnd"/>
                            <w:r w:rsidRPr="00A42738">
                              <w:rPr>
                                <w:rFonts w:cs="Arial"/>
                                <w:sz w:val="24"/>
                                <w:szCs w:val="24"/>
                              </w:rPr>
                              <w:t xml:space="preserve"> SAV</w:t>
                            </w:r>
                          </w:p>
                          <w:p w14:paraId="2F9F6D4B" w14:textId="77777777" w:rsidR="00FA0959" w:rsidRPr="00A42738" w:rsidRDefault="00FA0959" w:rsidP="00C611C2">
                            <w:pPr>
                              <w:pStyle w:val="TABL02TexteNoir"/>
                              <w:rPr>
                                <w:rFonts w:cs="Arial"/>
                                <w:sz w:val="24"/>
                                <w:szCs w:val="24"/>
                              </w:rPr>
                            </w:pPr>
                            <w:r w:rsidRPr="00A42738">
                              <w:rPr>
                                <w:rFonts w:cs="Arial"/>
                                <w:sz w:val="24"/>
                                <w:szCs w:val="24"/>
                              </w:rPr>
                              <w:t>(Eric LEVERT)</w:t>
                            </w:r>
                          </w:p>
                        </w:tc>
                        <w:tc>
                          <w:tcPr>
                            <w:tcW w:w="4614" w:type="dxa"/>
                            <w:tcBorders>
                              <w:top w:val="single" w:sz="6" w:space="0" w:color="auto"/>
                              <w:left w:val="single" w:sz="6" w:space="0" w:color="auto"/>
                              <w:bottom w:val="single" w:sz="6" w:space="0" w:color="auto"/>
                              <w:right w:val="single" w:sz="6" w:space="0" w:color="auto"/>
                            </w:tcBorders>
                          </w:tcPr>
                          <w:p w14:paraId="1230945D" w14:textId="77777777" w:rsidR="00FA0959" w:rsidRDefault="00FA0959" w:rsidP="002258B6">
                            <w:pPr>
                              <w:pStyle w:val="TABL02TexteNoir"/>
                              <w:rPr>
                                <w:sz w:val="24"/>
                                <w:szCs w:val="24"/>
                              </w:rPr>
                            </w:pPr>
                            <w:r>
                              <w:rPr>
                                <w:sz w:val="24"/>
                                <w:szCs w:val="24"/>
                              </w:rPr>
                              <w:t>Relecture et MAJ</w:t>
                            </w:r>
                          </w:p>
                        </w:tc>
                      </w:tr>
                      <w:tr w:rsidR="00FA0959" w:rsidRPr="00401ADD" w14:paraId="12A91B57"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7CB40099" w14:textId="77777777" w:rsidR="00FA0959" w:rsidRDefault="00FA0959" w:rsidP="00C611C2">
                            <w:pPr>
                              <w:pStyle w:val="TABL02TexteNoir"/>
                              <w:rPr>
                                <w:sz w:val="24"/>
                                <w:szCs w:val="24"/>
                              </w:rPr>
                            </w:pPr>
                            <w:r>
                              <w:rPr>
                                <w:sz w:val="24"/>
                                <w:szCs w:val="24"/>
                              </w:rPr>
                              <w:t>2.3</w:t>
                            </w:r>
                          </w:p>
                        </w:tc>
                        <w:tc>
                          <w:tcPr>
                            <w:tcW w:w="1481" w:type="dxa"/>
                            <w:tcBorders>
                              <w:top w:val="single" w:sz="6" w:space="0" w:color="auto"/>
                              <w:left w:val="single" w:sz="6" w:space="0" w:color="auto"/>
                              <w:bottom w:val="single" w:sz="6" w:space="0" w:color="auto"/>
                              <w:right w:val="single" w:sz="6" w:space="0" w:color="auto"/>
                            </w:tcBorders>
                          </w:tcPr>
                          <w:p w14:paraId="2087F115" w14:textId="77777777" w:rsidR="00FA0959" w:rsidRDefault="00FA0959" w:rsidP="00C611C2">
                            <w:pPr>
                              <w:pStyle w:val="TABL02TexteNoir"/>
                              <w:rPr>
                                <w:sz w:val="24"/>
                                <w:szCs w:val="24"/>
                              </w:rPr>
                            </w:pPr>
                            <w:r>
                              <w:rPr>
                                <w:sz w:val="24"/>
                                <w:szCs w:val="24"/>
                              </w:rPr>
                              <w:t>23/11/2017</w:t>
                            </w:r>
                          </w:p>
                        </w:tc>
                        <w:tc>
                          <w:tcPr>
                            <w:tcW w:w="2268" w:type="dxa"/>
                            <w:tcBorders>
                              <w:top w:val="single" w:sz="6" w:space="0" w:color="auto"/>
                              <w:left w:val="single" w:sz="6" w:space="0" w:color="auto"/>
                              <w:bottom w:val="single" w:sz="6" w:space="0" w:color="auto"/>
                              <w:right w:val="single" w:sz="6" w:space="0" w:color="auto"/>
                            </w:tcBorders>
                          </w:tcPr>
                          <w:p w14:paraId="1A388414" w14:textId="77777777" w:rsidR="00FA0959" w:rsidRPr="00A42738" w:rsidRDefault="00FA0959" w:rsidP="00C611C2">
                            <w:pPr>
                              <w:pStyle w:val="TABL02TexteNoir"/>
                              <w:rPr>
                                <w:rFonts w:cs="Arial"/>
                                <w:sz w:val="24"/>
                                <w:szCs w:val="24"/>
                              </w:rPr>
                            </w:pPr>
                            <w:r w:rsidRPr="00A42738">
                              <w:rPr>
                                <w:rFonts w:cs="Arial"/>
                                <w:sz w:val="24"/>
                                <w:szCs w:val="24"/>
                              </w:rPr>
                              <w:t xml:space="preserve">GT </w:t>
                            </w:r>
                            <w:proofErr w:type="spellStart"/>
                            <w:r w:rsidRPr="00A42738">
                              <w:rPr>
                                <w:rFonts w:cs="Arial"/>
                                <w:sz w:val="24"/>
                                <w:szCs w:val="24"/>
                              </w:rPr>
                              <w:t>Interop</w:t>
                            </w:r>
                            <w:proofErr w:type="spellEnd"/>
                            <w:r w:rsidRPr="00A42738">
                              <w:rPr>
                                <w:rFonts w:cs="Arial"/>
                                <w:sz w:val="24"/>
                                <w:szCs w:val="24"/>
                              </w:rPr>
                              <w:t xml:space="preserve"> SAV</w:t>
                            </w:r>
                          </w:p>
                        </w:tc>
                        <w:tc>
                          <w:tcPr>
                            <w:tcW w:w="4614" w:type="dxa"/>
                            <w:tcBorders>
                              <w:top w:val="single" w:sz="6" w:space="0" w:color="auto"/>
                              <w:left w:val="single" w:sz="6" w:space="0" w:color="auto"/>
                              <w:bottom w:val="single" w:sz="6" w:space="0" w:color="auto"/>
                              <w:right w:val="single" w:sz="6" w:space="0" w:color="auto"/>
                            </w:tcBorders>
                          </w:tcPr>
                          <w:p w14:paraId="052FB7C1" w14:textId="77777777" w:rsidR="00FA0959" w:rsidRDefault="00FA0959" w:rsidP="002258B6">
                            <w:pPr>
                              <w:pStyle w:val="TABL02TexteNoir"/>
                              <w:rPr>
                                <w:sz w:val="24"/>
                                <w:szCs w:val="24"/>
                              </w:rPr>
                            </w:pPr>
                            <w:r>
                              <w:rPr>
                                <w:sz w:val="24"/>
                                <w:szCs w:val="24"/>
                              </w:rPr>
                              <w:t>Relecture</w:t>
                            </w:r>
                          </w:p>
                        </w:tc>
                      </w:tr>
                      <w:tr w:rsidR="00FA0959" w:rsidRPr="00401ADD" w14:paraId="7F5A5DB2"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7C8AA33B" w14:textId="77777777" w:rsidR="00FA0959" w:rsidRDefault="00FA0959" w:rsidP="00C611C2">
                            <w:pPr>
                              <w:pStyle w:val="TABL02TexteNoir"/>
                              <w:rPr>
                                <w:sz w:val="24"/>
                                <w:szCs w:val="24"/>
                              </w:rPr>
                            </w:pPr>
                            <w:r>
                              <w:rPr>
                                <w:sz w:val="24"/>
                                <w:szCs w:val="24"/>
                              </w:rPr>
                              <w:t>2.4</w:t>
                            </w:r>
                          </w:p>
                        </w:tc>
                        <w:tc>
                          <w:tcPr>
                            <w:tcW w:w="1481" w:type="dxa"/>
                            <w:tcBorders>
                              <w:top w:val="single" w:sz="6" w:space="0" w:color="auto"/>
                              <w:left w:val="single" w:sz="6" w:space="0" w:color="auto"/>
                              <w:bottom w:val="single" w:sz="6" w:space="0" w:color="auto"/>
                              <w:right w:val="single" w:sz="6" w:space="0" w:color="auto"/>
                            </w:tcBorders>
                          </w:tcPr>
                          <w:p w14:paraId="6DA50B56" w14:textId="77777777" w:rsidR="00FA0959" w:rsidRDefault="00FA0959" w:rsidP="00C611C2">
                            <w:pPr>
                              <w:pStyle w:val="TABL02TexteNoir"/>
                              <w:rPr>
                                <w:sz w:val="24"/>
                                <w:szCs w:val="24"/>
                              </w:rPr>
                            </w:pPr>
                            <w:r>
                              <w:rPr>
                                <w:sz w:val="24"/>
                                <w:szCs w:val="24"/>
                              </w:rPr>
                              <w:t>22/01/2018</w:t>
                            </w:r>
                          </w:p>
                        </w:tc>
                        <w:tc>
                          <w:tcPr>
                            <w:tcW w:w="2268" w:type="dxa"/>
                            <w:tcBorders>
                              <w:top w:val="single" w:sz="6" w:space="0" w:color="auto"/>
                              <w:left w:val="single" w:sz="6" w:space="0" w:color="auto"/>
                              <w:bottom w:val="single" w:sz="6" w:space="0" w:color="auto"/>
                              <w:right w:val="single" w:sz="6" w:space="0" w:color="auto"/>
                            </w:tcBorders>
                          </w:tcPr>
                          <w:p w14:paraId="6FB0DAA6" w14:textId="77777777" w:rsidR="00FA0959" w:rsidRPr="00A42738" w:rsidRDefault="00FA0959" w:rsidP="00C611C2">
                            <w:pPr>
                              <w:pStyle w:val="TABL02TexteNoir"/>
                              <w:rPr>
                                <w:rFonts w:cs="Arial"/>
                                <w:sz w:val="24"/>
                                <w:szCs w:val="24"/>
                              </w:rPr>
                            </w:pPr>
                            <w:proofErr w:type="spellStart"/>
                            <w:proofErr w:type="gramStart"/>
                            <w:r w:rsidRPr="00A42738">
                              <w:rPr>
                                <w:rFonts w:cs="Arial"/>
                                <w:sz w:val="24"/>
                                <w:szCs w:val="24"/>
                              </w:rPr>
                              <w:t>O.Martin</w:t>
                            </w:r>
                            <w:proofErr w:type="spellEnd"/>
                            <w:proofErr w:type="gramEnd"/>
                            <w:r w:rsidRPr="00A42738">
                              <w:rPr>
                                <w:rFonts w:cs="Arial"/>
                                <w:sz w:val="24"/>
                                <w:szCs w:val="24"/>
                              </w:rPr>
                              <w:t xml:space="preserve"> (Orange) </w:t>
                            </w:r>
                          </w:p>
                        </w:tc>
                        <w:tc>
                          <w:tcPr>
                            <w:tcW w:w="4614" w:type="dxa"/>
                            <w:tcBorders>
                              <w:top w:val="single" w:sz="6" w:space="0" w:color="auto"/>
                              <w:left w:val="single" w:sz="6" w:space="0" w:color="auto"/>
                              <w:bottom w:val="single" w:sz="6" w:space="0" w:color="auto"/>
                              <w:right w:val="single" w:sz="6" w:space="0" w:color="auto"/>
                            </w:tcBorders>
                          </w:tcPr>
                          <w:p w14:paraId="6EC10E9C" w14:textId="77777777" w:rsidR="00FA0959" w:rsidRDefault="00FA0959" w:rsidP="002258B6">
                            <w:pPr>
                              <w:pStyle w:val="TABL02TexteNoir"/>
                              <w:rPr>
                                <w:sz w:val="24"/>
                                <w:szCs w:val="24"/>
                              </w:rPr>
                            </w:pPr>
                            <w:r>
                              <w:rPr>
                                <w:sz w:val="24"/>
                                <w:szCs w:val="24"/>
                              </w:rPr>
                              <w:t>Revue des chapitres 1.1 et 1.2</w:t>
                            </w:r>
                          </w:p>
                        </w:tc>
                      </w:tr>
                      <w:tr w:rsidR="00FA0959" w:rsidRPr="00401ADD" w14:paraId="0ED9CB5F"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1B542EAD" w14:textId="7EBDAE0A" w:rsidR="00FA0959" w:rsidRDefault="00FA0959" w:rsidP="00C611C2">
                            <w:pPr>
                              <w:pStyle w:val="TABL02TexteNoir"/>
                              <w:rPr>
                                <w:sz w:val="24"/>
                                <w:szCs w:val="24"/>
                              </w:rPr>
                            </w:pPr>
                            <w:r>
                              <w:rPr>
                                <w:sz w:val="24"/>
                                <w:szCs w:val="24"/>
                              </w:rPr>
                              <w:t>2.5</w:t>
                            </w:r>
                          </w:p>
                        </w:tc>
                        <w:tc>
                          <w:tcPr>
                            <w:tcW w:w="1481" w:type="dxa"/>
                            <w:tcBorders>
                              <w:top w:val="single" w:sz="6" w:space="0" w:color="auto"/>
                              <w:left w:val="single" w:sz="6" w:space="0" w:color="auto"/>
                              <w:bottom w:val="single" w:sz="6" w:space="0" w:color="auto"/>
                              <w:right w:val="single" w:sz="6" w:space="0" w:color="auto"/>
                            </w:tcBorders>
                          </w:tcPr>
                          <w:p w14:paraId="078F652A" w14:textId="0C3EDF3F" w:rsidR="00FA0959" w:rsidRDefault="00FA0959" w:rsidP="00C611C2">
                            <w:pPr>
                              <w:pStyle w:val="TABL02TexteNoir"/>
                              <w:rPr>
                                <w:sz w:val="24"/>
                                <w:szCs w:val="24"/>
                              </w:rPr>
                            </w:pPr>
                            <w:r>
                              <w:rPr>
                                <w:sz w:val="24"/>
                                <w:szCs w:val="24"/>
                              </w:rPr>
                              <w:t>04/04/2018</w:t>
                            </w:r>
                          </w:p>
                        </w:tc>
                        <w:tc>
                          <w:tcPr>
                            <w:tcW w:w="2268" w:type="dxa"/>
                            <w:tcBorders>
                              <w:top w:val="single" w:sz="6" w:space="0" w:color="auto"/>
                              <w:left w:val="single" w:sz="6" w:space="0" w:color="auto"/>
                              <w:bottom w:val="single" w:sz="6" w:space="0" w:color="auto"/>
                              <w:right w:val="single" w:sz="6" w:space="0" w:color="auto"/>
                            </w:tcBorders>
                          </w:tcPr>
                          <w:p w14:paraId="2328A638" w14:textId="1D17C9D8" w:rsidR="00FA0959" w:rsidRPr="00A42738" w:rsidRDefault="00FA0959" w:rsidP="00C611C2">
                            <w:pPr>
                              <w:pStyle w:val="TABL02TexteNoir"/>
                              <w:rPr>
                                <w:rFonts w:cs="Arial"/>
                                <w:sz w:val="24"/>
                                <w:szCs w:val="24"/>
                              </w:rPr>
                            </w:pPr>
                            <w:r w:rsidRPr="00A42738">
                              <w:rPr>
                                <w:rFonts w:cs="Arial"/>
                                <w:sz w:val="24"/>
                                <w:szCs w:val="24"/>
                              </w:rPr>
                              <w:t xml:space="preserve">M. </w:t>
                            </w:r>
                            <w:proofErr w:type="spellStart"/>
                            <w:r w:rsidRPr="00A42738">
                              <w:rPr>
                                <w:rFonts w:cs="Arial"/>
                                <w:sz w:val="24"/>
                                <w:szCs w:val="24"/>
                              </w:rPr>
                              <w:t>Amraoui</w:t>
                            </w:r>
                            <w:proofErr w:type="spellEnd"/>
                            <w:r w:rsidRPr="00A42738">
                              <w:rPr>
                                <w:rFonts w:cs="Arial"/>
                                <w:sz w:val="24"/>
                                <w:szCs w:val="24"/>
                              </w:rPr>
                              <w:t xml:space="preserve"> (</w:t>
                            </w:r>
                            <w:proofErr w:type="spellStart"/>
                            <w:r w:rsidRPr="00A42738">
                              <w:rPr>
                                <w:rFonts w:cs="Arial"/>
                                <w:sz w:val="24"/>
                                <w:szCs w:val="24"/>
                              </w:rPr>
                              <w:t>Bytel</w:t>
                            </w:r>
                            <w:proofErr w:type="spellEnd"/>
                            <w:r w:rsidRPr="00A42738">
                              <w:rPr>
                                <w:rFonts w:cs="Arial"/>
                                <w:sz w:val="24"/>
                                <w:szCs w:val="24"/>
                              </w:rPr>
                              <w:t>)</w:t>
                            </w:r>
                          </w:p>
                        </w:tc>
                        <w:tc>
                          <w:tcPr>
                            <w:tcW w:w="4614" w:type="dxa"/>
                            <w:tcBorders>
                              <w:top w:val="single" w:sz="6" w:space="0" w:color="auto"/>
                              <w:left w:val="single" w:sz="6" w:space="0" w:color="auto"/>
                              <w:bottom w:val="single" w:sz="6" w:space="0" w:color="auto"/>
                              <w:right w:val="single" w:sz="6" w:space="0" w:color="auto"/>
                            </w:tcBorders>
                          </w:tcPr>
                          <w:p w14:paraId="697D8164" w14:textId="300C1DFA" w:rsidR="00FA0959" w:rsidRDefault="00FA0959" w:rsidP="002258B6">
                            <w:pPr>
                              <w:pStyle w:val="TABL02TexteNoir"/>
                              <w:rPr>
                                <w:sz w:val="24"/>
                                <w:szCs w:val="24"/>
                              </w:rPr>
                            </w:pPr>
                            <w:r>
                              <w:rPr>
                                <w:sz w:val="24"/>
                                <w:szCs w:val="24"/>
                              </w:rPr>
                              <w:t>Revue de la rubrique des codes de retour</w:t>
                            </w:r>
                          </w:p>
                        </w:tc>
                      </w:tr>
                      <w:tr w:rsidR="00FA0959" w:rsidRPr="00401ADD" w14:paraId="6A83992C" w14:textId="77777777" w:rsidTr="00A42738">
                        <w:trPr>
                          <w:cantSplit/>
                        </w:trPr>
                        <w:tc>
                          <w:tcPr>
                            <w:tcW w:w="1013" w:type="dxa"/>
                            <w:tcBorders>
                              <w:top w:val="single" w:sz="6" w:space="0" w:color="auto"/>
                              <w:left w:val="single" w:sz="6" w:space="0" w:color="auto"/>
                              <w:bottom w:val="single" w:sz="6" w:space="0" w:color="auto"/>
                              <w:right w:val="single" w:sz="6" w:space="0" w:color="auto"/>
                            </w:tcBorders>
                          </w:tcPr>
                          <w:p w14:paraId="5CB4617B" w14:textId="2EFBFAF5" w:rsidR="00FA0959" w:rsidRDefault="00FA0959" w:rsidP="00C611C2">
                            <w:pPr>
                              <w:pStyle w:val="TABL02TexteNoir"/>
                              <w:rPr>
                                <w:sz w:val="24"/>
                                <w:szCs w:val="24"/>
                              </w:rPr>
                            </w:pPr>
                            <w:r>
                              <w:rPr>
                                <w:sz w:val="24"/>
                                <w:szCs w:val="24"/>
                              </w:rPr>
                              <w:t>2.6</w:t>
                            </w:r>
                          </w:p>
                        </w:tc>
                        <w:tc>
                          <w:tcPr>
                            <w:tcW w:w="1481" w:type="dxa"/>
                            <w:tcBorders>
                              <w:top w:val="single" w:sz="6" w:space="0" w:color="auto"/>
                              <w:left w:val="single" w:sz="6" w:space="0" w:color="auto"/>
                              <w:bottom w:val="single" w:sz="6" w:space="0" w:color="auto"/>
                              <w:right w:val="single" w:sz="6" w:space="0" w:color="auto"/>
                            </w:tcBorders>
                          </w:tcPr>
                          <w:p w14:paraId="0F0C97F5" w14:textId="6EAF05CF" w:rsidR="00FA0959" w:rsidRDefault="00FA0959" w:rsidP="00C611C2">
                            <w:pPr>
                              <w:pStyle w:val="TABL02TexteNoir"/>
                              <w:rPr>
                                <w:sz w:val="24"/>
                                <w:szCs w:val="24"/>
                              </w:rPr>
                            </w:pPr>
                            <w:r>
                              <w:rPr>
                                <w:sz w:val="24"/>
                                <w:szCs w:val="24"/>
                              </w:rPr>
                              <w:t>08/01/2019</w:t>
                            </w:r>
                          </w:p>
                        </w:tc>
                        <w:tc>
                          <w:tcPr>
                            <w:tcW w:w="2268" w:type="dxa"/>
                            <w:tcBorders>
                              <w:top w:val="single" w:sz="6" w:space="0" w:color="auto"/>
                              <w:left w:val="single" w:sz="6" w:space="0" w:color="auto"/>
                              <w:bottom w:val="single" w:sz="6" w:space="0" w:color="auto"/>
                              <w:right w:val="single" w:sz="6" w:space="0" w:color="auto"/>
                            </w:tcBorders>
                          </w:tcPr>
                          <w:p w14:paraId="712E5789" w14:textId="57065A19" w:rsidR="00FA0959" w:rsidRDefault="00FA0959" w:rsidP="00C611C2">
                            <w:pPr>
                              <w:pStyle w:val="TABL02TexteNoir"/>
                              <w:rPr>
                                <w:rFonts w:cs="Arial"/>
                                <w:szCs w:val="18"/>
                              </w:rPr>
                            </w:pPr>
                            <w:r w:rsidRPr="00855EE6">
                              <w:rPr>
                                <w:rFonts w:cs="Arial"/>
                                <w:sz w:val="24"/>
                                <w:szCs w:val="24"/>
                              </w:rPr>
                              <w:t xml:space="preserve">M. </w:t>
                            </w:r>
                            <w:proofErr w:type="spellStart"/>
                            <w:r w:rsidRPr="00855EE6">
                              <w:rPr>
                                <w:rFonts w:cs="Arial"/>
                                <w:sz w:val="24"/>
                                <w:szCs w:val="24"/>
                              </w:rPr>
                              <w:t>Amraoui</w:t>
                            </w:r>
                            <w:proofErr w:type="spellEnd"/>
                            <w:r w:rsidRPr="00855EE6">
                              <w:rPr>
                                <w:rFonts w:cs="Arial"/>
                                <w:sz w:val="24"/>
                                <w:szCs w:val="24"/>
                              </w:rPr>
                              <w:t xml:space="preserve"> (</w:t>
                            </w:r>
                            <w:proofErr w:type="spellStart"/>
                            <w:r w:rsidRPr="00855EE6">
                              <w:rPr>
                                <w:rFonts w:cs="Arial"/>
                                <w:sz w:val="24"/>
                                <w:szCs w:val="24"/>
                              </w:rPr>
                              <w:t>Bytel</w:t>
                            </w:r>
                            <w:proofErr w:type="spellEnd"/>
                            <w:r w:rsidRPr="00855EE6">
                              <w:rPr>
                                <w:rFonts w:cs="Arial"/>
                                <w:sz w:val="24"/>
                                <w:szCs w:val="24"/>
                              </w:rPr>
                              <w:t>)</w:t>
                            </w:r>
                          </w:p>
                        </w:tc>
                        <w:tc>
                          <w:tcPr>
                            <w:tcW w:w="4614" w:type="dxa"/>
                            <w:tcBorders>
                              <w:top w:val="single" w:sz="6" w:space="0" w:color="auto"/>
                              <w:left w:val="single" w:sz="6" w:space="0" w:color="auto"/>
                              <w:bottom w:val="single" w:sz="6" w:space="0" w:color="auto"/>
                              <w:right w:val="single" w:sz="6" w:space="0" w:color="auto"/>
                            </w:tcBorders>
                          </w:tcPr>
                          <w:p w14:paraId="19E11231" w14:textId="219BB45C" w:rsidR="00FA0959" w:rsidRDefault="00FA0959" w:rsidP="002258B6">
                            <w:pPr>
                              <w:pStyle w:val="TABL02TexteNoir"/>
                              <w:rPr>
                                <w:sz w:val="24"/>
                                <w:szCs w:val="24"/>
                              </w:rPr>
                            </w:pPr>
                            <w:r>
                              <w:rPr>
                                <w:sz w:val="24"/>
                                <w:szCs w:val="24"/>
                              </w:rPr>
                              <w:t xml:space="preserve">Relecture + redéfinition du champ </w:t>
                            </w:r>
                            <w:proofErr w:type="spellStart"/>
                            <w:r>
                              <w:rPr>
                                <w:sz w:val="24"/>
                                <w:szCs w:val="24"/>
                              </w:rPr>
                              <w:t>TravauxCuratifs</w:t>
                            </w:r>
                            <w:proofErr w:type="spellEnd"/>
                            <w:r>
                              <w:rPr>
                                <w:sz w:val="24"/>
                                <w:szCs w:val="24"/>
                              </w:rPr>
                              <w:t xml:space="preserve"> proposée par Orange</w:t>
                            </w:r>
                          </w:p>
                        </w:tc>
                      </w:tr>
                      <w:tr w:rsidR="005D5AEA" w:rsidRPr="00401ADD" w14:paraId="34FBFD5F" w14:textId="77777777" w:rsidTr="00E319A2">
                        <w:trPr>
                          <w:cantSplit/>
                        </w:trPr>
                        <w:tc>
                          <w:tcPr>
                            <w:tcW w:w="1013" w:type="dxa"/>
                            <w:tcBorders>
                              <w:top w:val="single" w:sz="6" w:space="0" w:color="auto"/>
                              <w:left w:val="single" w:sz="6" w:space="0" w:color="auto"/>
                              <w:bottom w:val="single" w:sz="6" w:space="0" w:color="auto"/>
                              <w:right w:val="single" w:sz="6" w:space="0" w:color="auto"/>
                            </w:tcBorders>
                          </w:tcPr>
                          <w:p w14:paraId="7037ED4D" w14:textId="1CF2A475" w:rsidR="005D5AEA" w:rsidRDefault="005D5AEA" w:rsidP="005D5AEA">
                            <w:pPr>
                              <w:pStyle w:val="TABL02TexteNoir"/>
                              <w:rPr>
                                <w:sz w:val="24"/>
                                <w:szCs w:val="24"/>
                              </w:rPr>
                            </w:pPr>
                            <w:r>
                              <w:rPr>
                                <w:sz w:val="24"/>
                                <w:szCs w:val="24"/>
                              </w:rPr>
                              <w:t>2.</w:t>
                            </w:r>
                            <w:r>
                              <w:rPr>
                                <w:sz w:val="24"/>
                                <w:szCs w:val="24"/>
                              </w:rPr>
                              <w:t>7</w:t>
                            </w:r>
                          </w:p>
                        </w:tc>
                        <w:tc>
                          <w:tcPr>
                            <w:tcW w:w="1481" w:type="dxa"/>
                            <w:tcBorders>
                              <w:top w:val="single" w:sz="6" w:space="0" w:color="auto"/>
                              <w:left w:val="single" w:sz="6" w:space="0" w:color="auto"/>
                              <w:bottom w:val="single" w:sz="6" w:space="0" w:color="auto"/>
                              <w:right w:val="single" w:sz="6" w:space="0" w:color="auto"/>
                            </w:tcBorders>
                          </w:tcPr>
                          <w:p w14:paraId="2C97A32D" w14:textId="1070E441" w:rsidR="005D5AEA" w:rsidRDefault="005D5AEA" w:rsidP="005D5AEA">
                            <w:pPr>
                              <w:pStyle w:val="TABL02TexteNoir"/>
                              <w:rPr>
                                <w:sz w:val="24"/>
                                <w:szCs w:val="24"/>
                              </w:rPr>
                            </w:pPr>
                            <w:r>
                              <w:rPr>
                                <w:sz w:val="24"/>
                                <w:szCs w:val="24"/>
                              </w:rPr>
                              <w:t>30</w:t>
                            </w:r>
                            <w:r>
                              <w:rPr>
                                <w:sz w:val="24"/>
                                <w:szCs w:val="24"/>
                              </w:rPr>
                              <w:t>/0</w:t>
                            </w:r>
                            <w:r>
                              <w:rPr>
                                <w:sz w:val="24"/>
                                <w:szCs w:val="24"/>
                              </w:rPr>
                              <w:t>7</w:t>
                            </w:r>
                            <w:r>
                              <w:rPr>
                                <w:sz w:val="24"/>
                                <w:szCs w:val="24"/>
                              </w:rPr>
                              <w:t>/2019</w:t>
                            </w:r>
                          </w:p>
                        </w:tc>
                        <w:tc>
                          <w:tcPr>
                            <w:tcW w:w="2268" w:type="dxa"/>
                            <w:tcBorders>
                              <w:top w:val="single" w:sz="6" w:space="0" w:color="auto"/>
                              <w:left w:val="single" w:sz="6" w:space="0" w:color="auto"/>
                              <w:bottom w:val="single" w:sz="6" w:space="0" w:color="auto"/>
                              <w:right w:val="single" w:sz="6" w:space="0" w:color="auto"/>
                            </w:tcBorders>
                          </w:tcPr>
                          <w:p w14:paraId="505BC718" w14:textId="3D5BBAA4" w:rsidR="005D5AEA" w:rsidRPr="00855EE6" w:rsidRDefault="005D5AEA" w:rsidP="005D5AEA">
                            <w:pPr>
                              <w:pStyle w:val="TABL02TexteNoir"/>
                              <w:rPr>
                                <w:rFonts w:cs="Arial"/>
                                <w:sz w:val="24"/>
                                <w:szCs w:val="24"/>
                              </w:rPr>
                            </w:pPr>
                            <w:r w:rsidRPr="00855EE6">
                              <w:rPr>
                                <w:rFonts w:cs="Arial"/>
                                <w:sz w:val="24"/>
                                <w:szCs w:val="24"/>
                              </w:rPr>
                              <w:t xml:space="preserve">M. </w:t>
                            </w:r>
                            <w:proofErr w:type="spellStart"/>
                            <w:r w:rsidRPr="00855EE6">
                              <w:rPr>
                                <w:rFonts w:cs="Arial"/>
                                <w:sz w:val="24"/>
                                <w:szCs w:val="24"/>
                              </w:rPr>
                              <w:t>Amraoui</w:t>
                            </w:r>
                            <w:proofErr w:type="spellEnd"/>
                            <w:r w:rsidRPr="00855EE6">
                              <w:rPr>
                                <w:rFonts w:cs="Arial"/>
                                <w:sz w:val="24"/>
                                <w:szCs w:val="24"/>
                              </w:rPr>
                              <w:t xml:space="preserve"> (</w:t>
                            </w:r>
                            <w:proofErr w:type="spellStart"/>
                            <w:r w:rsidRPr="00855EE6">
                              <w:rPr>
                                <w:rFonts w:cs="Arial"/>
                                <w:sz w:val="24"/>
                                <w:szCs w:val="24"/>
                              </w:rPr>
                              <w:t>Bytel</w:t>
                            </w:r>
                            <w:proofErr w:type="spellEnd"/>
                            <w:r w:rsidRPr="00855EE6">
                              <w:rPr>
                                <w:rFonts w:cs="Arial"/>
                                <w:sz w:val="24"/>
                                <w:szCs w:val="24"/>
                              </w:rPr>
                              <w:t>)</w:t>
                            </w:r>
                          </w:p>
                        </w:tc>
                        <w:tc>
                          <w:tcPr>
                            <w:tcW w:w="4614" w:type="dxa"/>
                            <w:tcBorders>
                              <w:top w:val="single" w:sz="6" w:space="0" w:color="auto"/>
                              <w:left w:val="single" w:sz="6" w:space="0" w:color="auto"/>
                              <w:bottom w:val="single" w:sz="6" w:space="0" w:color="auto"/>
                              <w:right w:val="single" w:sz="6" w:space="0" w:color="auto"/>
                            </w:tcBorders>
                          </w:tcPr>
                          <w:p w14:paraId="6BF1C413" w14:textId="704A833C" w:rsidR="005D5AEA" w:rsidRDefault="00383EB3" w:rsidP="005D5AEA">
                            <w:pPr>
                              <w:pStyle w:val="TABL02TexteNoir"/>
                              <w:rPr>
                                <w:sz w:val="24"/>
                                <w:szCs w:val="24"/>
                              </w:rPr>
                            </w:pPr>
                            <w:r>
                              <w:rPr>
                                <w:sz w:val="24"/>
                                <w:szCs w:val="24"/>
                              </w:rPr>
                              <w:t>Gestion d</w:t>
                            </w:r>
                            <w:r w:rsidR="00634ED2">
                              <w:rPr>
                                <w:sz w:val="24"/>
                                <w:szCs w:val="24"/>
                              </w:rPr>
                              <w:t xml:space="preserve">u retour (SOAP </w:t>
                            </w:r>
                            <w:proofErr w:type="spellStart"/>
                            <w:r w:rsidR="00634ED2">
                              <w:rPr>
                                <w:sz w:val="24"/>
                                <w:szCs w:val="24"/>
                              </w:rPr>
                              <w:t>fault</w:t>
                            </w:r>
                            <w:proofErr w:type="spellEnd"/>
                            <w:r w:rsidR="00634ED2">
                              <w:rPr>
                                <w:sz w:val="24"/>
                                <w:szCs w:val="24"/>
                              </w:rPr>
                              <w:t>)</w:t>
                            </w:r>
                          </w:p>
                        </w:tc>
                      </w:tr>
                      <w:tr w:rsidR="005D5AEA" w:rsidRPr="00401ADD" w14:paraId="703CA4F5" w14:textId="77777777" w:rsidTr="00E319A2">
                        <w:trPr>
                          <w:cantSplit/>
                        </w:trPr>
                        <w:tc>
                          <w:tcPr>
                            <w:tcW w:w="1013" w:type="dxa"/>
                            <w:tcBorders>
                              <w:top w:val="single" w:sz="6" w:space="0" w:color="auto"/>
                              <w:left w:val="single" w:sz="6" w:space="0" w:color="auto"/>
                              <w:bottom w:val="single" w:sz="6" w:space="0" w:color="auto"/>
                              <w:right w:val="single" w:sz="6" w:space="0" w:color="auto"/>
                            </w:tcBorders>
                          </w:tcPr>
                          <w:p w14:paraId="075FB7DF" w14:textId="77777777" w:rsidR="005D5AEA" w:rsidRDefault="005D5AEA" w:rsidP="005D5AEA">
                            <w:pPr>
                              <w:pStyle w:val="TABL02TexteNoir"/>
                              <w:rPr>
                                <w:sz w:val="24"/>
                                <w:szCs w:val="24"/>
                              </w:rPr>
                            </w:pPr>
                          </w:p>
                        </w:tc>
                        <w:tc>
                          <w:tcPr>
                            <w:tcW w:w="1481" w:type="dxa"/>
                            <w:tcBorders>
                              <w:top w:val="single" w:sz="6" w:space="0" w:color="auto"/>
                              <w:left w:val="single" w:sz="6" w:space="0" w:color="auto"/>
                              <w:bottom w:val="single" w:sz="6" w:space="0" w:color="auto"/>
                              <w:right w:val="single" w:sz="6" w:space="0" w:color="auto"/>
                            </w:tcBorders>
                          </w:tcPr>
                          <w:p w14:paraId="7E1DA027" w14:textId="77777777" w:rsidR="005D5AEA" w:rsidRDefault="005D5AEA" w:rsidP="005D5AEA">
                            <w:pPr>
                              <w:pStyle w:val="TABL02TexteNoir"/>
                              <w:rPr>
                                <w:sz w:val="24"/>
                                <w:szCs w:val="24"/>
                              </w:rPr>
                            </w:pPr>
                          </w:p>
                        </w:tc>
                        <w:tc>
                          <w:tcPr>
                            <w:tcW w:w="2268" w:type="dxa"/>
                            <w:tcBorders>
                              <w:top w:val="single" w:sz="6" w:space="0" w:color="auto"/>
                              <w:left w:val="single" w:sz="6" w:space="0" w:color="auto"/>
                              <w:bottom w:val="single" w:sz="6" w:space="0" w:color="auto"/>
                              <w:right w:val="single" w:sz="6" w:space="0" w:color="auto"/>
                            </w:tcBorders>
                          </w:tcPr>
                          <w:p w14:paraId="5195F692" w14:textId="77777777" w:rsidR="005D5AEA" w:rsidRPr="00855EE6" w:rsidRDefault="005D5AEA" w:rsidP="005D5AEA">
                            <w:pPr>
                              <w:pStyle w:val="TABL02TexteNoir"/>
                              <w:rPr>
                                <w:rFonts w:cs="Arial"/>
                                <w:sz w:val="24"/>
                                <w:szCs w:val="24"/>
                              </w:rPr>
                            </w:pPr>
                          </w:p>
                        </w:tc>
                        <w:tc>
                          <w:tcPr>
                            <w:tcW w:w="4614" w:type="dxa"/>
                            <w:tcBorders>
                              <w:top w:val="single" w:sz="6" w:space="0" w:color="auto"/>
                              <w:left w:val="single" w:sz="6" w:space="0" w:color="auto"/>
                              <w:bottom w:val="single" w:sz="6" w:space="0" w:color="auto"/>
                              <w:right w:val="single" w:sz="6" w:space="0" w:color="auto"/>
                            </w:tcBorders>
                          </w:tcPr>
                          <w:p w14:paraId="0121295E" w14:textId="77777777" w:rsidR="005D5AEA" w:rsidRDefault="005D5AEA" w:rsidP="005D5AEA">
                            <w:pPr>
                              <w:pStyle w:val="TABL02TexteNoir"/>
                              <w:rPr>
                                <w:sz w:val="24"/>
                                <w:szCs w:val="24"/>
                              </w:rPr>
                            </w:pPr>
                          </w:p>
                        </w:tc>
                      </w:tr>
                      <w:tr w:rsidR="005D5AEA" w:rsidRPr="00401ADD" w14:paraId="60BFB60E" w14:textId="77777777" w:rsidTr="00E319A2">
                        <w:trPr>
                          <w:cantSplit/>
                        </w:trPr>
                        <w:tc>
                          <w:tcPr>
                            <w:tcW w:w="1013" w:type="dxa"/>
                            <w:tcBorders>
                              <w:top w:val="single" w:sz="6" w:space="0" w:color="auto"/>
                              <w:left w:val="single" w:sz="6" w:space="0" w:color="auto"/>
                              <w:bottom w:val="single" w:sz="6" w:space="0" w:color="auto"/>
                              <w:right w:val="single" w:sz="6" w:space="0" w:color="auto"/>
                            </w:tcBorders>
                          </w:tcPr>
                          <w:p w14:paraId="6F0E273A" w14:textId="77777777" w:rsidR="005D5AEA" w:rsidRDefault="005D5AEA" w:rsidP="005D5AEA">
                            <w:pPr>
                              <w:pStyle w:val="TABL02TexteNoir"/>
                              <w:rPr>
                                <w:sz w:val="24"/>
                                <w:szCs w:val="24"/>
                              </w:rPr>
                            </w:pPr>
                          </w:p>
                        </w:tc>
                        <w:tc>
                          <w:tcPr>
                            <w:tcW w:w="1481" w:type="dxa"/>
                            <w:tcBorders>
                              <w:top w:val="single" w:sz="6" w:space="0" w:color="auto"/>
                              <w:left w:val="single" w:sz="6" w:space="0" w:color="auto"/>
                              <w:bottom w:val="single" w:sz="6" w:space="0" w:color="auto"/>
                              <w:right w:val="single" w:sz="6" w:space="0" w:color="auto"/>
                            </w:tcBorders>
                          </w:tcPr>
                          <w:p w14:paraId="0D03D9CE" w14:textId="77777777" w:rsidR="005D5AEA" w:rsidRDefault="005D5AEA" w:rsidP="005D5AEA">
                            <w:pPr>
                              <w:pStyle w:val="TABL02TexteNoir"/>
                              <w:rPr>
                                <w:sz w:val="24"/>
                                <w:szCs w:val="24"/>
                              </w:rPr>
                            </w:pPr>
                          </w:p>
                        </w:tc>
                        <w:tc>
                          <w:tcPr>
                            <w:tcW w:w="2268" w:type="dxa"/>
                            <w:tcBorders>
                              <w:top w:val="single" w:sz="6" w:space="0" w:color="auto"/>
                              <w:left w:val="single" w:sz="6" w:space="0" w:color="auto"/>
                              <w:bottom w:val="single" w:sz="6" w:space="0" w:color="auto"/>
                              <w:right w:val="single" w:sz="6" w:space="0" w:color="auto"/>
                            </w:tcBorders>
                          </w:tcPr>
                          <w:p w14:paraId="67C75F84" w14:textId="77777777" w:rsidR="005D5AEA" w:rsidRDefault="005D5AEA" w:rsidP="005D5AEA">
                            <w:pPr>
                              <w:pStyle w:val="TABL02TexteNoir"/>
                              <w:rPr>
                                <w:rFonts w:cs="Arial"/>
                                <w:szCs w:val="18"/>
                              </w:rPr>
                            </w:pPr>
                          </w:p>
                        </w:tc>
                        <w:tc>
                          <w:tcPr>
                            <w:tcW w:w="4614" w:type="dxa"/>
                            <w:tcBorders>
                              <w:top w:val="single" w:sz="6" w:space="0" w:color="auto"/>
                              <w:left w:val="single" w:sz="6" w:space="0" w:color="auto"/>
                              <w:bottom w:val="single" w:sz="6" w:space="0" w:color="auto"/>
                              <w:right w:val="single" w:sz="6" w:space="0" w:color="auto"/>
                            </w:tcBorders>
                          </w:tcPr>
                          <w:p w14:paraId="66A8472F" w14:textId="77777777" w:rsidR="005D5AEA" w:rsidRDefault="005D5AEA" w:rsidP="005D5AEA">
                            <w:pPr>
                              <w:pStyle w:val="TABL02TexteNoir"/>
                              <w:rPr>
                                <w:sz w:val="24"/>
                                <w:szCs w:val="24"/>
                              </w:rPr>
                            </w:pPr>
                          </w:p>
                        </w:tc>
                      </w:tr>
                    </w:tbl>
                    <w:p w14:paraId="48C96C93" w14:textId="77777777" w:rsidR="00FA0959" w:rsidRDefault="00FA0959" w:rsidP="00A42457"/>
                    <w:p w14:paraId="1490939C" w14:textId="77777777" w:rsidR="00FA0959" w:rsidRDefault="00FA0959" w:rsidP="00A42457"/>
                    <w:p w14:paraId="097B89D6" w14:textId="77777777" w:rsidR="00FA0959" w:rsidRPr="00401ADD" w:rsidRDefault="00FA0959" w:rsidP="00A42457"/>
                    <w:tbl>
                      <w:tblPr>
                        <w:tblW w:w="9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44"/>
                        <w:gridCol w:w="5896"/>
                      </w:tblGrid>
                      <w:tr w:rsidR="00FA0959" w:rsidRPr="00401ADD" w14:paraId="2795070C" w14:textId="77777777" w:rsidTr="00A42738">
                        <w:trPr>
                          <w:trHeight w:val="283"/>
                        </w:trPr>
                        <w:tc>
                          <w:tcPr>
                            <w:tcW w:w="3544" w:type="dxa"/>
                          </w:tcPr>
                          <w:p w14:paraId="7EF65E47" w14:textId="07353A51" w:rsidR="00FA0959" w:rsidRPr="001E6A96" w:rsidRDefault="00FA0959" w:rsidP="001E6A96">
                            <w:pPr>
                              <w:pStyle w:val="TABL02TexteNoir"/>
                              <w:rPr>
                                <w:sz w:val="24"/>
                                <w:szCs w:val="24"/>
                              </w:rPr>
                            </w:pPr>
                            <w:r w:rsidRPr="001E6A96">
                              <w:rPr>
                                <w:sz w:val="24"/>
                                <w:szCs w:val="24"/>
                              </w:rPr>
                              <w:t>Version du flux associée :</w:t>
                            </w:r>
                          </w:p>
                        </w:tc>
                        <w:tc>
                          <w:tcPr>
                            <w:tcW w:w="5896" w:type="dxa"/>
                          </w:tcPr>
                          <w:p w14:paraId="4C8BBB16" w14:textId="77777777" w:rsidR="00FA0959" w:rsidRPr="001E6A96" w:rsidRDefault="00FA0959" w:rsidP="00385A3C">
                            <w:pPr>
                              <w:pStyle w:val="TABL02TexteNoir"/>
                              <w:rPr>
                                <w:sz w:val="24"/>
                                <w:szCs w:val="24"/>
                              </w:rPr>
                            </w:pPr>
                            <w:r>
                              <w:rPr>
                                <w:sz w:val="24"/>
                                <w:szCs w:val="24"/>
                              </w:rPr>
                              <w:t xml:space="preserve">20170403 </w:t>
                            </w:r>
                            <w:r w:rsidRPr="00385A3C">
                              <w:rPr>
                                <w:sz w:val="24"/>
                                <w:szCs w:val="24"/>
                              </w:rPr>
                              <w:t>WS-Travaux-SAV-FTTH</w:t>
                            </w:r>
                            <w:r w:rsidRPr="001E6A96">
                              <w:rPr>
                                <w:sz w:val="24"/>
                                <w:szCs w:val="24"/>
                              </w:rPr>
                              <w:t xml:space="preserve"> </w:t>
                            </w:r>
                          </w:p>
                        </w:tc>
                      </w:tr>
                      <w:tr w:rsidR="00FA0959" w:rsidRPr="00401ADD" w14:paraId="51F9B691" w14:textId="77777777" w:rsidTr="00A42738">
                        <w:trPr>
                          <w:trHeight w:val="400"/>
                        </w:trPr>
                        <w:tc>
                          <w:tcPr>
                            <w:tcW w:w="3544" w:type="dxa"/>
                          </w:tcPr>
                          <w:p w14:paraId="2B16234C" w14:textId="3E46ECB7" w:rsidR="00FA0959" w:rsidRPr="001E6A96" w:rsidRDefault="00FA0959" w:rsidP="001E6A96">
                            <w:pPr>
                              <w:pStyle w:val="TABL02TexteNoir"/>
                              <w:rPr>
                                <w:sz w:val="24"/>
                                <w:szCs w:val="24"/>
                              </w:rPr>
                            </w:pPr>
                            <w:r>
                              <w:rPr>
                                <w:sz w:val="24"/>
                                <w:szCs w:val="24"/>
                              </w:rPr>
                              <w:t>Documents associés</w:t>
                            </w:r>
                          </w:p>
                        </w:tc>
                        <w:bookmarkStart w:id="3" w:name="_MON_1585741386"/>
                        <w:bookmarkEnd w:id="3"/>
                        <w:tc>
                          <w:tcPr>
                            <w:tcW w:w="5896" w:type="dxa"/>
                          </w:tcPr>
                          <w:p w14:paraId="0B54DEF3" w14:textId="16C21B92" w:rsidR="00FA0959" w:rsidRDefault="00FA0959" w:rsidP="00A2081A">
                            <w:pPr>
                              <w:pStyle w:val="TABL02TexteNoir"/>
                              <w:rPr>
                                <w:sz w:val="24"/>
                                <w:szCs w:val="24"/>
                              </w:rPr>
                            </w:pPr>
                            <w:r>
                              <w:rPr>
                                <w:sz w:val="24"/>
                                <w:szCs w:val="24"/>
                              </w:rPr>
                              <w:object w:dxaOrig="1531" w:dyaOrig="990" w14:anchorId="6C02B3B6">
                                <v:shape id="_x0000_i1035" type="#_x0000_t75" style="width:76.55pt;height:49.5pt">
                                  <v:imagedata r:id="rId11" o:title=""/>
                                </v:shape>
                                <o:OLEObject Type="Embed" ProgID="Word.Document.12" ShapeID="_x0000_i1035" DrawAspect="Icon" ObjectID="_1625989121" r:id="rId13">
                                  <o:FieldCodes>\s</o:FieldCodes>
                                </o:OLEObject>
                              </w:object>
                            </w:r>
                          </w:p>
                        </w:tc>
                      </w:tr>
                    </w:tbl>
                    <w:p w14:paraId="1B3C18D9" w14:textId="77777777" w:rsidR="00FA0959" w:rsidRPr="00401ADD" w:rsidRDefault="00FA0959" w:rsidP="00A42457"/>
                  </w:txbxContent>
                </v:textbox>
                <w10:wrap anchorx="margin"/>
              </v:shape>
            </w:pict>
          </mc:Fallback>
        </mc:AlternateContent>
      </w:r>
    </w:p>
    <w:p w14:paraId="57A58CB0" w14:textId="561D1E8A" w:rsidR="00C2657C" w:rsidRPr="00401ADD" w:rsidRDefault="00C2657C" w:rsidP="00A42457">
      <w:pPr>
        <w:pStyle w:val="01SOMMTitre"/>
        <w:rPr>
          <w:rFonts w:cs="Arial"/>
          <w:sz w:val="22"/>
          <w:szCs w:val="22"/>
        </w:rPr>
      </w:pPr>
    </w:p>
    <w:p w14:paraId="6B920D3A" w14:textId="77777777" w:rsidR="00C2657C" w:rsidRPr="00401ADD" w:rsidRDefault="00C2657C" w:rsidP="00A42457">
      <w:pPr>
        <w:pStyle w:val="01SOMMTitre"/>
        <w:rPr>
          <w:rFonts w:cs="Arial"/>
          <w:sz w:val="22"/>
          <w:szCs w:val="22"/>
        </w:rPr>
      </w:pPr>
    </w:p>
    <w:p w14:paraId="5D126673" w14:textId="77777777" w:rsidR="00C2657C" w:rsidRPr="00401ADD" w:rsidRDefault="00C2657C" w:rsidP="00A42457">
      <w:pPr>
        <w:pStyle w:val="01SOMMTitre"/>
        <w:rPr>
          <w:rFonts w:cs="Arial"/>
          <w:sz w:val="22"/>
          <w:szCs w:val="22"/>
        </w:rPr>
      </w:pPr>
    </w:p>
    <w:p w14:paraId="25F137B3" w14:textId="77777777" w:rsidR="00C2657C" w:rsidRPr="00401ADD" w:rsidRDefault="00C2657C" w:rsidP="00A42457">
      <w:pPr>
        <w:pStyle w:val="01SOMMTitre"/>
        <w:rPr>
          <w:rFonts w:cs="Arial"/>
          <w:sz w:val="22"/>
          <w:szCs w:val="22"/>
        </w:rPr>
      </w:pPr>
    </w:p>
    <w:p w14:paraId="31F2936A" w14:textId="77777777" w:rsidR="00C2657C" w:rsidRPr="00401ADD" w:rsidRDefault="00C2657C" w:rsidP="00A42457">
      <w:pPr>
        <w:pStyle w:val="01SOMMTitre"/>
        <w:rPr>
          <w:rFonts w:cs="Arial"/>
          <w:sz w:val="22"/>
          <w:szCs w:val="22"/>
        </w:rPr>
      </w:pPr>
    </w:p>
    <w:p w14:paraId="420E04A0" w14:textId="77777777" w:rsidR="00C2657C" w:rsidRPr="00401ADD" w:rsidRDefault="00C2657C" w:rsidP="00A42457">
      <w:pPr>
        <w:pStyle w:val="01SOMMTitre"/>
        <w:rPr>
          <w:rFonts w:cs="Arial"/>
          <w:sz w:val="22"/>
          <w:szCs w:val="22"/>
        </w:rPr>
      </w:pPr>
    </w:p>
    <w:p w14:paraId="2ED45407" w14:textId="77777777" w:rsidR="00C2657C" w:rsidRPr="00401ADD" w:rsidRDefault="00C2657C" w:rsidP="00A42457">
      <w:pPr>
        <w:pStyle w:val="01SOMMTitre"/>
        <w:rPr>
          <w:rFonts w:cs="Arial"/>
          <w:sz w:val="22"/>
          <w:szCs w:val="22"/>
        </w:rPr>
      </w:pPr>
      <w:r w:rsidRPr="00401ADD">
        <w:rPr>
          <w:rFonts w:cs="Arial"/>
          <w:sz w:val="22"/>
          <w:szCs w:val="22"/>
        </w:rPr>
        <w:br w:type="page"/>
      </w:r>
      <w:r w:rsidRPr="00401ADD">
        <w:rPr>
          <w:rFonts w:cs="Arial"/>
          <w:sz w:val="22"/>
          <w:szCs w:val="22"/>
        </w:rPr>
        <w:lastRenderedPageBreak/>
        <w:t>Sommaire</w:t>
      </w:r>
    </w:p>
    <w:p w14:paraId="0142CECB" w14:textId="74AA51B8" w:rsidR="00C22D26" w:rsidRDefault="00954B03">
      <w:pPr>
        <w:pStyle w:val="TM1"/>
        <w:rPr>
          <w:rFonts w:asciiTheme="minorHAnsi" w:eastAsiaTheme="minorEastAsia" w:hAnsiTheme="minorHAnsi" w:cstheme="minorBidi"/>
          <w:noProof/>
          <w:color w:val="auto"/>
          <w:sz w:val="22"/>
          <w:szCs w:val="22"/>
        </w:rPr>
      </w:pPr>
      <w:r w:rsidRPr="00401ADD">
        <w:rPr>
          <w:rFonts w:cs="Arial"/>
          <w:sz w:val="22"/>
          <w:szCs w:val="22"/>
        </w:rPr>
        <w:fldChar w:fldCharType="begin"/>
      </w:r>
      <w:r w:rsidR="00C2657C" w:rsidRPr="00401ADD">
        <w:rPr>
          <w:rFonts w:cs="Arial"/>
          <w:sz w:val="22"/>
          <w:szCs w:val="22"/>
        </w:rPr>
        <w:instrText xml:space="preserve"> TOC \o "3-3" \t "Titre 1;1;Titre 2;2;Titre;1" </w:instrText>
      </w:r>
      <w:r w:rsidRPr="00401ADD">
        <w:rPr>
          <w:rFonts w:cs="Arial"/>
          <w:sz w:val="22"/>
          <w:szCs w:val="22"/>
        </w:rPr>
        <w:fldChar w:fldCharType="separate"/>
      </w:r>
      <w:r w:rsidR="00C22D26" w:rsidRPr="000A0719">
        <w:rPr>
          <w:rFonts w:cs="Times New Roman"/>
          <w:b/>
          <w:noProof/>
        </w:rPr>
        <w:t>1.</w:t>
      </w:r>
      <w:r w:rsidR="00C22D26">
        <w:rPr>
          <w:rFonts w:asciiTheme="minorHAnsi" w:eastAsiaTheme="minorEastAsia" w:hAnsiTheme="minorHAnsi" w:cstheme="minorBidi"/>
          <w:noProof/>
          <w:color w:val="auto"/>
          <w:sz w:val="22"/>
          <w:szCs w:val="22"/>
        </w:rPr>
        <w:tab/>
      </w:r>
      <w:r w:rsidR="00C22D26" w:rsidRPr="000A0719">
        <w:rPr>
          <w:rFonts w:cs="Arial"/>
          <w:noProof/>
        </w:rPr>
        <w:t>Contexte et objectifs</w:t>
      </w:r>
      <w:r w:rsidR="00C22D26">
        <w:rPr>
          <w:noProof/>
        </w:rPr>
        <w:tab/>
      </w:r>
      <w:r w:rsidR="00C22D26">
        <w:rPr>
          <w:noProof/>
        </w:rPr>
        <w:fldChar w:fldCharType="begin"/>
      </w:r>
      <w:r w:rsidR="00C22D26">
        <w:rPr>
          <w:noProof/>
        </w:rPr>
        <w:instrText xml:space="preserve"> PAGEREF _Toc15376104 \h </w:instrText>
      </w:r>
      <w:r w:rsidR="00C22D26">
        <w:rPr>
          <w:noProof/>
        </w:rPr>
      </w:r>
      <w:r w:rsidR="00C22D26">
        <w:rPr>
          <w:noProof/>
        </w:rPr>
        <w:fldChar w:fldCharType="separate"/>
      </w:r>
      <w:r w:rsidR="00C22D26">
        <w:rPr>
          <w:noProof/>
        </w:rPr>
        <w:t>3</w:t>
      </w:r>
      <w:r w:rsidR="00C22D26">
        <w:rPr>
          <w:noProof/>
        </w:rPr>
        <w:fldChar w:fldCharType="end"/>
      </w:r>
    </w:p>
    <w:p w14:paraId="7B03EC61" w14:textId="405FB193" w:rsidR="00C22D26" w:rsidRDefault="00C22D26">
      <w:pPr>
        <w:pStyle w:val="TM2"/>
        <w:rPr>
          <w:rFonts w:asciiTheme="minorHAnsi" w:eastAsiaTheme="minorEastAsia" w:hAnsiTheme="minorHAnsi" w:cstheme="minorBidi"/>
          <w:noProof/>
          <w:color w:val="auto"/>
          <w:sz w:val="22"/>
          <w:szCs w:val="22"/>
        </w:rPr>
      </w:pPr>
      <w:r w:rsidRPr="000A0719">
        <w:rPr>
          <w:rFonts w:cs="Times New Roman"/>
          <w:noProof/>
          <w:color w:val="009FC3"/>
        </w:rPr>
        <w:t>1.1.</w:t>
      </w:r>
      <w:r>
        <w:rPr>
          <w:rFonts w:asciiTheme="minorHAnsi" w:eastAsiaTheme="minorEastAsia" w:hAnsiTheme="minorHAnsi" w:cstheme="minorBidi"/>
          <w:noProof/>
          <w:color w:val="auto"/>
          <w:sz w:val="22"/>
          <w:szCs w:val="22"/>
        </w:rPr>
        <w:tab/>
      </w:r>
      <w:r w:rsidRPr="000A0719">
        <w:rPr>
          <w:rFonts w:cs="Arial"/>
          <w:noProof/>
        </w:rPr>
        <w:t>Contexte</w:t>
      </w:r>
      <w:r>
        <w:rPr>
          <w:noProof/>
        </w:rPr>
        <w:tab/>
      </w:r>
      <w:r>
        <w:rPr>
          <w:noProof/>
        </w:rPr>
        <w:fldChar w:fldCharType="begin"/>
      </w:r>
      <w:r>
        <w:rPr>
          <w:noProof/>
        </w:rPr>
        <w:instrText xml:space="preserve"> PAGEREF _Toc15376105 \h </w:instrText>
      </w:r>
      <w:r>
        <w:rPr>
          <w:noProof/>
        </w:rPr>
      </w:r>
      <w:r>
        <w:rPr>
          <w:noProof/>
        </w:rPr>
        <w:fldChar w:fldCharType="separate"/>
      </w:r>
      <w:r>
        <w:rPr>
          <w:noProof/>
        </w:rPr>
        <w:t>3</w:t>
      </w:r>
      <w:r>
        <w:rPr>
          <w:noProof/>
        </w:rPr>
        <w:fldChar w:fldCharType="end"/>
      </w:r>
    </w:p>
    <w:p w14:paraId="60902CA4" w14:textId="0EEAA18F" w:rsidR="00C22D26" w:rsidRDefault="00C22D26">
      <w:pPr>
        <w:pStyle w:val="TM2"/>
        <w:rPr>
          <w:rFonts w:asciiTheme="minorHAnsi" w:eastAsiaTheme="minorEastAsia" w:hAnsiTheme="minorHAnsi" w:cstheme="minorBidi"/>
          <w:noProof/>
          <w:color w:val="auto"/>
          <w:sz w:val="22"/>
          <w:szCs w:val="22"/>
        </w:rPr>
      </w:pPr>
      <w:r w:rsidRPr="000A0719">
        <w:rPr>
          <w:rFonts w:cs="Times New Roman"/>
          <w:noProof/>
          <w:color w:val="009FC3"/>
        </w:rPr>
        <w:t>1.2.</w:t>
      </w:r>
      <w:r>
        <w:rPr>
          <w:rFonts w:asciiTheme="minorHAnsi" w:eastAsiaTheme="minorEastAsia" w:hAnsiTheme="minorHAnsi" w:cstheme="minorBidi"/>
          <w:noProof/>
          <w:color w:val="auto"/>
          <w:sz w:val="22"/>
          <w:szCs w:val="22"/>
        </w:rPr>
        <w:tab/>
      </w:r>
      <w:r w:rsidRPr="000A0719">
        <w:rPr>
          <w:rFonts w:cs="Arial"/>
          <w:noProof/>
        </w:rPr>
        <w:t>Périmètre</w:t>
      </w:r>
      <w:r>
        <w:rPr>
          <w:noProof/>
        </w:rPr>
        <w:tab/>
      </w:r>
      <w:r>
        <w:rPr>
          <w:noProof/>
        </w:rPr>
        <w:fldChar w:fldCharType="begin"/>
      </w:r>
      <w:r>
        <w:rPr>
          <w:noProof/>
        </w:rPr>
        <w:instrText xml:space="preserve"> PAGEREF _Toc15376106 \h </w:instrText>
      </w:r>
      <w:r>
        <w:rPr>
          <w:noProof/>
        </w:rPr>
      </w:r>
      <w:r>
        <w:rPr>
          <w:noProof/>
        </w:rPr>
        <w:fldChar w:fldCharType="separate"/>
      </w:r>
      <w:r>
        <w:rPr>
          <w:noProof/>
        </w:rPr>
        <w:t>3</w:t>
      </w:r>
      <w:r>
        <w:rPr>
          <w:noProof/>
        </w:rPr>
        <w:fldChar w:fldCharType="end"/>
      </w:r>
    </w:p>
    <w:p w14:paraId="160D6812" w14:textId="6E5C4C67" w:rsidR="00C22D26" w:rsidRDefault="00C22D26">
      <w:pPr>
        <w:pStyle w:val="TM1"/>
        <w:rPr>
          <w:rFonts w:asciiTheme="minorHAnsi" w:eastAsiaTheme="minorEastAsia" w:hAnsiTheme="minorHAnsi" w:cstheme="minorBidi"/>
          <w:noProof/>
          <w:color w:val="auto"/>
          <w:sz w:val="22"/>
          <w:szCs w:val="22"/>
        </w:rPr>
      </w:pPr>
      <w:r w:rsidRPr="000A0719">
        <w:rPr>
          <w:rFonts w:cs="Times New Roman"/>
          <w:b/>
          <w:noProof/>
        </w:rPr>
        <w:t>2.</w:t>
      </w:r>
      <w:r>
        <w:rPr>
          <w:rFonts w:asciiTheme="minorHAnsi" w:eastAsiaTheme="minorEastAsia" w:hAnsiTheme="minorHAnsi" w:cstheme="minorBidi"/>
          <w:noProof/>
          <w:color w:val="auto"/>
          <w:sz w:val="22"/>
          <w:szCs w:val="22"/>
        </w:rPr>
        <w:tab/>
      </w:r>
      <w:r w:rsidRPr="000A0719">
        <w:rPr>
          <w:rFonts w:cs="Arial"/>
          <w:noProof/>
        </w:rPr>
        <w:t>Données</w:t>
      </w:r>
      <w:r>
        <w:rPr>
          <w:noProof/>
        </w:rPr>
        <w:tab/>
      </w:r>
      <w:r>
        <w:rPr>
          <w:noProof/>
        </w:rPr>
        <w:fldChar w:fldCharType="begin"/>
      </w:r>
      <w:r>
        <w:rPr>
          <w:noProof/>
        </w:rPr>
        <w:instrText xml:space="preserve"> PAGEREF _Toc15376107 \h </w:instrText>
      </w:r>
      <w:r>
        <w:rPr>
          <w:noProof/>
        </w:rPr>
      </w:r>
      <w:r>
        <w:rPr>
          <w:noProof/>
        </w:rPr>
        <w:fldChar w:fldCharType="separate"/>
      </w:r>
      <w:r>
        <w:rPr>
          <w:noProof/>
        </w:rPr>
        <w:t>4</w:t>
      </w:r>
      <w:r>
        <w:rPr>
          <w:noProof/>
        </w:rPr>
        <w:fldChar w:fldCharType="end"/>
      </w:r>
    </w:p>
    <w:p w14:paraId="1B5E41E0" w14:textId="58690949" w:rsidR="00C22D26" w:rsidRDefault="00C22D26">
      <w:pPr>
        <w:pStyle w:val="TM2"/>
        <w:rPr>
          <w:rFonts w:asciiTheme="minorHAnsi" w:eastAsiaTheme="minorEastAsia" w:hAnsiTheme="minorHAnsi" w:cstheme="minorBidi"/>
          <w:noProof/>
          <w:color w:val="auto"/>
          <w:sz w:val="22"/>
          <w:szCs w:val="22"/>
        </w:rPr>
      </w:pPr>
      <w:r w:rsidRPr="000A0719">
        <w:rPr>
          <w:rFonts w:cs="Times New Roman"/>
          <w:noProof/>
          <w:color w:val="009FC3"/>
        </w:rPr>
        <w:t>2.1.</w:t>
      </w:r>
      <w:r>
        <w:rPr>
          <w:rFonts w:asciiTheme="minorHAnsi" w:eastAsiaTheme="minorEastAsia" w:hAnsiTheme="minorHAnsi" w:cstheme="minorBidi"/>
          <w:noProof/>
          <w:color w:val="auto"/>
          <w:sz w:val="22"/>
          <w:szCs w:val="22"/>
        </w:rPr>
        <w:tab/>
      </w:r>
      <w:r w:rsidRPr="000A0719">
        <w:rPr>
          <w:rFonts w:cs="Arial"/>
          <w:noProof/>
        </w:rPr>
        <w:t>Maille</w:t>
      </w:r>
      <w:r>
        <w:rPr>
          <w:noProof/>
        </w:rPr>
        <w:tab/>
      </w:r>
      <w:r>
        <w:rPr>
          <w:noProof/>
        </w:rPr>
        <w:fldChar w:fldCharType="begin"/>
      </w:r>
      <w:r>
        <w:rPr>
          <w:noProof/>
        </w:rPr>
        <w:instrText xml:space="preserve"> PAGEREF _Toc15376108 \h </w:instrText>
      </w:r>
      <w:r>
        <w:rPr>
          <w:noProof/>
        </w:rPr>
      </w:r>
      <w:r>
        <w:rPr>
          <w:noProof/>
        </w:rPr>
        <w:fldChar w:fldCharType="separate"/>
      </w:r>
      <w:r>
        <w:rPr>
          <w:noProof/>
        </w:rPr>
        <w:t>4</w:t>
      </w:r>
      <w:r>
        <w:rPr>
          <w:noProof/>
        </w:rPr>
        <w:fldChar w:fldCharType="end"/>
      </w:r>
    </w:p>
    <w:p w14:paraId="0A11DEDB" w14:textId="262513AF" w:rsidR="00C22D26" w:rsidRDefault="00C22D26">
      <w:pPr>
        <w:pStyle w:val="TM2"/>
        <w:rPr>
          <w:rFonts w:asciiTheme="minorHAnsi" w:eastAsiaTheme="minorEastAsia" w:hAnsiTheme="minorHAnsi" w:cstheme="minorBidi"/>
          <w:noProof/>
          <w:color w:val="auto"/>
          <w:sz w:val="22"/>
          <w:szCs w:val="22"/>
        </w:rPr>
      </w:pPr>
      <w:r w:rsidRPr="000A0719">
        <w:rPr>
          <w:rFonts w:cs="Times New Roman"/>
          <w:noProof/>
          <w:color w:val="009FC3"/>
        </w:rPr>
        <w:t>2.2.</w:t>
      </w:r>
      <w:r>
        <w:rPr>
          <w:rFonts w:asciiTheme="minorHAnsi" w:eastAsiaTheme="minorEastAsia" w:hAnsiTheme="minorHAnsi" w:cstheme="minorBidi"/>
          <w:noProof/>
          <w:color w:val="auto"/>
          <w:sz w:val="22"/>
          <w:szCs w:val="22"/>
        </w:rPr>
        <w:tab/>
      </w:r>
      <w:r w:rsidRPr="000A0719">
        <w:rPr>
          <w:rFonts w:cs="Arial"/>
          <w:noProof/>
        </w:rPr>
        <w:t>Données restituées</w:t>
      </w:r>
      <w:r>
        <w:rPr>
          <w:noProof/>
        </w:rPr>
        <w:tab/>
      </w:r>
      <w:r>
        <w:rPr>
          <w:noProof/>
        </w:rPr>
        <w:fldChar w:fldCharType="begin"/>
      </w:r>
      <w:r>
        <w:rPr>
          <w:noProof/>
        </w:rPr>
        <w:instrText xml:space="preserve"> PAGEREF _Toc15376109 \h </w:instrText>
      </w:r>
      <w:r>
        <w:rPr>
          <w:noProof/>
        </w:rPr>
      </w:r>
      <w:r>
        <w:rPr>
          <w:noProof/>
        </w:rPr>
        <w:fldChar w:fldCharType="separate"/>
      </w:r>
      <w:r>
        <w:rPr>
          <w:noProof/>
        </w:rPr>
        <w:t>4</w:t>
      </w:r>
      <w:r>
        <w:rPr>
          <w:noProof/>
        </w:rPr>
        <w:fldChar w:fldCharType="end"/>
      </w:r>
    </w:p>
    <w:p w14:paraId="6A9F3F0A" w14:textId="7FF3B0EC" w:rsidR="00C22D26" w:rsidRDefault="00C22D26">
      <w:pPr>
        <w:pStyle w:val="TM2"/>
        <w:rPr>
          <w:rFonts w:asciiTheme="minorHAnsi" w:eastAsiaTheme="minorEastAsia" w:hAnsiTheme="minorHAnsi" w:cstheme="minorBidi"/>
          <w:noProof/>
          <w:color w:val="auto"/>
          <w:sz w:val="22"/>
          <w:szCs w:val="22"/>
        </w:rPr>
      </w:pPr>
      <w:r w:rsidRPr="000A0719">
        <w:rPr>
          <w:rFonts w:cs="Times New Roman"/>
          <w:noProof/>
          <w:color w:val="009FC3"/>
        </w:rPr>
        <w:t>2.3.</w:t>
      </w:r>
      <w:r>
        <w:rPr>
          <w:rFonts w:asciiTheme="minorHAnsi" w:eastAsiaTheme="minorEastAsia" w:hAnsiTheme="minorHAnsi" w:cstheme="minorBidi"/>
          <w:noProof/>
          <w:color w:val="auto"/>
          <w:sz w:val="22"/>
          <w:szCs w:val="22"/>
        </w:rPr>
        <w:tab/>
      </w:r>
      <w:r w:rsidRPr="000A0719">
        <w:rPr>
          <w:rFonts w:cs="Arial"/>
          <w:noProof/>
        </w:rPr>
        <w:t>Modalités de recherche</w:t>
      </w:r>
      <w:r>
        <w:rPr>
          <w:noProof/>
        </w:rPr>
        <w:tab/>
      </w:r>
      <w:r>
        <w:rPr>
          <w:noProof/>
        </w:rPr>
        <w:fldChar w:fldCharType="begin"/>
      </w:r>
      <w:r>
        <w:rPr>
          <w:noProof/>
        </w:rPr>
        <w:instrText xml:space="preserve"> PAGEREF _Toc15376110 \h </w:instrText>
      </w:r>
      <w:r>
        <w:rPr>
          <w:noProof/>
        </w:rPr>
      </w:r>
      <w:r>
        <w:rPr>
          <w:noProof/>
        </w:rPr>
        <w:fldChar w:fldCharType="separate"/>
      </w:r>
      <w:r>
        <w:rPr>
          <w:noProof/>
        </w:rPr>
        <w:t>6</w:t>
      </w:r>
      <w:r>
        <w:rPr>
          <w:noProof/>
        </w:rPr>
        <w:fldChar w:fldCharType="end"/>
      </w:r>
    </w:p>
    <w:p w14:paraId="7A424768" w14:textId="760780A9" w:rsidR="00C22D26" w:rsidRDefault="00C22D26">
      <w:pPr>
        <w:pStyle w:val="TM1"/>
        <w:rPr>
          <w:rFonts w:asciiTheme="minorHAnsi" w:eastAsiaTheme="minorEastAsia" w:hAnsiTheme="minorHAnsi" w:cstheme="minorBidi"/>
          <w:noProof/>
          <w:color w:val="auto"/>
          <w:sz w:val="22"/>
          <w:szCs w:val="22"/>
        </w:rPr>
      </w:pPr>
      <w:r w:rsidRPr="000A0719">
        <w:rPr>
          <w:rFonts w:cs="Times New Roman"/>
          <w:b/>
          <w:noProof/>
        </w:rPr>
        <w:t>3.</w:t>
      </w:r>
      <w:r>
        <w:rPr>
          <w:rFonts w:asciiTheme="minorHAnsi" w:eastAsiaTheme="minorEastAsia" w:hAnsiTheme="minorHAnsi" w:cstheme="minorBidi"/>
          <w:noProof/>
          <w:color w:val="auto"/>
          <w:sz w:val="22"/>
          <w:szCs w:val="22"/>
        </w:rPr>
        <w:tab/>
      </w:r>
      <w:r w:rsidRPr="000A0719">
        <w:rPr>
          <w:rFonts w:cs="Arial"/>
          <w:noProof/>
        </w:rPr>
        <w:t>DESCRIPTION DE L’INTERFACE « gestionTravauxFTTHService »</w:t>
      </w:r>
      <w:r>
        <w:rPr>
          <w:noProof/>
        </w:rPr>
        <w:tab/>
      </w:r>
      <w:r>
        <w:rPr>
          <w:noProof/>
        </w:rPr>
        <w:fldChar w:fldCharType="begin"/>
      </w:r>
      <w:r>
        <w:rPr>
          <w:noProof/>
        </w:rPr>
        <w:instrText xml:space="preserve"> PAGEREF _Toc15376111 \h </w:instrText>
      </w:r>
      <w:r>
        <w:rPr>
          <w:noProof/>
        </w:rPr>
      </w:r>
      <w:r>
        <w:rPr>
          <w:noProof/>
        </w:rPr>
        <w:fldChar w:fldCharType="separate"/>
      </w:r>
      <w:r>
        <w:rPr>
          <w:noProof/>
        </w:rPr>
        <w:t>8</w:t>
      </w:r>
      <w:r>
        <w:rPr>
          <w:noProof/>
        </w:rPr>
        <w:fldChar w:fldCharType="end"/>
      </w:r>
    </w:p>
    <w:p w14:paraId="5BBA6CBF" w14:textId="16B204E7" w:rsidR="00C22D26" w:rsidRDefault="00C22D26">
      <w:pPr>
        <w:pStyle w:val="TM2"/>
        <w:rPr>
          <w:rFonts w:asciiTheme="minorHAnsi" w:eastAsiaTheme="minorEastAsia" w:hAnsiTheme="minorHAnsi" w:cstheme="minorBidi"/>
          <w:noProof/>
          <w:color w:val="auto"/>
          <w:sz w:val="22"/>
          <w:szCs w:val="22"/>
        </w:rPr>
      </w:pPr>
      <w:r w:rsidRPr="000A0719">
        <w:rPr>
          <w:rFonts w:cs="Times New Roman"/>
          <w:noProof/>
          <w:color w:val="009FC3"/>
        </w:rPr>
        <w:t>3.1.</w:t>
      </w:r>
      <w:r>
        <w:rPr>
          <w:rFonts w:asciiTheme="minorHAnsi" w:eastAsiaTheme="minorEastAsia" w:hAnsiTheme="minorHAnsi" w:cstheme="minorBidi"/>
          <w:noProof/>
          <w:color w:val="auto"/>
          <w:sz w:val="22"/>
          <w:szCs w:val="22"/>
        </w:rPr>
        <w:tab/>
      </w:r>
      <w:r w:rsidRPr="000A0719">
        <w:rPr>
          <w:rFonts w:cs="Arial"/>
          <w:noProof/>
        </w:rPr>
        <w:t>Méthode getInfoTravauxFTTH</w:t>
      </w:r>
      <w:r>
        <w:rPr>
          <w:noProof/>
        </w:rPr>
        <w:tab/>
      </w:r>
      <w:r>
        <w:rPr>
          <w:noProof/>
        </w:rPr>
        <w:fldChar w:fldCharType="begin"/>
      </w:r>
      <w:r>
        <w:rPr>
          <w:noProof/>
        </w:rPr>
        <w:instrText xml:space="preserve"> PAGEREF _Toc15376112 \h </w:instrText>
      </w:r>
      <w:r>
        <w:rPr>
          <w:noProof/>
        </w:rPr>
      </w:r>
      <w:r>
        <w:rPr>
          <w:noProof/>
        </w:rPr>
        <w:fldChar w:fldCharType="separate"/>
      </w:r>
      <w:r>
        <w:rPr>
          <w:noProof/>
        </w:rPr>
        <w:t>8</w:t>
      </w:r>
      <w:r>
        <w:rPr>
          <w:noProof/>
        </w:rPr>
        <w:fldChar w:fldCharType="end"/>
      </w:r>
    </w:p>
    <w:p w14:paraId="19EAC0EB" w14:textId="59A54D4F" w:rsidR="00C22D26" w:rsidRDefault="00C22D26">
      <w:pPr>
        <w:pStyle w:val="TM3"/>
        <w:rPr>
          <w:rFonts w:asciiTheme="minorHAnsi" w:eastAsiaTheme="minorEastAsia" w:hAnsiTheme="minorHAnsi" w:cstheme="minorBidi"/>
          <w:noProof/>
          <w:color w:val="auto"/>
          <w:sz w:val="22"/>
          <w:szCs w:val="22"/>
        </w:rPr>
      </w:pPr>
      <w:r>
        <w:rPr>
          <w:noProof/>
        </w:rPr>
        <w:t>Description des paramètres d’entrée</w:t>
      </w:r>
      <w:r>
        <w:rPr>
          <w:noProof/>
        </w:rPr>
        <w:tab/>
      </w:r>
      <w:r>
        <w:rPr>
          <w:noProof/>
        </w:rPr>
        <w:fldChar w:fldCharType="begin"/>
      </w:r>
      <w:r>
        <w:rPr>
          <w:noProof/>
        </w:rPr>
        <w:instrText xml:space="preserve"> PAGEREF _Toc15376113 \h </w:instrText>
      </w:r>
      <w:r>
        <w:rPr>
          <w:noProof/>
        </w:rPr>
      </w:r>
      <w:r>
        <w:rPr>
          <w:noProof/>
        </w:rPr>
        <w:fldChar w:fldCharType="separate"/>
      </w:r>
      <w:r>
        <w:rPr>
          <w:noProof/>
        </w:rPr>
        <w:t>8</w:t>
      </w:r>
      <w:r>
        <w:rPr>
          <w:noProof/>
        </w:rPr>
        <w:fldChar w:fldCharType="end"/>
      </w:r>
    </w:p>
    <w:p w14:paraId="5DF7AF91" w14:textId="57ADDECF" w:rsidR="00C22D26" w:rsidRDefault="00C22D26">
      <w:pPr>
        <w:pStyle w:val="TM3"/>
        <w:rPr>
          <w:rFonts w:asciiTheme="minorHAnsi" w:eastAsiaTheme="minorEastAsia" w:hAnsiTheme="minorHAnsi" w:cstheme="minorBidi"/>
          <w:noProof/>
          <w:color w:val="auto"/>
          <w:sz w:val="22"/>
          <w:szCs w:val="22"/>
        </w:rPr>
      </w:pPr>
      <w:r>
        <w:rPr>
          <w:noProof/>
        </w:rPr>
        <w:t>Contenu de l’entête</w:t>
      </w:r>
      <w:r>
        <w:rPr>
          <w:noProof/>
        </w:rPr>
        <w:tab/>
      </w:r>
      <w:r>
        <w:rPr>
          <w:noProof/>
        </w:rPr>
        <w:fldChar w:fldCharType="begin"/>
      </w:r>
      <w:r>
        <w:rPr>
          <w:noProof/>
        </w:rPr>
        <w:instrText xml:space="preserve"> PAGEREF _Toc15376114 \h </w:instrText>
      </w:r>
      <w:r>
        <w:rPr>
          <w:noProof/>
        </w:rPr>
      </w:r>
      <w:r>
        <w:rPr>
          <w:noProof/>
        </w:rPr>
        <w:fldChar w:fldCharType="separate"/>
      </w:r>
      <w:r>
        <w:rPr>
          <w:noProof/>
        </w:rPr>
        <w:t>8</w:t>
      </w:r>
      <w:r>
        <w:rPr>
          <w:noProof/>
        </w:rPr>
        <w:fldChar w:fldCharType="end"/>
      </w:r>
    </w:p>
    <w:p w14:paraId="0217305C" w14:textId="6A3CEF5A" w:rsidR="00C22D26" w:rsidRDefault="00C22D26">
      <w:pPr>
        <w:pStyle w:val="TM3"/>
        <w:rPr>
          <w:rFonts w:asciiTheme="minorHAnsi" w:eastAsiaTheme="minorEastAsia" w:hAnsiTheme="minorHAnsi" w:cstheme="minorBidi"/>
          <w:noProof/>
          <w:color w:val="auto"/>
          <w:sz w:val="22"/>
          <w:szCs w:val="22"/>
        </w:rPr>
      </w:pPr>
      <w:r>
        <w:rPr>
          <w:noProof/>
        </w:rPr>
        <w:t>Contenu du corps</w:t>
      </w:r>
      <w:r>
        <w:rPr>
          <w:noProof/>
        </w:rPr>
        <w:tab/>
      </w:r>
      <w:r>
        <w:rPr>
          <w:noProof/>
        </w:rPr>
        <w:fldChar w:fldCharType="begin"/>
      </w:r>
      <w:r>
        <w:rPr>
          <w:noProof/>
        </w:rPr>
        <w:instrText xml:space="preserve"> PAGEREF _Toc15376115 \h </w:instrText>
      </w:r>
      <w:r>
        <w:rPr>
          <w:noProof/>
        </w:rPr>
      </w:r>
      <w:r>
        <w:rPr>
          <w:noProof/>
        </w:rPr>
        <w:fldChar w:fldCharType="separate"/>
      </w:r>
      <w:r>
        <w:rPr>
          <w:noProof/>
        </w:rPr>
        <w:t>8</w:t>
      </w:r>
      <w:r>
        <w:rPr>
          <w:noProof/>
        </w:rPr>
        <w:fldChar w:fldCharType="end"/>
      </w:r>
    </w:p>
    <w:p w14:paraId="4EA6F55D" w14:textId="59E5EB85" w:rsidR="00C22D26" w:rsidRDefault="00C22D26">
      <w:pPr>
        <w:pStyle w:val="TM3"/>
        <w:rPr>
          <w:rFonts w:asciiTheme="minorHAnsi" w:eastAsiaTheme="minorEastAsia" w:hAnsiTheme="minorHAnsi" w:cstheme="minorBidi"/>
          <w:noProof/>
          <w:color w:val="auto"/>
          <w:sz w:val="22"/>
          <w:szCs w:val="22"/>
        </w:rPr>
      </w:pPr>
      <w:r>
        <w:rPr>
          <w:noProof/>
        </w:rPr>
        <w:t>Description de la réponse</w:t>
      </w:r>
      <w:r>
        <w:rPr>
          <w:noProof/>
        </w:rPr>
        <w:tab/>
      </w:r>
      <w:r>
        <w:rPr>
          <w:noProof/>
        </w:rPr>
        <w:fldChar w:fldCharType="begin"/>
      </w:r>
      <w:r>
        <w:rPr>
          <w:noProof/>
        </w:rPr>
        <w:instrText xml:space="preserve"> PAGEREF _Toc15376116 \h </w:instrText>
      </w:r>
      <w:r>
        <w:rPr>
          <w:noProof/>
        </w:rPr>
      </w:r>
      <w:r>
        <w:rPr>
          <w:noProof/>
        </w:rPr>
        <w:fldChar w:fldCharType="separate"/>
      </w:r>
      <w:r>
        <w:rPr>
          <w:noProof/>
        </w:rPr>
        <w:t>10</w:t>
      </w:r>
      <w:r>
        <w:rPr>
          <w:noProof/>
        </w:rPr>
        <w:fldChar w:fldCharType="end"/>
      </w:r>
    </w:p>
    <w:p w14:paraId="761FD69D" w14:textId="2D85C7A1" w:rsidR="00C22D26" w:rsidRDefault="00C22D26">
      <w:pPr>
        <w:pStyle w:val="TM3"/>
        <w:rPr>
          <w:rFonts w:asciiTheme="minorHAnsi" w:eastAsiaTheme="minorEastAsia" w:hAnsiTheme="minorHAnsi" w:cstheme="minorBidi"/>
          <w:noProof/>
          <w:color w:val="auto"/>
          <w:sz w:val="22"/>
          <w:szCs w:val="22"/>
        </w:rPr>
      </w:pPr>
      <w:r>
        <w:rPr>
          <w:noProof/>
        </w:rPr>
        <w:t>Gestion des erreurs</w:t>
      </w:r>
      <w:r>
        <w:rPr>
          <w:noProof/>
        </w:rPr>
        <w:tab/>
      </w:r>
      <w:r>
        <w:rPr>
          <w:noProof/>
        </w:rPr>
        <w:fldChar w:fldCharType="begin"/>
      </w:r>
      <w:r>
        <w:rPr>
          <w:noProof/>
        </w:rPr>
        <w:instrText xml:space="preserve"> PAGEREF _Toc15376117 \h </w:instrText>
      </w:r>
      <w:r>
        <w:rPr>
          <w:noProof/>
        </w:rPr>
      </w:r>
      <w:r>
        <w:rPr>
          <w:noProof/>
        </w:rPr>
        <w:fldChar w:fldCharType="separate"/>
      </w:r>
      <w:r>
        <w:rPr>
          <w:noProof/>
        </w:rPr>
        <w:t>13</w:t>
      </w:r>
      <w:r>
        <w:rPr>
          <w:noProof/>
        </w:rPr>
        <w:fldChar w:fldCharType="end"/>
      </w:r>
    </w:p>
    <w:p w14:paraId="3E79301C" w14:textId="28834A61" w:rsidR="00C22D26" w:rsidRDefault="00C22D26">
      <w:pPr>
        <w:pStyle w:val="TM3"/>
        <w:rPr>
          <w:rFonts w:asciiTheme="minorHAnsi" w:eastAsiaTheme="minorEastAsia" w:hAnsiTheme="minorHAnsi" w:cstheme="minorBidi"/>
          <w:noProof/>
          <w:color w:val="auto"/>
          <w:sz w:val="22"/>
          <w:szCs w:val="22"/>
        </w:rPr>
      </w:pPr>
      <w:r>
        <w:rPr>
          <w:noProof/>
        </w:rPr>
        <w:t>WSDL</w:t>
      </w:r>
      <w:r>
        <w:rPr>
          <w:noProof/>
        </w:rPr>
        <w:tab/>
      </w:r>
      <w:r>
        <w:rPr>
          <w:noProof/>
        </w:rPr>
        <w:fldChar w:fldCharType="begin"/>
      </w:r>
      <w:r>
        <w:rPr>
          <w:noProof/>
        </w:rPr>
        <w:instrText xml:space="preserve"> PAGEREF _Toc15376118 \h </w:instrText>
      </w:r>
      <w:r>
        <w:rPr>
          <w:noProof/>
        </w:rPr>
      </w:r>
      <w:r>
        <w:rPr>
          <w:noProof/>
        </w:rPr>
        <w:fldChar w:fldCharType="separate"/>
      </w:r>
      <w:r>
        <w:rPr>
          <w:noProof/>
        </w:rPr>
        <w:t>14</w:t>
      </w:r>
      <w:r>
        <w:rPr>
          <w:noProof/>
        </w:rPr>
        <w:fldChar w:fldCharType="end"/>
      </w:r>
    </w:p>
    <w:p w14:paraId="4A376B60" w14:textId="6B21123B" w:rsidR="00C22D26" w:rsidRDefault="00C22D26">
      <w:pPr>
        <w:pStyle w:val="TM3"/>
        <w:rPr>
          <w:rFonts w:asciiTheme="minorHAnsi" w:eastAsiaTheme="minorEastAsia" w:hAnsiTheme="minorHAnsi" w:cstheme="minorBidi"/>
          <w:noProof/>
          <w:color w:val="auto"/>
          <w:sz w:val="22"/>
          <w:szCs w:val="22"/>
        </w:rPr>
      </w:pPr>
      <w:r>
        <w:rPr>
          <w:noProof/>
        </w:rPr>
        <w:t>Exemples d’échange</w:t>
      </w:r>
      <w:r>
        <w:rPr>
          <w:noProof/>
        </w:rPr>
        <w:tab/>
      </w:r>
      <w:r>
        <w:rPr>
          <w:noProof/>
        </w:rPr>
        <w:fldChar w:fldCharType="begin"/>
      </w:r>
      <w:r>
        <w:rPr>
          <w:noProof/>
        </w:rPr>
        <w:instrText xml:space="preserve"> PAGEREF _Toc15376119 \h </w:instrText>
      </w:r>
      <w:r>
        <w:rPr>
          <w:noProof/>
        </w:rPr>
      </w:r>
      <w:r>
        <w:rPr>
          <w:noProof/>
        </w:rPr>
        <w:fldChar w:fldCharType="separate"/>
      </w:r>
      <w:r>
        <w:rPr>
          <w:noProof/>
        </w:rPr>
        <w:t>14</w:t>
      </w:r>
      <w:r>
        <w:rPr>
          <w:noProof/>
        </w:rPr>
        <w:fldChar w:fldCharType="end"/>
      </w:r>
    </w:p>
    <w:p w14:paraId="4B1F2D79" w14:textId="4CE750EB" w:rsidR="00C22D26" w:rsidRDefault="00C22D26">
      <w:pPr>
        <w:pStyle w:val="TM3"/>
        <w:rPr>
          <w:rFonts w:asciiTheme="minorHAnsi" w:eastAsiaTheme="minorEastAsia" w:hAnsiTheme="minorHAnsi" w:cstheme="minorBidi"/>
          <w:noProof/>
          <w:color w:val="auto"/>
          <w:sz w:val="22"/>
          <w:szCs w:val="22"/>
        </w:rPr>
      </w:pPr>
      <w:r>
        <w:rPr>
          <w:noProof/>
        </w:rPr>
        <w:t>Digramme de séquence du webservice</w:t>
      </w:r>
      <w:r>
        <w:rPr>
          <w:noProof/>
        </w:rPr>
        <w:tab/>
      </w:r>
      <w:r>
        <w:rPr>
          <w:noProof/>
        </w:rPr>
        <w:fldChar w:fldCharType="begin"/>
      </w:r>
      <w:r>
        <w:rPr>
          <w:noProof/>
        </w:rPr>
        <w:instrText xml:space="preserve"> PAGEREF _Toc15376120 \h </w:instrText>
      </w:r>
      <w:r>
        <w:rPr>
          <w:noProof/>
        </w:rPr>
      </w:r>
      <w:r>
        <w:rPr>
          <w:noProof/>
        </w:rPr>
        <w:fldChar w:fldCharType="separate"/>
      </w:r>
      <w:r>
        <w:rPr>
          <w:noProof/>
        </w:rPr>
        <w:t>17</w:t>
      </w:r>
      <w:r>
        <w:rPr>
          <w:noProof/>
        </w:rPr>
        <w:fldChar w:fldCharType="end"/>
      </w:r>
    </w:p>
    <w:p w14:paraId="06204E82" w14:textId="1E021DB2" w:rsidR="00C22D26" w:rsidRDefault="00C22D26">
      <w:pPr>
        <w:pStyle w:val="TM3"/>
        <w:rPr>
          <w:rFonts w:asciiTheme="minorHAnsi" w:eastAsiaTheme="minorEastAsia" w:hAnsiTheme="minorHAnsi" w:cstheme="minorBidi"/>
          <w:noProof/>
          <w:color w:val="auto"/>
          <w:sz w:val="22"/>
          <w:szCs w:val="22"/>
        </w:rPr>
      </w:pPr>
      <w:r>
        <w:rPr>
          <w:noProof/>
        </w:rPr>
        <w:t>Les causes de l’intervention</w:t>
      </w:r>
      <w:r>
        <w:rPr>
          <w:noProof/>
        </w:rPr>
        <w:tab/>
      </w:r>
      <w:r>
        <w:rPr>
          <w:noProof/>
        </w:rPr>
        <w:fldChar w:fldCharType="begin"/>
      </w:r>
      <w:r>
        <w:rPr>
          <w:noProof/>
        </w:rPr>
        <w:instrText xml:space="preserve"> PAGEREF _Toc15376121 \h </w:instrText>
      </w:r>
      <w:r>
        <w:rPr>
          <w:noProof/>
        </w:rPr>
      </w:r>
      <w:r>
        <w:rPr>
          <w:noProof/>
        </w:rPr>
        <w:fldChar w:fldCharType="separate"/>
      </w:r>
      <w:r>
        <w:rPr>
          <w:noProof/>
        </w:rPr>
        <w:t>17</w:t>
      </w:r>
      <w:r>
        <w:rPr>
          <w:noProof/>
        </w:rPr>
        <w:fldChar w:fldCharType="end"/>
      </w:r>
    </w:p>
    <w:p w14:paraId="207072A6" w14:textId="1498F637" w:rsidR="00C22D26" w:rsidRDefault="00C22D26">
      <w:pPr>
        <w:pStyle w:val="TM1"/>
        <w:rPr>
          <w:rFonts w:asciiTheme="minorHAnsi" w:eastAsiaTheme="minorEastAsia" w:hAnsiTheme="minorHAnsi" w:cstheme="minorBidi"/>
          <w:noProof/>
          <w:color w:val="auto"/>
          <w:sz w:val="22"/>
          <w:szCs w:val="22"/>
        </w:rPr>
      </w:pPr>
      <w:r w:rsidRPr="000A0719">
        <w:rPr>
          <w:rFonts w:cs="Times New Roman"/>
          <w:b/>
          <w:noProof/>
        </w:rPr>
        <w:t>4.</w:t>
      </w:r>
      <w:r>
        <w:rPr>
          <w:rFonts w:asciiTheme="minorHAnsi" w:eastAsiaTheme="minorEastAsia" w:hAnsiTheme="minorHAnsi" w:cstheme="minorBidi"/>
          <w:noProof/>
          <w:color w:val="auto"/>
          <w:sz w:val="22"/>
          <w:szCs w:val="22"/>
        </w:rPr>
        <w:tab/>
      </w:r>
      <w:r w:rsidRPr="000A0719">
        <w:rPr>
          <w:rFonts w:cs="Arial"/>
          <w:noProof/>
        </w:rPr>
        <w:t>Les codes de retour</w:t>
      </w:r>
      <w:r>
        <w:rPr>
          <w:noProof/>
        </w:rPr>
        <w:tab/>
      </w:r>
      <w:r>
        <w:rPr>
          <w:noProof/>
        </w:rPr>
        <w:fldChar w:fldCharType="begin"/>
      </w:r>
      <w:r>
        <w:rPr>
          <w:noProof/>
        </w:rPr>
        <w:instrText xml:space="preserve"> PAGEREF _Toc15376122 \h </w:instrText>
      </w:r>
      <w:r>
        <w:rPr>
          <w:noProof/>
        </w:rPr>
      </w:r>
      <w:r>
        <w:rPr>
          <w:noProof/>
        </w:rPr>
        <w:fldChar w:fldCharType="separate"/>
      </w:r>
      <w:r>
        <w:rPr>
          <w:noProof/>
        </w:rPr>
        <w:t>19</w:t>
      </w:r>
      <w:r>
        <w:rPr>
          <w:noProof/>
        </w:rPr>
        <w:fldChar w:fldCharType="end"/>
      </w:r>
    </w:p>
    <w:p w14:paraId="14EAFE3C" w14:textId="334B8C04" w:rsidR="00C22D26" w:rsidRDefault="00C22D26">
      <w:pPr>
        <w:pStyle w:val="TM1"/>
        <w:rPr>
          <w:rFonts w:asciiTheme="minorHAnsi" w:eastAsiaTheme="minorEastAsia" w:hAnsiTheme="minorHAnsi" w:cstheme="minorBidi"/>
          <w:noProof/>
          <w:color w:val="auto"/>
          <w:sz w:val="22"/>
          <w:szCs w:val="22"/>
        </w:rPr>
      </w:pPr>
      <w:r>
        <w:rPr>
          <w:noProof/>
        </w:rPr>
        <w:t>FIN DOCUMENT</w:t>
      </w:r>
      <w:r>
        <w:rPr>
          <w:noProof/>
        </w:rPr>
        <w:tab/>
      </w:r>
      <w:r>
        <w:rPr>
          <w:noProof/>
        </w:rPr>
        <w:fldChar w:fldCharType="begin"/>
      </w:r>
      <w:r>
        <w:rPr>
          <w:noProof/>
        </w:rPr>
        <w:instrText xml:space="preserve"> PAGEREF _Toc15376123 \h </w:instrText>
      </w:r>
      <w:r>
        <w:rPr>
          <w:noProof/>
        </w:rPr>
      </w:r>
      <w:r>
        <w:rPr>
          <w:noProof/>
        </w:rPr>
        <w:fldChar w:fldCharType="separate"/>
      </w:r>
      <w:r>
        <w:rPr>
          <w:noProof/>
        </w:rPr>
        <w:t>19</w:t>
      </w:r>
      <w:r>
        <w:rPr>
          <w:noProof/>
        </w:rPr>
        <w:fldChar w:fldCharType="end"/>
      </w:r>
    </w:p>
    <w:p w14:paraId="14AE10F6" w14:textId="77777777" w:rsidR="00C2657C" w:rsidRPr="00401ADD" w:rsidRDefault="00954B03" w:rsidP="00A42457">
      <w:pPr>
        <w:rPr>
          <w:rFonts w:ascii="Arial" w:hAnsi="Arial" w:cs="Arial"/>
          <w:sz w:val="22"/>
          <w:szCs w:val="22"/>
        </w:rPr>
      </w:pPr>
      <w:r w:rsidRPr="00401ADD">
        <w:rPr>
          <w:rFonts w:ascii="Arial" w:hAnsi="Arial" w:cs="Arial"/>
          <w:sz w:val="22"/>
          <w:szCs w:val="22"/>
        </w:rPr>
        <w:fldChar w:fldCharType="end"/>
      </w:r>
    </w:p>
    <w:p w14:paraId="74CD7BD0" w14:textId="77777777" w:rsidR="00C2657C" w:rsidRPr="00401ADD" w:rsidRDefault="00C2657C" w:rsidP="00A42457">
      <w:pPr>
        <w:rPr>
          <w:rFonts w:ascii="Arial" w:hAnsi="Arial" w:cs="Arial"/>
          <w:sz w:val="22"/>
          <w:szCs w:val="22"/>
        </w:rPr>
      </w:pPr>
    </w:p>
    <w:p w14:paraId="0A13E196" w14:textId="77777777" w:rsidR="00C2657C" w:rsidRPr="00401ADD" w:rsidRDefault="00C2657C" w:rsidP="00A42457">
      <w:pPr>
        <w:rPr>
          <w:rFonts w:ascii="Arial" w:hAnsi="Arial" w:cs="Arial"/>
          <w:sz w:val="22"/>
          <w:szCs w:val="22"/>
        </w:rPr>
      </w:pPr>
    </w:p>
    <w:p w14:paraId="37C1F742" w14:textId="77777777" w:rsidR="00C2657C" w:rsidRPr="00401ADD" w:rsidRDefault="00C2657C" w:rsidP="00A42457">
      <w:pPr>
        <w:rPr>
          <w:rFonts w:ascii="Arial" w:hAnsi="Arial" w:cs="Arial"/>
          <w:sz w:val="22"/>
          <w:szCs w:val="22"/>
        </w:rPr>
      </w:pPr>
    </w:p>
    <w:p w14:paraId="2737688F" w14:textId="77777777" w:rsidR="00C2657C" w:rsidRPr="00401ADD" w:rsidRDefault="00C2657C" w:rsidP="00A42457">
      <w:pPr>
        <w:rPr>
          <w:rFonts w:ascii="Arial" w:hAnsi="Arial" w:cs="Arial"/>
          <w:sz w:val="22"/>
          <w:szCs w:val="22"/>
        </w:rPr>
      </w:pPr>
    </w:p>
    <w:p w14:paraId="13B2F7AA" w14:textId="77777777" w:rsidR="00C2657C" w:rsidRPr="00401ADD" w:rsidRDefault="00C2657C" w:rsidP="00A42457">
      <w:pPr>
        <w:rPr>
          <w:rFonts w:ascii="Arial" w:hAnsi="Arial" w:cs="Arial"/>
          <w:sz w:val="22"/>
          <w:szCs w:val="22"/>
        </w:rPr>
      </w:pPr>
    </w:p>
    <w:p w14:paraId="38A767D7" w14:textId="77777777" w:rsidR="00C2657C" w:rsidRPr="00401ADD" w:rsidRDefault="00C2657C">
      <w:pPr>
        <w:rPr>
          <w:rFonts w:ascii="Arial" w:hAnsi="Arial" w:cs="Arial"/>
          <w:sz w:val="22"/>
          <w:szCs w:val="22"/>
        </w:rPr>
        <w:sectPr w:rsidR="00C2657C" w:rsidRPr="00401ADD" w:rsidSect="00BF5B29">
          <w:headerReference w:type="default" r:id="rId14"/>
          <w:footerReference w:type="default" r:id="rId15"/>
          <w:pgSz w:w="11900" w:h="16840"/>
          <w:pgMar w:top="851" w:right="985" w:bottom="567" w:left="1418" w:header="0" w:footer="0" w:gutter="0"/>
          <w:cols w:space="708"/>
          <w:docGrid w:linePitch="326"/>
        </w:sectPr>
      </w:pPr>
    </w:p>
    <w:p w14:paraId="0947808B" w14:textId="77777777" w:rsidR="00385A3C" w:rsidRPr="00385A3C" w:rsidRDefault="00385A3C" w:rsidP="004E6B8C">
      <w:pPr>
        <w:pStyle w:val="Titre1"/>
        <w:numPr>
          <w:ilvl w:val="0"/>
          <w:numId w:val="24"/>
        </w:numPr>
        <w:ind w:left="0" w:firstLine="0"/>
        <w:rPr>
          <w:rFonts w:cs="Arial"/>
          <w:szCs w:val="22"/>
        </w:rPr>
      </w:pPr>
      <w:bookmarkStart w:id="4" w:name="_Toc457294400"/>
      <w:bookmarkStart w:id="5" w:name="_Toc281399484"/>
      <w:bookmarkStart w:id="6" w:name="_Toc15376104"/>
      <w:r w:rsidRPr="00385A3C">
        <w:rPr>
          <w:rFonts w:cs="Arial"/>
          <w:szCs w:val="22"/>
        </w:rPr>
        <w:lastRenderedPageBreak/>
        <w:t>Contexte et objectifs</w:t>
      </w:r>
      <w:bookmarkEnd w:id="4"/>
      <w:bookmarkEnd w:id="6"/>
    </w:p>
    <w:p w14:paraId="171B1B62" w14:textId="77777777" w:rsidR="00385A3C" w:rsidRPr="00584BE0" w:rsidRDefault="00385A3C" w:rsidP="004E6B8C">
      <w:pPr>
        <w:pStyle w:val="Titre2"/>
        <w:numPr>
          <w:ilvl w:val="1"/>
          <w:numId w:val="24"/>
        </w:numPr>
        <w:ind w:firstLine="0"/>
        <w:rPr>
          <w:rFonts w:cs="Arial"/>
          <w:sz w:val="32"/>
          <w:szCs w:val="22"/>
        </w:rPr>
      </w:pPr>
      <w:bookmarkStart w:id="7" w:name="_Toc457294401"/>
      <w:bookmarkStart w:id="8" w:name="_Toc15376105"/>
      <w:r w:rsidRPr="00584BE0">
        <w:rPr>
          <w:rFonts w:cs="Arial"/>
          <w:sz w:val="32"/>
          <w:szCs w:val="22"/>
        </w:rPr>
        <w:t>Contexte</w:t>
      </w:r>
      <w:bookmarkEnd w:id="7"/>
      <w:bookmarkEnd w:id="8"/>
    </w:p>
    <w:p w14:paraId="05F62BA3" w14:textId="77777777" w:rsidR="00385A3C" w:rsidRDefault="00385A3C" w:rsidP="00385A3C">
      <w:pPr>
        <w:pStyle w:val="Corpsdetexte"/>
        <w:rPr>
          <w:rFonts w:ascii="Arial" w:hAnsi="Arial" w:cs="Arial"/>
          <w:szCs w:val="22"/>
        </w:rPr>
      </w:pPr>
      <w:r>
        <w:rPr>
          <w:rFonts w:ascii="Arial" w:hAnsi="Arial" w:cs="Arial"/>
          <w:szCs w:val="22"/>
        </w:rPr>
        <w:t xml:space="preserve">Dans le cadre de la vie du réseau FTTH, un opérateur d’immeuble (OI) peut être amené à intervenir sur </w:t>
      </w:r>
      <w:r w:rsidR="007010F2">
        <w:rPr>
          <w:rFonts w:ascii="Arial" w:hAnsi="Arial" w:cs="Arial"/>
          <w:szCs w:val="22"/>
        </w:rPr>
        <w:t>son réseau</w:t>
      </w:r>
      <w:r>
        <w:rPr>
          <w:rFonts w:ascii="Arial" w:hAnsi="Arial" w:cs="Arial"/>
          <w:szCs w:val="22"/>
        </w:rPr>
        <w:t xml:space="preserve"> pour effectuer des travaux, </w:t>
      </w:r>
      <w:r w:rsidR="007010F2">
        <w:rPr>
          <w:rFonts w:ascii="Arial" w:hAnsi="Arial" w:cs="Arial"/>
          <w:szCs w:val="22"/>
        </w:rPr>
        <w:t xml:space="preserve">que ce soit en curatif, </w:t>
      </w:r>
      <w:proofErr w:type="gramStart"/>
      <w:r w:rsidR="007010F2">
        <w:rPr>
          <w:rFonts w:ascii="Arial" w:hAnsi="Arial" w:cs="Arial"/>
          <w:szCs w:val="22"/>
        </w:rPr>
        <w:t xml:space="preserve">suite </w:t>
      </w:r>
      <w:r w:rsidR="00584BE0">
        <w:rPr>
          <w:rFonts w:ascii="Arial" w:hAnsi="Arial" w:cs="Arial"/>
          <w:szCs w:val="22"/>
        </w:rPr>
        <w:t>à un</w:t>
      </w:r>
      <w:proofErr w:type="gramEnd"/>
      <w:r w:rsidR="00584BE0">
        <w:rPr>
          <w:rFonts w:ascii="Arial" w:hAnsi="Arial" w:cs="Arial"/>
          <w:szCs w:val="22"/>
        </w:rPr>
        <w:t xml:space="preserve"> dérangement collectif</w:t>
      </w:r>
      <w:r w:rsidR="00783FE5">
        <w:rPr>
          <w:rFonts w:ascii="Arial" w:hAnsi="Arial" w:cs="Arial"/>
          <w:szCs w:val="22"/>
        </w:rPr>
        <w:t xml:space="preserve"> (DERCO)</w:t>
      </w:r>
      <w:r>
        <w:rPr>
          <w:rFonts w:ascii="Arial" w:hAnsi="Arial" w:cs="Arial"/>
          <w:szCs w:val="22"/>
        </w:rPr>
        <w:t>, ou en proactif, dans le cadre par exemple d’une opération de maintenance préventive</w:t>
      </w:r>
      <w:r w:rsidR="00783FE5">
        <w:rPr>
          <w:rFonts w:ascii="Arial" w:hAnsi="Arial" w:cs="Arial"/>
          <w:szCs w:val="22"/>
        </w:rPr>
        <w:t xml:space="preserve"> : on parlera alors de Travaux </w:t>
      </w:r>
      <w:r w:rsidR="00C07172">
        <w:rPr>
          <w:rFonts w:ascii="Arial" w:hAnsi="Arial" w:cs="Arial"/>
          <w:szCs w:val="22"/>
        </w:rPr>
        <w:t>Programmé</w:t>
      </w:r>
      <w:r w:rsidR="00DA0498">
        <w:rPr>
          <w:rFonts w:ascii="Arial" w:hAnsi="Arial" w:cs="Arial"/>
          <w:szCs w:val="22"/>
        </w:rPr>
        <w:t>s</w:t>
      </w:r>
      <w:r w:rsidR="00783FE5">
        <w:rPr>
          <w:rFonts w:ascii="Arial" w:hAnsi="Arial" w:cs="Arial"/>
          <w:szCs w:val="22"/>
        </w:rPr>
        <w:t xml:space="preserve"> (TP)</w:t>
      </w:r>
    </w:p>
    <w:p w14:paraId="4FF4C60F" w14:textId="77777777" w:rsidR="0028535F" w:rsidRDefault="00783FE5" w:rsidP="00385A3C">
      <w:pPr>
        <w:pStyle w:val="Corpsdetexte"/>
        <w:rPr>
          <w:rFonts w:ascii="Arial" w:hAnsi="Arial" w:cs="Arial"/>
          <w:szCs w:val="22"/>
        </w:rPr>
      </w:pPr>
      <w:r>
        <w:rPr>
          <w:rFonts w:ascii="Arial" w:hAnsi="Arial" w:cs="Arial"/>
          <w:szCs w:val="22"/>
        </w:rPr>
        <w:t xml:space="preserve">Une </w:t>
      </w:r>
      <w:r w:rsidR="00385A3C">
        <w:rPr>
          <w:rFonts w:ascii="Arial" w:hAnsi="Arial" w:cs="Arial"/>
          <w:szCs w:val="22"/>
        </w:rPr>
        <w:t xml:space="preserve">intervention pour </w:t>
      </w:r>
      <w:r>
        <w:rPr>
          <w:rFonts w:ascii="Arial" w:hAnsi="Arial" w:cs="Arial"/>
          <w:szCs w:val="22"/>
        </w:rPr>
        <w:t xml:space="preserve">Travaux </w:t>
      </w:r>
      <w:r w:rsidR="00C07172">
        <w:rPr>
          <w:rFonts w:ascii="Arial" w:hAnsi="Arial" w:cs="Arial"/>
          <w:szCs w:val="22"/>
        </w:rPr>
        <w:t>Programmés</w:t>
      </w:r>
      <w:r>
        <w:rPr>
          <w:rFonts w:ascii="Arial" w:hAnsi="Arial" w:cs="Arial"/>
          <w:szCs w:val="22"/>
        </w:rPr>
        <w:t xml:space="preserve"> </w:t>
      </w:r>
      <w:r w:rsidR="00385A3C">
        <w:rPr>
          <w:rFonts w:ascii="Arial" w:hAnsi="Arial" w:cs="Arial"/>
          <w:szCs w:val="22"/>
        </w:rPr>
        <w:t>nécessite une information aux opérateurs commerciaux (OC) dans la mesure où elle peut impacter les clients finaux présents dans l’immeuble, l’adduction des opérateurs commerciaux, la construction de nouveaux raccordements et même nécessiter une intervention de l’OC sur ses équipements.</w:t>
      </w:r>
      <w:r>
        <w:rPr>
          <w:rFonts w:ascii="Arial" w:hAnsi="Arial" w:cs="Arial"/>
          <w:szCs w:val="22"/>
        </w:rPr>
        <w:t xml:space="preserve"> </w:t>
      </w:r>
    </w:p>
    <w:p w14:paraId="7C5F0FFA" w14:textId="77777777" w:rsidR="00385A3C" w:rsidRDefault="00783FE5" w:rsidP="00385A3C">
      <w:pPr>
        <w:pStyle w:val="Corpsdetexte"/>
        <w:rPr>
          <w:rFonts w:ascii="Arial" w:hAnsi="Arial" w:cs="Arial"/>
          <w:szCs w:val="22"/>
        </w:rPr>
      </w:pPr>
      <w:r>
        <w:rPr>
          <w:rFonts w:ascii="Arial" w:hAnsi="Arial" w:cs="Arial"/>
          <w:szCs w:val="22"/>
        </w:rPr>
        <w:t>Le GT SAV a défini u</w:t>
      </w:r>
      <w:r w:rsidR="00385A3C">
        <w:rPr>
          <w:rFonts w:ascii="Arial" w:hAnsi="Arial" w:cs="Arial"/>
          <w:szCs w:val="22"/>
        </w:rPr>
        <w:t xml:space="preserve">n webservice normalisé </w:t>
      </w:r>
      <w:proofErr w:type="spellStart"/>
      <w:r w:rsidR="00385A3C">
        <w:rPr>
          <w:rFonts w:ascii="Arial" w:hAnsi="Arial" w:cs="Arial"/>
          <w:szCs w:val="22"/>
        </w:rPr>
        <w:t>Interop’fibre</w:t>
      </w:r>
      <w:proofErr w:type="spellEnd"/>
      <w:r w:rsidR="00385A3C">
        <w:rPr>
          <w:rFonts w:ascii="Arial" w:hAnsi="Arial" w:cs="Arial"/>
          <w:szCs w:val="22"/>
        </w:rPr>
        <w:t xml:space="preserve"> pour permettre d’harmoniser les informations fournies par les opérateurs d’immeubles sur les </w:t>
      </w:r>
      <w:r>
        <w:rPr>
          <w:rFonts w:ascii="Arial" w:hAnsi="Arial" w:cs="Arial"/>
          <w:szCs w:val="22"/>
        </w:rPr>
        <w:t>Dérangements Collectifs ou T</w:t>
      </w:r>
      <w:r w:rsidR="00385A3C">
        <w:rPr>
          <w:rFonts w:ascii="Arial" w:hAnsi="Arial" w:cs="Arial"/>
          <w:szCs w:val="22"/>
        </w:rPr>
        <w:t xml:space="preserve">ravaux </w:t>
      </w:r>
      <w:r w:rsidR="00DA0498">
        <w:rPr>
          <w:rFonts w:ascii="Arial" w:hAnsi="Arial" w:cs="Arial"/>
          <w:szCs w:val="22"/>
        </w:rPr>
        <w:t>Programmés</w:t>
      </w:r>
      <w:r w:rsidR="00385A3C">
        <w:rPr>
          <w:rFonts w:ascii="Arial" w:hAnsi="Arial" w:cs="Arial"/>
          <w:szCs w:val="22"/>
        </w:rPr>
        <w:t>.</w:t>
      </w:r>
      <w:r>
        <w:rPr>
          <w:rFonts w:ascii="Arial" w:hAnsi="Arial" w:cs="Arial"/>
          <w:szCs w:val="22"/>
        </w:rPr>
        <w:t xml:space="preserve"> </w:t>
      </w:r>
      <w:r w:rsidR="00385A3C">
        <w:rPr>
          <w:rFonts w:ascii="Arial" w:hAnsi="Arial" w:cs="Arial"/>
          <w:szCs w:val="22"/>
        </w:rPr>
        <w:t xml:space="preserve">Ce webservice ne se substitue pas aux relations bilatérales pour organiser et synchroniser les interventions OI/OC. Il permet cependant aux OC d’accéder à la liste des </w:t>
      </w:r>
      <w:r>
        <w:rPr>
          <w:rFonts w:ascii="Arial" w:hAnsi="Arial" w:cs="Arial"/>
          <w:szCs w:val="22"/>
        </w:rPr>
        <w:t xml:space="preserve">dérangements ou </w:t>
      </w:r>
      <w:r w:rsidR="00385A3C">
        <w:rPr>
          <w:rFonts w:ascii="Arial" w:hAnsi="Arial" w:cs="Arial"/>
          <w:szCs w:val="22"/>
        </w:rPr>
        <w:t>travaux de façon identique quel que soit l’OI concerné</w:t>
      </w:r>
      <w:r w:rsidR="007010F2">
        <w:rPr>
          <w:rFonts w:ascii="Arial" w:hAnsi="Arial" w:cs="Arial"/>
          <w:szCs w:val="22"/>
        </w:rPr>
        <w:t>.</w:t>
      </w:r>
    </w:p>
    <w:p w14:paraId="65F4E48D" w14:textId="77777777" w:rsidR="00385A3C" w:rsidRPr="00584BE0" w:rsidRDefault="00385A3C" w:rsidP="004E6B8C">
      <w:pPr>
        <w:pStyle w:val="Titre2"/>
        <w:numPr>
          <w:ilvl w:val="1"/>
          <w:numId w:val="24"/>
        </w:numPr>
        <w:ind w:firstLine="0"/>
        <w:rPr>
          <w:rFonts w:cs="Arial"/>
          <w:sz w:val="32"/>
          <w:szCs w:val="22"/>
        </w:rPr>
      </w:pPr>
      <w:bookmarkStart w:id="9" w:name="_Toc457294402"/>
      <w:bookmarkStart w:id="10" w:name="_Toc15376106"/>
      <w:r w:rsidRPr="00584BE0">
        <w:rPr>
          <w:rFonts w:cs="Arial"/>
          <w:sz w:val="32"/>
          <w:szCs w:val="22"/>
        </w:rPr>
        <w:t>Périmètre</w:t>
      </w:r>
      <w:bookmarkEnd w:id="9"/>
      <w:bookmarkEnd w:id="10"/>
    </w:p>
    <w:p w14:paraId="7EF0E370" w14:textId="77777777" w:rsidR="00783FE5" w:rsidRPr="00783FE5" w:rsidRDefault="00783FE5" w:rsidP="00783FE5">
      <w:pPr>
        <w:pStyle w:val="Corpsdetexte"/>
        <w:rPr>
          <w:rFonts w:ascii="Arial" w:hAnsi="Arial" w:cs="Arial"/>
          <w:szCs w:val="22"/>
        </w:rPr>
      </w:pPr>
      <w:r w:rsidRPr="00783FE5">
        <w:rPr>
          <w:rFonts w:ascii="Arial" w:hAnsi="Arial" w:cs="Arial"/>
          <w:szCs w:val="22"/>
        </w:rPr>
        <w:t xml:space="preserve">Les informations publiées par ce </w:t>
      </w:r>
      <w:proofErr w:type="spellStart"/>
      <w:r w:rsidRPr="00783FE5">
        <w:rPr>
          <w:rFonts w:ascii="Arial" w:hAnsi="Arial" w:cs="Arial"/>
          <w:szCs w:val="22"/>
        </w:rPr>
        <w:t>WebService</w:t>
      </w:r>
      <w:proofErr w:type="spellEnd"/>
      <w:r w:rsidRPr="00783FE5">
        <w:rPr>
          <w:rFonts w:ascii="Arial" w:hAnsi="Arial" w:cs="Arial"/>
          <w:szCs w:val="22"/>
        </w:rPr>
        <w:t xml:space="preserve"> ne concernent :</w:t>
      </w:r>
    </w:p>
    <w:p w14:paraId="7A52474E" w14:textId="77777777" w:rsidR="00783FE5" w:rsidRPr="00783FE5" w:rsidRDefault="00783FE5" w:rsidP="00783FE5">
      <w:pPr>
        <w:pStyle w:val="Corpsdetexte"/>
        <w:rPr>
          <w:rFonts w:ascii="Arial" w:hAnsi="Arial" w:cs="Arial"/>
          <w:szCs w:val="22"/>
        </w:rPr>
      </w:pPr>
      <w:r w:rsidRPr="00783FE5">
        <w:rPr>
          <w:rFonts w:ascii="Arial" w:hAnsi="Arial" w:cs="Arial"/>
          <w:szCs w:val="22"/>
        </w:rPr>
        <w:t>- que les accès FTTH (du PM à la PTO)</w:t>
      </w:r>
    </w:p>
    <w:p w14:paraId="418672D9" w14:textId="77777777" w:rsidR="00783FE5" w:rsidRDefault="00783FE5" w:rsidP="00783FE5">
      <w:pPr>
        <w:pStyle w:val="Corpsdetexte"/>
        <w:rPr>
          <w:rFonts w:ascii="Arial" w:hAnsi="Arial" w:cs="Arial"/>
          <w:szCs w:val="22"/>
        </w:rPr>
      </w:pPr>
      <w:r w:rsidRPr="00783FE5">
        <w:rPr>
          <w:rFonts w:ascii="Arial" w:hAnsi="Arial" w:cs="Arial"/>
          <w:szCs w:val="22"/>
        </w:rPr>
        <w:t>- que les TP et DERCO ayant un impact sur le fonctionnement des clients finaux de l'OC.</w:t>
      </w:r>
    </w:p>
    <w:p w14:paraId="5DF0BDE1" w14:textId="77777777" w:rsidR="00385A3C" w:rsidRDefault="00385A3C" w:rsidP="00385A3C">
      <w:pPr>
        <w:pStyle w:val="Corpsdetexte"/>
        <w:rPr>
          <w:rFonts w:ascii="Arial" w:hAnsi="Arial" w:cs="Arial"/>
          <w:szCs w:val="22"/>
        </w:rPr>
      </w:pPr>
      <w:r>
        <w:rPr>
          <w:rFonts w:ascii="Arial" w:hAnsi="Arial" w:cs="Arial"/>
          <w:szCs w:val="22"/>
        </w:rPr>
        <w:t xml:space="preserve">Les travaux réalisés par les opérateurs d’immeubles </w:t>
      </w:r>
      <w:r w:rsidR="007010F2">
        <w:rPr>
          <w:rFonts w:ascii="Arial" w:hAnsi="Arial" w:cs="Arial"/>
          <w:szCs w:val="22"/>
        </w:rPr>
        <w:t>sur leurs réseaux</w:t>
      </w:r>
      <w:r>
        <w:rPr>
          <w:rFonts w:ascii="Arial" w:hAnsi="Arial" w:cs="Arial"/>
          <w:szCs w:val="22"/>
        </w:rPr>
        <w:t xml:space="preserve"> seront affichés dans le webservice</w:t>
      </w:r>
      <w:r w:rsidRPr="0030611E">
        <w:rPr>
          <w:rFonts w:ascii="Arial" w:hAnsi="Arial" w:cs="Arial"/>
          <w:szCs w:val="22"/>
        </w:rPr>
        <w:t xml:space="preserve"> dès lors qu’il s’agit d’une intervention planifiée, qu’il s’agisse d’une maintenance curative ou proactive</w:t>
      </w:r>
      <w:r w:rsidR="00584BE0">
        <w:rPr>
          <w:rFonts w:ascii="Arial" w:hAnsi="Arial" w:cs="Arial"/>
          <w:szCs w:val="22"/>
        </w:rPr>
        <w:t> :</w:t>
      </w:r>
    </w:p>
    <w:p w14:paraId="77B152C7" w14:textId="77777777" w:rsidR="00385A3C" w:rsidRPr="0030611E" w:rsidRDefault="00385A3C" w:rsidP="004E6B8C">
      <w:pPr>
        <w:pStyle w:val="Corpsdetexte"/>
        <w:numPr>
          <w:ilvl w:val="0"/>
          <w:numId w:val="27"/>
        </w:numPr>
        <w:rPr>
          <w:rFonts w:ascii="Arial" w:hAnsi="Arial" w:cs="Arial"/>
          <w:szCs w:val="22"/>
        </w:rPr>
      </w:pPr>
      <w:r w:rsidRPr="0030611E">
        <w:rPr>
          <w:rFonts w:ascii="Arial" w:hAnsi="Arial" w:cs="Arial"/>
          <w:szCs w:val="22"/>
        </w:rPr>
        <w:t>Cela concerne tous les cas de maintenance curative, sauf si l’intervention a lieu le jour où l’incident est identifié</w:t>
      </w:r>
      <w:r>
        <w:rPr>
          <w:rFonts w:ascii="Arial" w:hAnsi="Arial" w:cs="Arial"/>
          <w:szCs w:val="22"/>
        </w:rPr>
        <w:t>.</w:t>
      </w:r>
    </w:p>
    <w:p w14:paraId="68C187AA" w14:textId="77777777" w:rsidR="00385A3C" w:rsidRPr="0030611E" w:rsidRDefault="00385A3C" w:rsidP="004E6B8C">
      <w:pPr>
        <w:pStyle w:val="Corpsdetexte"/>
        <w:numPr>
          <w:ilvl w:val="0"/>
          <w:numId w:val="27"/>
        </w:numPr>
        <w:rPr>
          <w:rFonts w:ascii="Arial" w:hAnsi="Arial" w:cs="Arial"/>
          <w:szCs w:val="22"/>
        </w:rPr>
      </w:pPr>
      <w:r w:rsidRPr="0030611E">
        <w:rPr>
          <w:rFonts w:ascii="Arial" w:hAnsi="Arial" w:cs="Arial"/>
          <w:szCs w:val="22"/>
        </w:rPr>
        <w:t>Un OC sera informé dès lors que l’intervention est susceptible d’impacter ses clients, c'est-à-dire qu’il y</w:t>
      </w:r>
      <w:r>
        <w:rPr>
          <w:rFonts w:ascii="Arial" w:hAnsi="Arial" w:cs="Arial"/>
          <w:szCs w:val="22"/>
        </w:rPr>
        <w:t xml:space="preserve"> </w:t>
      </w:r>
      <w:r w:rsidRPr="0030611E">
        <w:rPr>
          <w:rFonts w:ascii="Arial" w:hAnsi="Arial" w:cs="Arial"/>
          <w:szCs w:val="22"/>
        </w:rPr>
        <w:t>a un dérangement client potentiel</w:t>
      </w:r>
    </w:p>
    <w:p w14:paraId="637E69D6" w14:textId="77777777" w:rsidR="003E56FC" w:rsidRDefault="00385A3C" w:rsidP="003E56FC">
      <w:pPr>
        <w:pStyle w:val="Corpsdetexte"/>
        <w:numPr>
          <w:ilvl w:val="0"/>
          <w:numId w:val="27"/>
        </w:numPr>
        <w:rPr>
          <w:rFonts w:ascii="Arial" w:hAnsi="Arial" w:cs="Arial"/>
          <w:szCs w:val="22"/>
        </w:rPr>
      </w:pPr>
      <w:r w:rsidRPr="00807F12">
        <w:rPr>
          <w:rFonts w:ascii="Arial" w:hAnsi="Arial" w:cs="Arial"/>
          <w:szCs w:val="22"/>
        </w:rPr>
        <w:t xml:space="preserve">Un dérangement collectif, s’il n’est pas résolu dans la journée, déclenchera une planification d’intervention et </w:t>
      </w:r>
      <w:r w:rsidRPr="003E56FC">
        <w:rPr>
          <w:rFonts w:ascii="Arial" w:hAnsi="Arial" w:cs="Arial"/>
          <w:szCs w:val="22"/>
        </w:rPr>
        <w:t xml:space="preserve">une remontée de l’information dans le webservice. Et ce, dès lors que l’OC a des clients potentiellement impactés par l’intervention, même si le dérangement collectif identifié ne concerne pas les clients de cet OC </w:t>
      </w:r>
    </w:p>
    <w:p w14:paraId="03AF11DC" w14:textId="77777777" w:rsidR="0028535F" w:rsidRPr="003E56FC" w:rsidRDefault="0028535F" w:rsidP="003E56FC">
      <w:pPr>
        <w:pStyle w:val="Corpsdetexte"/>
        <w:numPr>
          <w:ilvl w:val="0"/>
          <w:numId w:val="27"/>
        </w:numPr>
        <w:rPr>
          <w:rFonts w:ascii="Arial" w:hAnsi="Arial" w:cs="Arial"/>
          <w:szCs w:val="22"/>
        </w:rPr>
      </w:pPr>
      <w:r w:rsidRPr="00807F12">
        <w:rPr>
          <w:rFonts w:ascii="Arial" w:hAnsi="Arial" w:cs="Arial"/>
          <w:szCs w:val="22"/>
        </w:rPr>
        <w:t>Les dérangements collectifs seront également affichés dans le webservice lorsqu'il n'y a pas encore d'intervention planifiée ; les dérangements collectifs identifiés par l'Opérateur d'Immeuble peuvent ne pas être</w:t>
      </w:r>
      <w:r w:rsidRPr="003E56FC">
        <w:rPr>
          <w:rFonts w:ascii="Arial" w:hAnsi="Arial" w:cs="Arial"/>
          <w:szCs w:val="22"/>
        </w:rPr>
        <w:t xml:space="preserve"> avérés, donc certains dérangements collectifs pourront être clos sans faire l'objet de travaux.</w:t>
      </w:r>
    </w:p>
    <w:p w14:paraId="6E4CD39A" w14:textId="77777777" w:rsidR="0028535F" w:rsidRDefault="0028535F" w:rsidP="00385A3C">
      <w:pPr>
        <w:pStyle w:val="Corpsdetexte"/>
        <w:rPr>
          <w:rFonts w:ascii="Arial" w:hAnsi="Arial" w:cs="Arial"/>
          <w:szCs w:val="22"/>
        </w:rPr>
      </w:pPr>
    </w:p>
    <w:p w14:paraId="145E9B02" w14:textId="77777777" w:rsidR="00385A3C" w:rsidRPr="00817E22" w:rsidRDefault="00385A3C" w:rsidP="00385A3C">
      <w:pPr>
        <w:pStyle w:val="Corpsdetexte"/>
        <w:rPr>
          <w:rFonts w:ascii="Arial" w:hAnsi="Arial" w:cs="Arial"/>
          <w:szCs w:val="22"/>
        </w:rPr>
      </w:pPr>
      <w:r>
        <w:rPr>
          <w:rFonts w:ascii="Arial" w:hAnsi="Arial" w:cs="Arial"/>
          <w:szCs w:val="22"/>
        </w:rPr>
        <w:t xml:space="preserve">Les informations sont </w:t>
      </w:r>
      <w:r w:rsidRPr="00817E22">
        <w:rPr>
          <w:rFonts w:ascii="Arial" w:hAnsi="Arial" w:cs="Arial"/>
          <w:szCs w:val="22"/>
        </w:rPr>
        <w:t xml:space="preserve">affichées à tous les OC ayant reçu une MAD du PM, qu'ils soient </w:t>
      </w:r>
      <w:proofErr w:type="spellStart"/>
      <w:r w:rsidRPr="00817E22">
        <w:rPr>
          <w:rFonts w:ascii="Arial" w:hAnsi="Arial" w:cs="Arial"/>
          <w:szCs w:val="22"/>
        </w:rPr>
        <w:t>adductés</w:t>
      </w:r>
      <w:proofErr w:type="spellEnd"/>
      <w:r w:rsidRPr="00817E22">
        <w:rPr>
          <w:rFonts w:ascii="Arial" w:hAnsi="Arial" w:cs="Arial"/>
          <w:szCs w:val="22"/>
        </w:rPr>
        <w:t xml:space="preserve"> ou non.</w:t>
      </w:r>
      <w:r w:rsidR="003E56FC">
        <w:rPr>
          <w:rFonts w:ascii="Arial" w:hAnsi="Arial" w:cs="Arial"/>
          <w:szCs w:val="22"/>
        </w:rPr>
        <w:t xml:space="preserve"> </w:t>
      </w:r>
      <w:r w:rsidRPr="00817E22">
        <w:rPr>
          <w:rFonts w:ascii="Arial" w:hAnsi="Arial" w:cs="Arial"/>
          <w:szCs w:val="22"/>
        </w:rPr>
        <w:t xml:space="preserve">Le </w:t>
      </w:r>
      <w:r>
        <w:rPr>
          <w:rFonts w:ascii="Arial" w:hAnsi="Arial" w:cs="Arial"/>
          <w:szCs w:val="22"/>
        </w:rPr>
        <w:t xml:space="preserve">webservice </w:t>
      </w:r>
      <w:r w:rsidRPr="00817E22">
        <w:rPr>
          <w:rFonts w:ascii="Arial" w:hAnsi="Arial" w:cs="Arial"/>
          <w:szCs w:val="22"/>
        </w:rPr>
        <w:t>est personnalisé par OC.</w:t>
      </w:r>
    </w:p>
    <w:p w14:paraId="0C6D4A1C" w14:textId="77777777" w:rsidR="00385A3C" w:rsidRPr="00584BE0" w:rsidRDefault="00385A3C" w:rsidP="004E6B8C">
      <w:pPr>
        <w:pStyle w:val="Titre1"/>
        <w:numPr>
          <w:ilvl w:val="0"/>
          <w:numId w:val="24"/>
        </w:numPr>
        <w:tabs>
          <w:tab w:val="clear" w:pos="2268"/>
          <w:tab w:val="left" w:pos="567"/>
        </w:tabs>
        <w:ind w:left="0" w:firstLine="0"/>
        <w:rPr>
          <w:rFonts w:cs="Arial"/>
          <w:szCs w:val="22"/>
        </w:rPr>
      </w:pPr>
      <w:bookmarkStart w:id="11" w:name="_Toc457294403"/>
      <w:bookmarkStart w:id="12" w:name="_Toc15376107"/>
      <w:r w:rsidRPr="00584BE0">
        <w:rPr>
          <w:rFonts w:cs="Arial"/>
          <w:szCs w:val="22"/>
        </w:rPr>
        <w:lastRenderedPageBreak/>
        <w:t>Données</w:t>
      </w:r>
      <w:bookmarkEnd w:id="11"/>
      <w:bookmarkEnd w:id="12"/>
    </w:p>
    <w:p w14:paraId="57C0D85B" w14:textId="77777777" w:rsidR="00385A3C" w:rsidRPr="00584BE0" w:rsidRDefault="00385A3C" w:rsidP="004E6B8C">
      <w:pPr>
        <w:pStyle w:val="Titre2"/>
        <w:numPr>
          <w:ilvl w:val="1"/>
          <w:numId w:val="24"/>
        </w:numPr>
        <w:ind w:firstLine="0"/>
        <w:rPr>
          <w:rFonts w:cs="Arial"/>
          <w:sz w:val="32"/>
          <w:szCs w:val="22"/>
        </w:rPr>
      </w:pPr>
      <w:bookmarkStart w:id="13" w:name="_Toc457294404"/>
      <w:bookmarkStart w:id="14" w:name="_Toc15376108"/>
      <w:r w:rsidRPr="00584BE0">
        <w:rPr>
          <w:rFonts w:cs="Arial"/>
          <w:sz w:val="32"/>
          <w:szCs w:val="22"/>
        </w:rPr>
        <w:t>Maille</w:t>
      </w:r>
      <w:bookmarkEnd w:id="13"/>
      <w:bookmarkEnd w:id="14"/>
    </w:p>
    <w:p w14:paraId="1C390024" w14:textId="77777777" w:rsidR="00385A3C" w:rsidRDefault="00385A3C" w:rsidP="00385A3C">
      <w:pPr>
        <w:pStyle w:val="Corpsdetexte"/>
        <w:rPr>
          <w:rFonts w:ascii="Arial" w:hAnsi="Arial" w:cs="Arial"/>
          <w:szCs w:val="22"/>
        </w:rPr>
      </w:pPr>
      <w:r>
        <w:rPr>
          <w:rFonts w:ascii="Arial" w:hAnsi="Arial" w:cs="Arial"/>
          <w:szCs w:val="22"/>
        </w:rPr>
        <w:t>Le webservice contient u</w:t>
      </w:r>
      <w:r w:rsidRPr="00817E22">
        <w:rPr>
          <w:rFonts w:ascii="Arial" w:hAnsi="Arial" w:cs="Arial"/>
          <w:szCs w:val="22"/>
        </w:rPr>
        <w:t xml:space="preserve">ne balise par référence. Si plusieurs PM </w:t>
      </w:r>
      <w:r>
        <w:rPr>
          <w:rFonts w:ascii="Arial" w:hAnsi="Arial" w:cs="Arial"/>
          <w:szCs w:val="22"/>
        </w:rPr>
        <w:t xml:space="preserve">sont </w:t>
      </w:r>
      <w:r w:rsidRPr="00817E22">
        <w:rPr>
          <w:rFonts w:ascii="Arial" w:hAnsi="Arial" w:cs="Arial"/>
          <w:szCs w:val="22"/>
        </w:rPr>
        <w:t xml:space="preserve">impactés, </w:t>
      </w:r>
      <w:r>
        <w:rPr>
          <w:rFonts w:ascii="Arial" w:hAnsi="Arial" w:cs="Arial"/>
          <w:szCs w:val="22"/>
        </w:rPr>
        <w:t>ils feront l’objet d’</w:t>
      </w:r>
      <w:r w:rsidRPr="00817E22">
        <w:rPr>
          <w:rFonts w:ascii="Arial" w:hAnsi="Arial" w:cs="Arial"/>
          <w:szCs w:val="22"/>
        </w:rPr>
        <w:t xml:space="preserve">une référence par PM. </w:t>
      </w:r>
    </w:p>
    <w:p w14:paraId="51C719D4" w14:textId="77777777" w:rsidR="00385A3C" w:rsidRPr="00401ADD" w:rsidRDefault="00385A3C" w:rsidP="00385A3C">
      <w:pPr>
        <w:pStyle w:val="Corpsdetexte"/>
        <w:rPr>
          <w:rFonts w:ascii="Arial" w:hAnsi="Arial" w:cs="Arial"/>
          <w:szCs w:val="22"/>
        </w:rPr>
      </w:pPr>
      <w:r>
        <w:rPr>
          <w:rFonts w:ascii="Arial" w:hAnsi="Arial" w:cs="Arial"/>
          <w:szCs w:val="22"/>
        </w:rPr>
        <w:t xml:space="preserve">La maille </w:t>
      </w:r>
      <w:r w:rsidRPr="00817E22">
        <w:rPr>
          <w:rFonts w:ascii="Arial" w:hAnsi="Arial" w:cs="Arial"/>
          <w:szCs w:val="22"/>
        </w:rPr>
        <w:t>maxi</w:t>
      </w:r>
      <w:r>
        <w:rPr>
          <w:rFonts w:ascii="Arial" w:hAnsi="Arial" w:cs="Arial"/>
          <w:szCs w:val="22"/>
        </w:rPr>
        <w:t>male pour une référence est 1</w:t>
      </w:r>
      <w:r w:rsidRPr="00817E22">
        <w:rPr>
          <w:rFonts w:ascii="Arial" w:hAnsi="Arial" w:cs="Arial"/>
          <w:szCs w:val="22"/>
        </w:rPr>
        <w:t xml:space="preserve"> PM</w:t>
      </w:r>
      <w:r>
        <w:rPr>
          <w:rFonts w:ascii="Arial" w:hAnsi="Arial" w:cs="Arial"/>
          <w:szCs w:val="22"/>
        </w:rPr>
        <w:t xml:space="preserve">. La maille </w:t>
      </w:r>
      <w:r w:rsidRPr="00817E22">
        <w:rPr>
          <w:rFonts w:ascii="Arial" w:hAnsi="Arial" w:cs="Arial"/>
          <w:szCs w:val="22"/>
        </w:rPr>
        <w:t>mini</w:t>
      </w:r>
      <w:r>
        <w:rPr>
          <w:rFonts w:ascii="Arial" w:hAnsi="Arial" w:cs="Arial"/>
          <w:szCs w:val="22"/>
        </w:rPr>
        <w:t xml:space="preserve">male pour une référence </w:t>
      </w:r>
      <w:r w:rsidRPr="00584BE0">
        <w:rPr>
          <w:rFonts w:ascii="Arial" w:hAnsi="Arial" w:cs="Arial"/>
          <w:szCs w:val="22"/>
        </w:rPr>
        <w:t>est un PBO</w:t>
      </w:r>
      <w:r w:rsidR="00584BE0" w:rsidRPr="00584BE0">
        <w:rPr>
          <w:rFonts w:ascii="Arial" w:hAnsi="Arial" w:cs="Arial"/>
          <w:szCs w:val="22"/>
        </w:rPr>
        <w:t>.</w:t>
      </w:r>
    </w:p>
    <w:p w14:paraId="5E36AF0F" w14:textId="77777777" w:rsidR="00385A3C" w:rsidRPr="00EF033D" w:rsidRDefault="00385A3C" w:rsidP="00385A3C"/>
    <w:p w14:paraId="72E6B281" w14:textId="77777777" w:rsidR="00385A3C" w:rsidRPr="00584BE0" w:rsidRDefault="00385A3C" w:rsidP="004E6B8C">
      <w:pPr>
        <w:pStyle w:val="Titre2"/>
        <w:numPr>
          <w:ilvl w:val="1"/>
          <w:numId w:val="24"/>
        </w:numPr>
        <w:ind w:firstLine="0"/>
        <w:rPr>
          <w:rFonts w:cs="Arial"/>
          <w:sz w:val="32"/>
          <w:szCs w:val="22"/>
        </w:rPr>
      </w:pPr>
      <w:bookmarkStart w:id="15" w:name="_Toc457294405"/>
      <w:bookmarkStart w:id="16" w:name="_Toc15376109"/>
      <w:r w:rsidRPr="00584BE0">
        <w:rPr>
          <w:rFonts w:cs="Arial"/>
          <w:sz w:val="32"/>
          <w:szCs w:val="22"/>
        </w:rPr>
        <w:t>Données restituées</w:t>
      </w:r>
      <w:bookmarkEnd w:id="15"/>
      <w:bookmarkEnd w:id="16"/>
    </w:p>
    <w:p w14:paraId="175AF9D3" w14:textId="77777777" w:rsidR="00385A3C" w:rsidRDefault="00385A3C" w:rsidP="00385A3C"/>
    <w:p w14:paraId="182EC9FA" w14:textId="77777777" w:rsidR="00385A3C" w:rsidRDefault="00385A3C" w:rsidP="00385A3C">
      <w:pPr>
        <w:pStyle w:val="Corpsdetexte"/>
        <w:rPr>
          <w:rFonts w:ascii="Arial" w:hAnsi="Arial" w:cs="Arial"/>
          <w:szCs w:val="22"/>
        </w:rPr>
      </w:pPr>
      <w:r>
        <w:rPr>
          <w:rFonts w:ascii="Arial" w:hAnsi="Arial" w:cs="Arial"/>
          <w:szCs w:val="22"/>
        </w:rPr>
        <w:t xml:space="preserve">Le webservice restitue les données suivantes </w:t>
      </w:r>
      <w:r w:rsidRPr="00401ADD">
        <w:rPr>
          <w:rFonts w:ascii="Arial" w:hAnsi="Arial" w:cs="Arial"/>
          <w:szCs w:val="22"/>
        </w:rPr>
        <w:t>:</w:t>
      </w:r>
    </w:p>
    <w:p w14:paraId="560749BF" w14:textId="77777777" w:rsidR="00385A3C" w:rsidRDefault="00385A3C" w:rsidP="004E6B8C">
      <w:pPr>
        <w:pStyle w:val="Corpsdetexte"/>
        <w:numPr>
          <w:ilvl w:val="0"/>
          <w:numId w:val="28"/>
        </w:numPr>
        <w:tabs>
          <w:tab w:val="clear" w:pos="3969"/>
          <w:tab w:val="left" w:pos="709"/>
        </w:tabs>
        <w:rPr>
          <w:rFonts w:ascii="Arial" w:hAnsi="Arial" w:cs="Arial"/>
          <w:szCs w:val="22"/>
        </w:rPr>
      </w:pPr>
      <w:r>
        <w:rPr>
          <w:rFonts w:ascii="Arial" w:hAnsi="Arial" w:cs="Arial"/>
          <w:szCs w:val="22"/>
        </w:rPr>
        <w:t>Référence des travaux, propre à l’OI</w:t>
      </w:r>
    </w:p>
    <w:p w14:paraId="70A4FAA0" w14:textId="77777777" w:rsidR="00385A3C" w:rsidRDefault="00385A3C" w:rsidP="004E6B8C">
      <w:pPr>
        <w:pStyle w:val="Corpsdetexte"/>
        <w:numPr>
          <w:ilvl w:val="0"/>
          <w:numId w:val="28"/>
        </w:numPr>
        <w:tabs>
          <w:tab w:val="clear" w:pos="3969"/>
          <w:tab w:val="left" w:pos="709"/>
        </w:tabs>
        <w:rPr>
          <w:rFonts w:ascii="Arial" w:hAnsi="Arial" w:cs="Arial"/>
          <w:szCs w:val="22"/>
        </w:rPr>
      </w:pPr>
      <w:r>
        <w:rPr>
          <w:rFonts w:ascii="Arial" w:hAnsi="Arial" w:cs="Arial"/>
          <w:szCs w:val="22"/>
        </w:rPr>
        <w:t xml:space="preserve">Equipements concernés par les travaux </w:t>
      </w:r>
      <w:r w:rsidR="0035065A">
        <w:rPr>
          <w:rFonts w:ascii="Arial" w:hAnsi="Arial" w:cs="Arial"/>
          <w:szCs w:val="22"/>
        </w:rPr>
        <w:t>/ par l’incident</w:t>
      </w:r>
    </w:p>
    <w:p w14:paraId="042FCEF4"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Pr>
          <w:rFonts w:ascii="Arial" w:hAnsi="Arial" w:cs="Arial"/>
          <w:szCs w:val="22"/>
        </w:rPr>
        <w:t xml:space="preserve">Référence de l’équipement concerné par les </w:t>
      </w:r>
      <w:r w:rsidR="00C07172">
        <w:rPr>
          <w:rFonts w:ascii="Arial" w:hAnsi="Arial" w:cs="Arial"/>
          <w:szCs w:val="22"/>
        </w:rPr>
        <w:t xml:space="preserve">TP ou DERCO </w:t>
      </w:r>
      <w:r>
        <w:rPr>
          <w:rFonts w:ascii="Arial" w:hAnsi="Arial" w:cs="Arial"/>
          <w:szCs w:val="22"/>
        </w:rPr>
        <w:t>et/ou des objets réseau impactés</w:t>
      </w:r>
    </w:p>
    <w:p w14:paraId="39231FD0"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Pr>
          <w:rFonts w:ascii="Arial" w:hAnsi="Arial" w:cs="Arial"/>
          <w:szCs w:val="22"/>
        </w:rPr>
        <w:t xml:space="preserve">Référence des immeubles et des prises impactés par les </w:t>
      </w:r>
      <w:r w:rsidR="00C07172">
        <w:rPr>
          <w:rFonts w:ascii="Arial" w:hAnsi="Arial" w:cs="Arial"/>
          <w:szCs w:val="22"/>
        </w:rPr>
        <w:t xml:space="preserve">TP ou DERCO </w:t>
      </w:r>
      <w:r>
        <w:rPr>
          <w:rFonts w:ascii="Arial" w:hAnsi="Arial" w:cs="Arial"/>
          <w:szCs w:val="22"/>
        </w:rPr>
        <w:t>(champs facultatifs permettant aux OI de désigner plus précisément les accès impactés, notamment dans le cas où l’ensemble de la zone arrière d’un équipement ne serait pas impacté)</w:t>
      </w:r>
    </w:p>
    <w:p w14:paraId="138838BF"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Pr>
          <w:rFonts w:ascii="Arial" w:hAnsi="Arial" w:cs="Arial"/>
          <w:szCs w:val="22"/>
        </w:rPr>
        <w:t xml:space="preserve">Date de début et de fin des </w:t>
      </w:r>
      <w:r w:rsidR="00C07172">
        <w:rPr>
          <w:rFonts w:ascii="Arial" w:hAnsi="Arial" w:cs="Arial"/>
          <w:szCs w:val="22"/>
        </w:rPr>
        <w:t>TP </w:t>
      </w:r>
      <w:r>
        <w:rPr>
          <w:rFonts w:ascii="Arial" w:hAnsi="Arial" w:cs="Arial"/>
          <w:szCs w:val="22"/>
        </w:rPr>
        <w:t>: il s’agit des</w:t>
      </w:r>
      <w:r w:rsidR="00A91CEC">
        <w:rPr>
          <w:rFonts w:ascii="Arial" w:hAnsi="Arial" w:cs="Arial"/>
          <w:szCs w:val="22"/>
        </w:rPr>
        <w:t xml:space="preserve"> dates prévisionnelles durant les</w:t>
      </w:r>
      <w:r>
        <w:rPr>
          <w:rFonts w:ascii="Arial" w:hAnsi="Arial" w:cs="Arial"/>
          <w:szCs w:val="22"/>
        </w:rPr>
        <w:t>quelle</w:t>
      </w:r>
      <w:r w:rsidR="00A91CEC">
        <w:rPr>
          <w:rFonts w:ascii="Arial" w:hAnsi="Arial" w:cs="Arial"/>
          <w:szCs w:val="22"/>
        </w:rPr>
        <w:t>s</w:t>
      </w:r>
      <w:r>
        <w:rPr>
          <w:rFonts w:ascii="Arial" w:hAnsi="Arial" w:cs="Arial"/>
          <w:szCs w:val="22"/>
        </w:rPr>
        <w:t xml:space="preserve"> les travaux seront susceptibles d’être menés, et non pas de la durée de l’intervention ou du dérangement client </w:t>
      </w:r>
    </w:p>
    <w:p w14:paraId="6BF5A41E"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Pr>
          <w:rFonts w:ascii="Arial" w:hAnsi="Arial" w:cs="Arial"/>
          <w:szCs w:val="22"/>
        </w:rPr>
        <w:t xml:space="preserve">Le caractère curatif ou proactif des travaux selon les définitions suivantes partagées en </w:t>
      </w:r>
      <w:proofErr w:type="spellStart"/>
      <w:r>
        <w:rPr>
          <w:rFonts w:ascii="Arial" w:hAnsi="Arial" w:cs="Arial"/>
          <w:szCs w:val="22"/>
        </w:rPr>
        <w:t>Interop’fibre</w:t>
      </w:r>
      <w:proofErr w:type="spellEnd"/>
      <w:r>
        <w:rPr>
          <w:rFonts w:ascii="Arial" w:hAnsi="Arial" w:cs="Arial"/>
          <w:szCs w:val="22"/>
        </w:rPr>
        <w:t> :</w:t>
      </w:r>
    </w:p>
    <w:p w14:paraId="49A5FD99" w14:textId="77777777" w:rsidR="00385A3C" w:rsidRPr="007922D0" w:rsidRDefault="00385A3C" w:rsidP="004E6B8C">
      <w:pPr>
        <w:pStyle w:val="Corpsdetexte"/>
        <w:numPr>
          <w:ilvl w:val="1"/>
          <w:numId w:val="28"/>
        </w:numPr>
        <w:tabs>
          <w:tab w:val="clear" w:pos="3969"/>
          <w:tab w:val="left" w:pos="709"/>
        </w:tabs>
        <w:rPr>
          <w:rFonts w:ascii="Arial" w:hAnsi="Arial" w:cs="Arial"/>
          <w:szCs w:val="22"/>
        </w:rPr>
      </w:pPr>
      <w:r w:rsidRPr="007922D0">
        <w:rPr>
          <w:rFonts w:ascii="Arial" w:hAnsi="Arial" w:cs="Arial"/>
          <w:szCs w:val="22"/>
        </w:rPr>
        <w:t>Définition de travaux programmés :</w:t>
      </w:r>
    </w:p>
    <w:p w14:paraId="7FFEA33B" w14:textId="77777777" w:rsidR="00385A3C" w:rsidRPr="007922D0" w:rsidRDefault="00385A3C" w:rsidP="004E6B8C">
      <w:pPr>
        <w:pStyle w:val="Corpsdetexte"/>
        <w:numPr>
          <w:ilvl w:val="2"/>
          <w:numId w:val="28"/>
        </w:numPr>
        <w:tabs>
          <w:tab w:val="clear" w:pos="3969"/>
          <w:tab w:val="left" w:pos="709"/>
        </w:tabs>
        <w:rPr>
          <w:rFonts w:ascii="Arial" w:hAnsi="Arial" w:cs="Arial"/>
          <w:szCs w:val="22"/>
        </w:rPr>
      </w:pPr>
      <w:r w:rsidRPr="007922D0">
        <w:rPr>
          <w:rFonts w:ascii="Arial" w:hAnsi="Arial" w:cs="Arial"/>
          <w:szCs w:val="22"/>
        </w:rPr>
        <w:t>Ils donnent lieu à un délai de prévenance de l’OI</w:t>
      </w:r>
    </w:p>
    <w:p w14:paraId="66C907AA" w14:textId="77777777" w:rsidR="00385A3C" w:rsidRPr="007922D0" w:rsidRDefault="00385A3C" w:rsidP="004E6B8C">
      <w:pPr>
        <w:pStyle w:val="Corpsdetexte"/>
        <w:numPr>
          <w:ilvl w:val="2"/>
          <w:numId w:val="28"/>
        </w:numPr>
        <w:tabs>
          <w:tab w:val="clear" w:pos="3969"/>
          <w:tab w:val="left" w:pos="709"/>
        </w:tabs>
        <w:rPr>
          <w:rFonts w:ascii="Arial" w:hAnsi="Arial" w:cs="Arial"/>
          <w:szCs w:val="22"/>
        </w:rPr>
      </w:pPr>
      <w:r w:rsidRPr="007922D0">
        <w:rPr>
          <w:rFonts w:ascii="Arial" w:hAnsi="Arial" w:cs="Arial"/>
          <w:szCs w:val="22"/>
        </w:rPr>
        <w:t>Il n’y a pas forcément de dérangement au moment de la prévenance</w:t>
      </w:r>
    </w:p>
    <w:p w14:paraId="49380110" w14:textId="77777777" w:rsidR="00385A3C" w:rsidRPr="007922D0" w:rsidRDefault="00385A3C" w:rsidP="004E6B8C">
      <w:pPr>
        <w:pStyle w:val="Corpsdetexte"/>
        <w:numPr>
          <w:ilvl w:val="1"/>
          <w:numId w:val="28"/>
        </w:numPr>
        <w:tabs>
          <w:tab w:val="clear" w:pos="3969"/>
          <w:tab w:val="left" w:pos="709"/>
        </w:tabs>
        <w:rPr>
          <w:rFonts w:ascii="Arial" w:hAnsi="Arial" w:cs="Arial"/>
          <w:szCs w:val="22"/>
        </w:rPr>
      </w:pPr>
      <w:r w:rsidRPr="007922D0">
        <w:rPr>
          <w:rFonts w:ascii="Arial" w:hAnsi="Arial" w:cs="Arial"/>
          <w:szCs w:val="22"/>
        </w:rPr>
        <w:t>Définition de travaux curatifs :</w:t>
      </w:r>
      <w:r w:rsidR="00026243">
        <w:rPr>
          <w:rFonts w:ascii="Arial" w:hAnsi="Arial" w:cs="Arial"/>
          <w:szCs w:val="22"/>
        </w:rPr>
        <w:t xml:space="preserve"> travaux dans le cadre d’un dérangement collectif</w:t>
      </w:r>
    </w:p>
    <w:p w14:paraId="048DA9C5" w14:textId="77777777" w:rsidR="00385A3C" w:rsidRPr="007922D0" w:rsidRDefault="00385A3C" w:rsidP="004E6B8C">
      <w:pPr>
        <w:pStyle w:val="Corpsdetexte"/>
        <w:numPr>
          <w:ilvl w:val="2"/>
          <w:numId w:val="28"/>
        </w:numPr>
        <w:tabs>
          <w:tab w:val="clear" w:pos="3969"/>
          <w:tab w:val="left" w:pos="709"/>
        </w:tabs>
        <w:rPr>
          <w:rFonts w:ascii="Arial" w:hAnsi="Arial" w:cs="Arial"/>
          <w:szCs w:val="22"/>
        </w:rPr>
      </w:pPr>
      <w:r w:rsidRPr="007922D0">
        <w:rPr>
          <w:rFonts w:ascii="Arial" w:hAnsi="Arial" w:cs="Arial"/>
          <w:szCs w:val="22"/>
        </w:rPr>
        <w:t>Il y a dérangement client ou il y a eu un dérangement avec réparation provisoire</w:t>
      </w:r>
    </w:p>
    <w:p w14:paraId="49B68DB5" w14:textId="77777777" w:rsidR="00385A3C" w:rsidRPr="007922D0" w:rsidRDefault="00385A3C" w:rsidP="004E6B8C">
      <w:pPr>
        <w:pStyle w:val="Corpsdetexte"/>
        <w:numPr>
          <w:ilvl w:val="2"/>
          <w:numId w:val="28"/>
        </w:numPr>
        <w:tabs>
          <w:tab w:val="clear" w:pos="3969"/>
          <w:tab w:val="left" w:pos="709"/>
        </w:tabs>
        <w:rPr>
          <w:rFonts w:ascii="Arial" w:hAnsi="Arial" w:cs="Arial"/>
          <w:szCs w:val="22"/>
        </w:rPr>
      </w:pPr>
      <w:r w:rsidRPr="007922D0">
        <w:rPr>
          <w:rFonts w:ascii="Arial" w:hAnsi="Arial" w:cs="Arial"/>
          <w:szCs w:val="22"/>
        </w:rPr>
        <w:t>Il y a eu une signalisation unitaire ou collective d’un OC auprès de l’OI (mais pas forcément de l’OC impacté par l’intervention) ou un dérangement collectif identifié par l'OI</w:t>
      </w:r>
    </w:p>
    <w:p w14:paraId="7B6739DC" w14:textId="77777777" w:rsidR="00385A3C" w:rsidRDefault="00385A3C" w:rsidP="005C76F6">
      <w:pPr>
        <w:pStyle w:val="Corpsdetexte"/>
        <w:numPr>
          <w:ilvl w:val="2"/>
          <w:numId w:val="28"/>
        </w:numPr>
        <w:tabs>
          <w:tab w:val="clear" w:pos="3969"/>
          <w:tab w:val="left" w:pos="709"/>
        </w:tabs>
        <w:rPr>
          <w:rFonts w:ascii="Arial" w:hAnsi="Arial" w:cs="Arial"/>
          <w:szCs w:val="22"/>
        </w:rPr>
      </w:pPr>
      <w:r w:rsidRPr="007922D0">
        <w:rPr>
          <w:rFonts w:ascii="Arial" w:hAnsi="Arial" w:cs="Arial"/>
          <w:szCs w:val="22"/>
        </w:rPr>
        <w:t>Il y a une notion d’urgence pour réparer et les délais de prévenance ne sont pas appliqués</w:t>
      </w:r>
    </w:p>
    <w:p w14:paraId="42239659" w14:textId="77777777" w:rsidR="005C76F6" w:rsidRDefault="005C76F6" w:rsidP="005C76F6">
      <w:pPr>
        <w:pStyle w:val="Corpsdetexte"/>
        <w:tabs>
          <w:tab w:val="clear" w:pos="3969"/>
          <w:tab w:val="left" w:pos="709"/>
        </w:tabs>
        <w:ind w:left="2220"/>
        <w:rPr>
          <w:rFonts w:ascii="Arial" w:hAnsi="Arial" w:cs="Arial"/>
          <w:szCs w:val="22"/>
        </w:rPr>
      </w:pPr>
    </w:p>
    <w:p w14:paraId="6A4B9DAF"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Pr>
          <w:rFonts w:ascii="Arial" w:hAnsi="Arial" w:cs="Arial"/>
          <w:szCs w:val="22"/>
        </w:rPr>
        <w:lastRenderedPageBreak/>
        <w:t xml:space="preserve">La référence de l’incident dans les cas de travaux curatifs. </w:t>
      </w:r>
      <w:r w:rsidRPr="00B47638">
        <w:rPr>
          <w:rFonts w:ascii="Arial" w:hAnsi="Arial" w:cs="Arial"/>
          <w:szCs w:val="22"/>
        </w:rPr>
        <w:t>L’objectif serait pour l’OC d’avoir un lien qui permette de discuter avec le centre d’exploitation de l’OI sur la base d’une référence connue de ce centre, même si cette référence d’incident n’est pas connue de l’OC</w:t>
      </w:r>
    </w:p>
    <w:p w14:paraId="71ED3C1B" w14:textId="77777777" w:rsidR="00385A3C" w:rsidRDefault="00385A3C" w:rsidP="004E6B8C">
      <w:pPr>
        <w:pStyle w:val="Corpsdetexte"/>
        <w:numPr>
          <w:ilvl w:val="0"/>
          <w:numId w:val="28"/>
        </w:numPr>
        <w:tabs>
          <w:tab w:val="clear" w:pos="3969"/>
          <w:tab w:val="left" w:pos="709"/>
        </w:tabs>
        <w:ind w:left="709" w:hanging="289"/>
        <w:rPr>
          <w:rFonts w:ascii="Arial" w:hAnsi="Arial" w:cs="Arial"/>
          <w:szCs w:val="22"/>
        </w:rPr>
      </w:pPr>
      <w:r w:rsidRPr="006E4DA2">
        <w:rPr>
          <w:rFonts w:ascii="Arial" w:hAnsi="Arial" w:cs="Arial"/>
          <w:szCs w:val="22"/>
        </w:rPr>
        <w:t>La nature de l’intervention qualifiée selon une liste de valeurs codifiée :</w:t>
      </w:r>
      <w:r>
        <w:rPr>
          <w:rFonts w:ascii="Arial" w:hAnsi="Arial" w:cs="Arial"/>
          <w:szCs w:val="22"/>
        </w:rPr>
        <w:t xml:space="preserve"> d</w:t>
      </w:r>
      <w:r w:rsidRPr="006E4DA2">
        <w:rPr>
          <w:rFonts w:ascii="Arial" w:hAnsi="Arial" w:cs="Arial"/>
          <w:szCs w:val="22"/>
        </w:rPr>
        <w:t>éplacement</w:t>
      </w:r>
      <w:r>
        <w:rPr>
          <w:rFonts w:ascii="Arial" w:hAnsi="Arial" w:cs="Arial"/>
          <w:szCs w:val="22"/>
        </w:rPr>
        <w:t xml:space="preserve">, réfection, désaturation, extension, changement d’ingénierie, </w:t>
      </w:r>
      <w:r w:rsidR="003E56FC">
        <w:rPr>
          <w:rFonts w:ascii="Arial" w:hAnsi="Arial" w:cs="Arial"/>
          <w:szCs w:val="22"/>
        </w:rPr>
        <w:t xml:space="preserve">ou </w:t>
      </w:r>
      <w:r>
        <w:rPr>
          <w:rFonts w:ascii="Arial" w:hAnsi="Arial" w:cs="Arial"/>
          <w:szCs w:val="22"/>
        </w:rPr>
        <w:t>autre</w:t>
      </w:r>
    </w:p>
    <w:p w14:paraId="3527C97A" w14:textId="77777777" w:rsidR="003E56FC" w:rsidRDefault="00385A3C" w:rsidP="003E56FC">
      <w:pPr>
        <w:pStyle w:val="Corpsdetexte"/>
        <w:numPr>
          <w:ilvl w:val="0"/>
          <w:numId w:val="28"/>
        </w:numPr>
        <w:tabs>
          <w:tab w:val="clear" w:pos="3969"/>
          <w:tab w:val="left" w:pos="709"/>
        </w:tabs>
        <w:ind w:left="709" w:hanging="289"/>
        <w:rPr>
          <w:rFonts w:ascii="Arial" w:hAnsi="Arial" w:cs="Arial"/>
          <w:szCs w:val="22"/>
        </w:rPr>
      </w:pPr>
      <w:r w:rsidRPr="003E56FC">
        <w:rPr>
          <w:rFonts w:ascii="Arial" w:hAnsi="Arial" w:cs="Arial"/>
          <w:szCs w:val="22"/>
        </w:rPr>
        <w:t>Des informations sur la nécessité de l’intervention de l’OC et coordonnées d’un contact OI le cas échéant</w:t>
      </w:r>
      <w:r w:rsidR="003E56FC">
        <w:rPr>
          <w:rFonts w:ascii="Arial" w:hAnsi="Arial" w:cs="Arial"/>
          <w:szCs w:val="22"/>
        </w:rPr>
        <w:t>.</w:t>
      </w:r>
    </w:p>
    <w:p w14:paraId="526915ED" w14:textId="77777777" w:rsidR="00385A3C" w:rsidRPr="003E56FC" w:rsidRDefault="0035065A" w:rsidP="003E56FC">
      <w:pPr>
        <w:pStyle w:val="Corpsdetexte"/>
        <w:numPr>
          <w:ilvl w:val="0"/>
          <w:numId w:val="28"/>
        </w:numPr>
        <w:tabs>
          <w:tab w:val="clear" w:pos="3969"/>
          <w:tab w:val="left" w:pos="709"/>
        </w:tabs>
        <w:ind w:left="709" w:hanging="289"/>
        <w:rPr>
          <w:rFonts w:ascii="Arial" w:hAnsi="Arial" w:cs="Arial"/>
          <w:szCs w:val="22"/>
        </w:rPr>
      </w:pPr>
      <w:r w:rsidRPr="003E56FC">
        <w:rPr>
          <w:rFonts w:ascii="Arial" w:hAnsi="Arial" w:cs="Arial"/>
          <w:szCs w:val="22"/>
        </w:rPr>
        <w:t xml:space="preserve"> </w:t>
      </w:r>
      <w:r w:rsidR="00385A3C" w:rsidRPr="003E56FC">
        <w:rPr>
          <w:rFonts w:ascii="Arial" w:hAnsi="Arial" w:cs="Arial"/>
          <w:szCs w:val="22"/>
        </w:rPr>
        <w:t>La date de dernière modification d’une information concernant une référence de travaux</w:t>
      </w:r>
    </w:p>
    <w:p w14:paraId="247AFF50" w14:textId="77777777" w:rsidR="00385A3C" w:rsidRDefault="00385A3C" w:rsidP="004E6B8C">
      <w:pPr>
        <w:pStyle w:val="Corpsdetexte"/>
        <w:numPr>
          <w:ilvl w:val="0"/>
          <w:numId w:val="28"/>
        </w:numPr>
        <w:tabs>
          <w:tab w:val="left" w:pos="709"/>
        </w:tabs>
        <w:ind w:left="709" w:hanging="289"/>
        <w:rPr>
          <w:rFonts w:ascii="Arial" w:hAnsi="Arial" w:cs="Arial"/>
          <w:szCs w:val="22"/>
        </w:rPr>
      </w:pPr>
      <w:r>
        <w:rPr>
          <w:rFonts w:ascii="Arial" w:hAnsi="Arial" w:cs="Arial"/>
          <w:szCs w:val="22"/>
        </w:rPr>
        <w:t>L’</w:t>
      </w:r>
      <w:r w:rsidR="003F797A">
        <w:rPr>
          <w:rFonts w:ascii="Arial" w:hAnsi="Arial" w:cs="Arial"/>
          <w:szCs w:val="22"/>
        </w:rPr>
        <w:t>état</w:t>
      </w:r>
      <w:r>
        <w:rPr>
          <w:rFonts w:ascii="Arial" w:hAnsi="Arial" w:cs="Arial"/>
          <w:szCs w:val="22"/>
        </w:rPr>
        <w:t xml:space="preserve"> associé à la référence travaux communiquée : </w:t>
      </w:r>
    </w:p>
    <w:p w14:paraId="1DA16E37" w14:textId="77777777" w:rsidR="00385A3C" w:rsidRPr="006E4DA2" w:rsidRDefault="00385A3C" w:rsidP="004E6B8C">
      <w:pPr>
        <w:pStyle w:val="Corpsdetexte"/>
        <w:numPr>
          <w:ilvl w:val="1"/>
          <w:numId w:val="28"/>
        </w:numPr>
        <w:tabs>
          <w:tab w:val="left" w:pos="709"/>
        </w:tabs>
        <w:rPr>
          <w:rFonts w:ascii="Arial" w:hAnsi="Arial" w:cs="Arial"/>
          <w:szCs w:val="22"/>
        </w:rPr>
      </w:pPr>
      <w:r w:rsidRPr="006E4DA2">
        <w:rPr>
          <w:rFonts w:ascii="Arial" w:hAnsi="Arial" w:cs="Arial"/>
          <w:szCs w:val="22"/>
        </w:rPr>
        <w:t>Nouveau = Première publication des inform</w:t>
      </w:r>
      <w:r>
        <w:rPr>
          <w:rFonts w:ascii="Arial" w:hAnsi="Arial" w:cs="Arial"/>
          <w:szCs w:val="22"/>
        </w:rPr>
        <w:t>ations concernant la référence t</w:t>
      </w:r>
      <w:r w:rsidRPr="006E4DA2">
        <w:rPr>
          <w:rFonts w:ascii="Arial" w:hAnsi="Arial" w:cs="Arial"/>
          <w:szCs w:val="22"/>
        </w:rPr>
        <w:t>ravaux</w:t>
      </w:r>
    </w:p>
    <w:p w14:paraId="550DF8C4" w14:textId="77777777" w:rsidR="00385A3C" w:rsidRPr="006E4DA2" w:rsidRDefault="00385A3C" w:rsidP="004E6B8C">
      <w:pPr>
        <w:pStyle w:val="Corpsdetexte"/>
        <w:numPr>
          <w:ilvl w:val="1"/>
          <w:numId w:val="28"/>
        </w:numPr>
        <w:tabs>
          <w:tab w:val="left" w:pos="709"/>
        </w:tabs>
        <w:rPr>
          <w:rFonts w:ascii="Arial" w:hAnsi="Arial" w:cs="Arial"/>
          <w:szCs w:val="22"/>
        </w:rPr>
      </w:pPr>
      <w:r>
        <w:rPr>
          <w:rFonts w:ascii="Arial" w:hAnsi="Arial" w:cs="Arial"/>
          <w:szCs w:val="22"/>
        </w:rPr>
        <w:t>Replanification = mise à jour</w:t>
      </w:r>
      <w:r w:rsidRPr="006E4DA2">
        <w:rPr>
          <w:rFonts w:ascii="Arial" w:hAnsi="Arial" w:cs="Arial"/>
          <w:szCs w:val="22"/>
        </w:rPr>
        <w:t xml:space="preserve"> de la date de début et /ou de fin des travaux. </w:t>
      </w:r>
    </w:p>
    <w:p w14:paraId="140D474E" w14:textId="77777777" w:rsidR="00385A3C" w:rsidRPr="006E4DA2" w:rsidRDefault="00385A3C" w:rsidP="004E6B8C">
      <w:pPr>
        <w:pStyle w:val="Corpsdetexte"/>
        <w:numPr>
          <w:ilvl w:val="1"/>
          <w:numId w:val="28"/>
        </w:numPr>
        <w:tabs>
          <w:tab w:val="left" w:pos="709"/>
        </w:tabs>
        <w:rPr>
          <w:rFonts w:ascii="Arial" w:hAnsi="Arial" w:cs="Arial"/>
          <w:szCs w:val="22"/>
        </w:rPr>
      </w:pPr>
      <w:r w:rsidRPr="006E4DA2">
        <w:rPr>
          <w:rFonts w:ascii="Arial" w:hAnsi="Arial" w:cs="Arial"/>
          <w:szCs w:val="22"/>
        </w:rPr>
        <w:t xml:space="preserve">MAJ = mise à jour des informations coordonnées </w:t>
      </w:r>
      <w:proofErr w:type="spellStart"/>
      <w:r w:rsidRPr="006E4DA2">
        <w:rPr>
          <w:rFonts w:ascii="Arial" w:hAnsi="Arial" w:cs="Arial"/>
          <w:szCs w:val="22"/>
        </w:rPr>
        <w:t>contactOI</w:t>
      </w:r>
      <w:proofErr w:type="spellEnd"/>
      <w:r w:rsidRPr="006E4DA2">
        <w:rPr>
          <w:rFonts w:ascii="Arial" w:hAnsi="Arial" w:cs="Arial"/>
          <w:szCs w:val="22"/>
        </w:rPr>
        <w:t xml:space="preserve">, </w:t>
      </w:r>
      <w:proofErr w:type="spellStart"/>
      <w:r w:rsidRPr="006E4DA2">
        <w:rPr>
          <w:rFonts w:ascii="Arial" w:hAnsi="Arial" w:cs="Arial"/>
          <w:szCs w:val="22"/>
        </w:rPr>
        <w:t>CommentaireInter</w:t>
      </w:r>
      <w:r>
        <w:rPr>
          <w:rFonts w:ascii="Arial" w:hAnsi="Arial" w:cs="Arial"/>
          <w:szCs w:val="22"/>
        </w:rPr>
        <w:t>ve</w:t>
      </w:r>
      <w:r w:rsidRPr="006E4DA2">
        <w:rPr>
          <w:rFonts w:ascii="Arial" w:hAnsi="Arial" w:cs="Arial"/>
          <w:szCs w:val="22"/>
        </w:rPr>
        <w:t>ntionOC</w:t>
      </w:r>
      <w:proofErr w:type="spellEnd"/>
      <w:r w:rsidRPr="006E4DA2">
        <w:rPr>
          <w:rFonts w:ascii="Arial" w:hAnsi="Arial" w:cs="Arial"/>
          <w:szCs w:val="22"/>
        </w:rPr>
        <w:t xml:space="preserve">, </w:t>
      </w:r>
      <w:proofErr w:type="spellStart"/>
      <w:r w:rsidRPr="006E4DA2">
        <w:rPr>
          <w:rFonts w:ascii="Arial" w:hAnsi="Arial" w:cs="Arial"/>
          <w:szCs w:val="22"/>
        </w:rPr>
        <w:t>CommentaireIntervention</w:t>
      </w:r>
      <w:proofErr w:type="spellEnd"/>
      <w:r w:rsidRPr="006E4DA2">
        <w:rPr>
          <w:rFonts w:ascii="Arial" w:hAnsi="Arial" w:cs="Arial"/>
          <w:szCs w:val="22"/>
        </w:rPr>
        <w:t xml:space="preserve">, </w:t>
      </w:r>
      <w:proofErr w:type="spellStart"/>
      <w:r w:rsidRPr="006E4DA2">
        <w:rPr>
          <w:rFonts w:ascii="Arial" w:hAnsi="Arial" w:cs="Arial"/>
          <w:szCs w:val="22"/>
        </w:rPr>
        <w:t>NatureIntervention</w:t>
      </w:r>
      <w:proofErr w:type="spellEnd"/>
      <w:r w:rsidRPr="006E4DA2">
        <w:rPr>
          <w:rFonts w:ascii="Arial" w:hAnsi="Arial" w:cs="Arial"/>
          <w:szCs w:val="22"/>
        </w:rPr>
        <w:t xml:space="preserve">, </w:t>
      </w:r>
      <w:proofErr w:type="spellStart"/>
      <w:r w:rsidRPr="006E4DA2">
        <w:rPr>
          <w:rFonts w:ascii="Arial" w:hAnsi="Arial" w:cs="Arial"/>
          <w:szCs w:val="22"/>
        </w:rPr>
        <w:t>ReferenceIncident</w:t>
      </w:r>
      <w:proofErr w:type="spellEnd"/>
      <w:r w:rsidRPr="006E4DA2">
        <w:rPr>
          <w:rFonts w:ascii="Arial" w:hAnsi="Arial" w:cs="Arial"/>
          <w:szCs w:val="22"/>
        </w:rPr>
        <w:t xml:space="preserve">. Toute autre mise à jour d'information donne lieu à une annulation de la référence travaux, maintenue </w:t>
      </w:r>
      <w:r w:rsidR="005C76F6">
        <w:rPr>
          <w:rFonts w:ascii="Arial" w:hAnsi="Arial" w:cs="Arial"/>
          <w:szCs w:val="22"/>
        </w:rPr>
        <w:t xml:space="preserve">par exemple </w:t>
      </w:r>
      <w:r w:rsidRPr="006E4DA2">
        <w:rPr>
          <w:rFonts w:ascii="Arial" w:hAnsi="Arial" w:cs="Arial"/>
          <w:szCs w:val="22"/>
        </w:rPr>
        <w:t>pendant 8 jours</w:t>
      </w:r>
      <w:r w:rsidR="005C76F6">
        <w:rPr>
          <w:rFonts w:ascii="Arial" w:hAnsi="Arial" w:cs="Arial"/>
          <w:szCs w:val="22"/>
        </w:rPr>
        <w:t xml:space="preserve"> minimum</w:t>
      </w:r>
      <w:r w:rsidRPr="006E4DA2">
        <w:rPr>
          <w:rFonts w:ascii="Arial" w:hAnsi="Arial" w:cs="Arial"/>
          <w:szCs w:val="22"/>
        </w:rPr>
        <w:t xml:space="preserve"> et la création d'une nouvelle référence de travaux</w:t>
      </w:r>
      <w:r w:rsidR="005C76F6">
        <w:rPr>
          <w:rFonts w:ascii="Arial" w:hAnsi="Arial" w:cs="Arial"/>
          <w:szCs w:val="22"/>
        </w:rPr>
        <w:t xml:space="preserve"> (Plafond à spécifier par l’OI)</w:t>
      </w:r>
    </w:p>
    <w:p w14:paraId="5C75357B" w14:textId="77777777" w:rsidR="00385A3C" w:rsidRPr="006E4DA2" w:rsidRDefault="003F797A" w:rsidP="004E6B8C">
      <w:pPr>
        <w:pStyle w:val="Corpsdetexte"/>
        <w:numPr>
          <w:ilvl w:val="1"/>
          <w:numId w:val="28"/>
        </w:numPr>
        <w:tabs>
          <w:tab w:val="left" w:pos="709"/>
        </w:tabs>
        <w:rPr>
          <w:rFonts w:ascii="Arial" w:hAnsi="Arial" w:cs="Arial"/>
          <w:szCs w:val="22"/>
        </w:rPr>
      </w:pPr>
      <w:r w:rsidRPr="006E4DA2">
        <w:rPr>
          <w:rFonts w:ascii="Arial" w:hAnsi="Arial" w:cs="Arial"/>
          <w:szCs w:val="22"/>
        </w:rPr>
        <w:t>Clôturé</w:t>
      </w:r>
      <w:r w:rsidR="00385A3C" w:rsidRPr="006E4DA2">
        <w:rPr>
          <w:rFonts w:ascii="Arial" w:hAnsi="Arial" w:cs="Arial"/>
          <w:szCs w:val="22"/>
        </w:rPr>
        <w:t xml:space="preserve"> = </w:t>
      </w:r>
      <w:r w:rsidR="00026243">
        <w:rPr>
          <w:rFonts w:ascii="Arial" w:hAnsi="Arial" w:cs="Arial"/>
          <w:szCs w:val="22"/>
        </w:rPr>
        <w:t>TP</w:t>
      </w:r>
      <w:r w:rsidR="00026243" w:rsidRPr="006E4DA2">
        <w:rPr>
          <w:rFonts w:ascii="Arial" w:hAnsi="Arial" w:cs="Arial"/>
          <w:szCs w:val="22"/>
        </w:rPr>
        <w:t xml:space="preserve"> </w:t>
      </w:r>
      <w:r w:rsidR="00385A3C" w:rsidRPr="006E4DA2">
        <w:rPr>
          <w:rFonts w:ascii="Arial" w:hAnsi="Arial" w:cs="Arial"/>
          <w:szCs w:val="22"/>
        </w:rPr>
        <w:t>réalisés</w:t>
      </w:r>
      <w:r w:rsidR="00026243">
        <w:rPr>
          <w:rFonts w:ascii="Arial" w:hAnsi="Arial" w:cs="Arial"/>
          <w:szCs w:val="22"/>
        </w:rPr>
        <w:t xml:space="preserve"> ou DERCO clos</w:t>
      </w:r>
      <w:r w:rsidR="00385A3C" w:rsidRPr="006E4DA2">
        <w:rPr>
          <w:rFonts w:ascii="Arial" w:hAnsi="Arial" w:cs="Arial"/>
          <w:szCs w:val="22"/>
        </w:rPr>
        <w:t>. Les informations concernant les travaux sont maintenu</w:t>
      </w:r>
      <w:r w:rsidR="00385A3C">
        <w:rPr>
          <w:rFonts w:ascii="Arial" w:hAnsi="Arial" w:cs="Arial"/>
          <w:szCs w:val="22"/>
        </w:rPr>
        <w:t>e</w:t>
      </w:r>
      <w:r w:rsidR="00385A3C" w:rsidRPr="006E4DA2">
        <w:rPr>
          <w:rFonts w:ascii="Arial" w:hAnsi="Arial" w:cs="Arial"/>
          <w:szCs w:val="22"/>
        </w:rPr>
        <w:t xml:space="preserve">s disponibles 8 jours </w:t>
      </w:r>
      <w:r w:rsidR="005C76F6">
        <w:rPr>
          <w:rFonts w:ascii="Arial" w:hAnsi="Arial" w:cs="Arial"/>
          <w:szCs w:val="22"/>
        </w:rPr>
        <w:t xml:space="preserve">minimum </w:t>
      </w:r>
      <w:r w:rsidR="00385A3C" w:rsidRPr="006E4DA2">
        <w:rPr>
          <w:rFonts w:ascii="Arial" w:hAnsi="Arial" w:cs="Arial"/>
          <w:szCs w:val="22"/>
        </w:rPr>
        <w:t>après la clôture</w:t>
      </w:r>
      <w:r w:rsidR="005C76F6">
        <w:rPr>
          <w:rFonts w:ascii="Arial" w:hAnsi="Arial" w:cs="Arial"/>
          <w:szCs w:val="22"/>
        </w:rPr>
        <w:t xml:space="preserve"> (Plafond à spécifier par l’OI)</w:t>
      </w:r>
    </w:p>
    <w:p w14:paraId="179187BA" w14:textId="77777777" w:rsidR="00385A3C" w:rsidRDefault="00385A3C" w:rsidP="004E6B8C">
      <w:pPr>
        <w:pStyle w:val="Corpsdetexte"/>
        <w:numPr>
          <w:ilvl w:val="1"/>
          <w:numId w:val="28"/>
        </w:numPr>
        <w:tabs>
          <w:tab w:val="clear" w:pos="3969"/>
          <w:tab w:val="left" w:pos="709"/>
        </w:tabs>
        <w:rPr>
          <w:rFonts w:ascii="Arial" w:hAnsi="Arial" w:cs="Arial"/>
          <w:szCs w:val="22"/>
        </w:rPr>
      </w:pPr>
      <w:r w:rsidRPr="006E4DA2">
        <w:rPr>
          <w:rFonts w:ascii="Arial" w:hAnsi="Arial" w:cs="Arial"/>
          <w:szCs w:val="22"/>
        </w:rPr>
        <w:t>Annulé = intervention annulée</w:t>
      </w:r>
    </w:p>
    <w:p w14:paraId="4510AE75" w14:textId="77777777" w:rsidR="003F797A" w:rsidRDefault="003F797A" w:rsidP="003F797A">
      <w:pPr>
        <w:pStyle w:val="Corpsdetexte"/>
        <w:tabs>
          <w:tab w:val="clear" w:pos="3969"/>
          <w:tab w:val="left" w:pos="709"/>
        </w:tabs>
        <w:ind w:left="1500"/>
        <w:rPr>
          <w:rFonts w:ascii="Arial" w:hAnsi="Arial" w:cs="Arial"/>
          <w:szCs w:val="22"/>
        </w:rPr>
      </w:pPr>
    </w:p>
    <w:p w14:paraId="2C0187B6" w14:textId="77777777" w:rsidR="002228D0" w:rsidRPr="006E4DA2" w:rsidRDefault="002228D0" w:rsidP="003F797A">
      <w:pPr>
        <w:pStyle w:val="Corpsdetexte"/>
        <w:tabs>
          <w:tab w:val="clear" w:pos="3969"/>
          <w:tab w:val="left" w:pos="709"/>
        </w:tabs>
        <w:ind w:left="1500"/>
        <w:rPr>
          <w:rFonts w:ascii="Arial" w:hAnsi="Arial" w:cs="Arial"/>
          <w:szCs w:val="22"/>
        </w:rPr>
      </w:pPr>
    </w:p>
    <w:p w14:paraId="51C0165A" w14:textId="77777777" w:rsidR="002228D0" w:rsidRDefault="002228D0" w:rsidP="00385A3C">
      <w:pPr>
        <w:pStyle w:val="Corpsdetexte"/>
        <w:tabs>
          <w:tab w:val="clear" w:pos="3969"/>
          <w:tab w:val="left" w:pos="709"/>
        </w:tabs>
        <w:rPr>
          <w:rFonts w:ascii="Arial" w:hAnsi="Arial" w:cs="Arial"/>
          <w:szCs w:val="22"/>
        </w:rPr>
      </w:pPr>
    </w:p>
    <w:p w14:paraId="51264E3D" w14:textId="77777777" w:rsidR="002228D0" w:rsidRDefault="002228D0" w:rsidP="00385A3C">
      <w:pPr>
        <w:pStyle w:val="Corpsdetexte"/>
        <w:tabs>
          <w:tab w:val="clear" w:pos="3969"/>
          <w:tab w:val="left" w:pos="709"/>
        </w:tabs>
        <w:rPr>
          <w:rFonts w:ascii="Arial" w:hAnsi="Arial" w:cs="Arial"/>
          <w:szCs w:val="22"/>
        </w:rPr>
      </w:pPr>
    </w:p>
    <w:p w14:paraId="4594684E" w14:textId="77777777" w:rsidR="002228D0" w:rsidRDefault="002228D0" w:rsidP="002228D0">
      <w:pPr>
        <w:pStyle w:val="Corpsdetexte"/>
        <w:tabs>
          <w:tab w:val="clear" w:pos="3969"/>
          <w:tab w:val="left" w:pos="709"/>
        </w:tabs>
        <w:rPr>
          <w:rFonts w:ascii="Arial" w:hAnsi="Arial" w:cs="Arial"/>
          <w:szCs w:val="22"/>
        </w:rPr>
      </w:pPr>
    </w:p>
    <w:p w14:paraId="6972529F" w14:textId="77777777" w:rsidR="002228D0" w:rsidRDefault="002228D0" w:rsidP="002228D0">
      <w:pPr>
        <w:pStyle w:val="Corpsdetexte"/>
        <w:tabs>
          <w:tab w:val="clear" w:pos="3969"/>
          <w:tab w:val="left" w:pos="709"/>
        </w:tabs>
        <w:rPr>
          <w:rFonts w:ascii="Arial" w:hAnsi="Arial" w:cs="Arial"/>
          <w:szCs w:val="22"/>
        </w:rPr>
      </w:pPr>
    </w:p>
    <w:p w14:paraId="61D8993E" w14:textId="77777777" w:rsidR="002228D0" w:rsidRDefault="002228D0" w:rsidP="002228D0">
      <w:pPr>
        <w:pStyle w:val="Corpsdetexte"/>
        <w:tabs>
          <w:tab w:val="clear" w:pos="3969"/>
          <w:tab w:val="left" w:pos="709"/>
        </w:tabs>
        <w:rPr>
          <w:rFonts w:ascii="Arial" w:hAnsi="Arial" w:cs="Arial"/>
          <w:szCs w:val="22"/>
        </w:rPr>
      </w:pPr>
    </w:p>
    <w:p w14:paraId="4D7BC68D" w14:textId="77777777" w:rsidR="002228D0" w:rsidRDefault="002228D0" w:rsidP="002228D0">
      <w:pPr>
        <w:pStyle w:val="Corpsdetexte"/>
        <w:tabs>
          <w:tab w:val="clear" w:pos="3969"/>
          <w:tab w:val="left" w:pos="709"/>
        </w:tabs>
        <w:rPr>
          <w:rFonts w:ascii="Arial" w:hAnsi="Arial" w:cs="Arial"/>
          <w:szCs w:val="22"/>
        </w:rPr>
      </w:pPr>
    </w:p>
    <w:p w14:paraId="207CDFB3" w14:textId="77777777" w:rsidR="002228D0" w:rsidRDefault="002228D0" w:rsidP="002228D0">
      <w:pPr>
        <w:pStyle w:val="Corpsdetexte"/>
        <w:tabs>
          <w:tab w:val="clear" w:pos="3969"/>
          <w:tab w:val="left" w:pos="709"/>
        </w:tabs>
        <w:rPr>
          <w:rFonts w:ascii="Arial" w:hAnsi="Arial" w:cs="Arial"/>
          <w:szCs w:val="22"/>
        </w:rPr>
      </w:pPr>
    </w:p>
    <w:p w14:paraId="719E8CA6" w14:textId="77777777" w:rsidR="002228D0" w:rsidRDefault="002228D0" w:rsidP="002228D0">
      <w:pPr>
        <w:pStyle w:val="Corpsdetexte"/>
        <w:tabs>
          <w:tab w:val="clear" w:pos="3969"/>
          <w:tab w:val="left" w:pos="709"/>
        </w:tabs>
        <w:rPr>
          <w:rFonts w:ascii="Arial" w:hAnsi="Arial" w:cs="Arial"/>
          <w:szCs w:val="22"/>
        </w:rPr>
      </w:pPr>
    </w:p>
    <w:p w14:paraId="6A86A61A" w14:textId="77777777" w:rsidR="002228D0" w:rsidRDefault="002228D0" w:rsidP="002228D0">
      <w:pPr>
        <w:pStyle w:val="Corpsdetexte"/>
        <w:tabs>
          <w:tab w:val="clear" w:pos="3969"/>
          <w:tab w:val="left" w:pos="709"/>
        </w:tabs>
        <w:rPr>
          <w:rFonts w:ascii="Arial" w:hAnsi="Arial" w:cs="Arial"/>
          <w:szCs w:val="22"/>
        </w:rPr>
      </w:pPr>
    </w:p>
    <w:p w14:paraId="4A9F1F91" w14:textId="77777777" w:rsidR="002228D0" w:rsidRDefault="002228D0" w:rsidP="002228D0">
      <w:pPr>
        <w:pStyle w:val="Corpsdetexte"/>
        <w:tabs>
          <w:tab w:val="clear" w:pos="3969"/>
          <w:tab w:val="left" w:pos="709"/>
        </w:tabs>
        <w:rPr>
          <w:rFonts w:ascii="Arial" w:hAnsi="Arial" w:cs="Arial"/>
          <w:szCs w:val="22"/>
        </w:rPr>
      </w:pPr>
    </w:p>
    <w:p w14:paraId="558ADBA3" w14:textId="77777777" w:rsidR="002228D0" w:rsidRDefault="002228D0" w:rsidP="002228D0">
      <w:pPr>
        <w:pStyle w:val="Corpsdetexte"/>
        <w:tabs>
          <w:tab w:val="clear" w:pos="3969"/>
          <w:tab w:val="left" w:pos="709"/>
        </w:tabs>
        <w:rPr>
          <w:rFonts w:ascii="Arial" w:hAnsi="Arial" w:cs="Arial"/>
          <w:szCs w:val="22"/>
        </w:rPr>
      </w:pPr>
    </w:p>
    <w:p w14:paraId="4B18CD83" w14:textId="77777777" w:rsidR="002228D0" w:rsidRDefault="002228D0" w:rsidP="002228D0">
      <w:pPr>
        <w:pStyle w:val="Corpsdetexte"/>
        <w:tabs>
          <w:tab w:val="clear" w:pos="3969"/>
          <w:tab w:val="left" w:pos="709"/>
        </w:tabs>
        <w:rPr>
          <w:rFonts w:ascii="Arial" w:hAnsi="Arial" w:cs="Arial"/>
          <w:szCs w:val="22"/>
        </w:rPr>
      </w:pPr>
    </w:p>
    <w:p w14:paraId="1190F781" w14:textId="77777777" w:rsidR="002228D0" w:rsidRDefault="002228D0" w:rsidP="002228D0">
      <w:pPr>
        <w:pStyle w:val="Corpsdetexte"/>
        <w:tabs>
          <w:tab w:val="clear" w:pos="3969"/>
          <w:tab w:val="left" w:pos="709"/>
        </w:tabs>
        <w:rPr>
          <w:rFonts w:ascii="Arial" w:hAnsi="Arial" w:cs="Arial"/>
          <w:szCs w:val="22"/>
        </w:rPr>
      </w:pPr>
    </w:p>
    <w:p w14:paraId="0173CC56" w14:textId="77777777" w:rsidR="002228D0" w:rsidRDefault="002228D0" w:rsidP="002228D0">
      <w:pPr>
        <w:pStyle w:val="Corpsdetexte"/>
        <w:tabs>
          <w:tab w:val="clear" w:pos="3969"/>
          <w:tab w:val="left" w:pos="709"/>
        </w:tabs>
        <w:rPr>
          <w:rFonts w:ascii="Arial" w:hAnsi="Arial" w:cs="Arial"/>
          <w:szCs w:val="22"/>
        </w:rPr>
      </w:pPr>
    </w:p>
    <w:p w14:paraId="5272A2C2" w14:textId="471EB9EF" w:rsidR="002228D0" w:rsidRDefault="00100CAA" w:rsidP="002228D0">
      <w:pPr>
        <w:pStyle w:val="Corpsdetexte"/>
        <w:tabs>
          <w:tab w:val="clear" w:pos="3969"/>
          <w:tab w:val="left" w:pos="709"/>
        </w:tabs>
        <w:rPr>
          <w:rFonts w:ascii="Arial" w:hAnsi="Arial" w:cs="Arial"/>
          <w:szCs w:val="22"/>
        </w:rPr>
      </w:pPr>
      <w:r>
        <w:rPr>
          <w:noProof/>
        </w:rPr>
        <mc:AlternateContent>
          <mc:Choice Requires="wps">
            <w:drawing>
              <wp:anchor distT="0" distB="0" distL="114300" distR="114300" simplePos="0" relativeHeight="251675648" behindDoc="0" locked="0" layoutInCell="1" allowOverlap="1" wp14:anchorId="1ADBDFF8" wp14:editId="035FBF4B">
                <wp:simplePos x="0" y="0"/>
                <wp:positionH relativeFrom="page">
                  <wp:align>center</wp:align>
                </wp:positionH>
                <wp:positionV relativeFrom="paragraph">
                  <wp:posOffset>4781813</wp:posOffset>
                </wp:positionV>
                <wp:extent cx="4252595" cy="635"/>
                <wp:effectExtent l="0" t="0" r="0" b="8255"/>
                <wp:wrapTopAndBottom/>
                <wp:docPr id="4" name="Zone de texte 4"/>
                <wp:cNvGraphicFramePr/>
                <a:graphic xmlns:a="http://schemas.openxmlformats.org/drawingml/2006/main">
                  <a:graphicData uri="http://schemas.microsoft.com/office/word/2010/wordprocessingShape">
                    <wps:wsp>
                      <wps:cNvSpPr txBox="1"/>
                      <wps:spPr>
                        <a:xfrm>
                          <a:off x="0" y="0"/>
                          <a:ext cx="4252595" cy="635"/>
                        </a:xfrm>
                        <a:prstGeom prst="rect">
                          <a:avLst/>
                        </a:prstGeom>
                        <a:solidFill>
                          <a:prstClr val="white"/>
                        </a:solidFill>
                        <a:ln>
                          <a:noFill/>
                        </a:ln>
                      </wps:spPr>
                      <wps:txbx>
                        <w:txbxContent>
                          <w:p w14:paraId="7C984C18" w14:textId="3B90BFF9" w:rsidR="00FA0959" w:rsidRPr="0033059A" w:rsidRDefault="00FA0959" w:rsidP="00A42738">
                            <w:pPr>
                              <w:pStyle w:val="Lgende"/>
                              <w:jc w:val="center"/>
                              <w:rPr>
                                <w:noProof/>
                              </w:rPr>
                            </w:pPr>
                            <w:bookmarkStart w:id="17" w:name="_Ref531862133"/>
                            <w:bookmarkStart w:id="18" w:name="_Ref531862115"/>
                            <w:r>
                              <w:t xml:space="preserve">Figure </w:t>
                            </w:r>
                            <w:r w:rsidR="00F51006">
                              <w:fldChar w:fldCharType="begin"/>
                            </w:r>
                            <w:r w:rsidR="00F51006">
                              <w:instrText xml:space="preserve"> SEQ Figure \* ARABIC </w:instrText>
                            </w:r>
                            <w:r w:rsidR="00F51006">
                              <w:fldChar w:fldCharType="separate"/>
                            </w:r>
                            <w:r>
                              <w:rPr>
                                <w:noProof/>
                              </w:rPr>
                              <w:t>1</w:t>
                            </w:r>
                            <w:r w:rsidR="00F51006">
                              <w:rPr>
                                <w:noProof/>
                              </w:rPr>
                              <w:fldChar w:fldCharType="end"/>
                            </w:r>
                            <w:bookmarkEnd w:id="17"/>
                            <w:r>
                              <w:t xml:space="preserve"> </w:t>
                            </w:r>
                            <w:bookmarkStart w:id="19" w:name="_Ref531862123"/>
                            <w:r>
                              <w:t xml:space="preserve">: </w:t>
                            </w:r>
                            <w:r w:rsidRPr="008C1145">
                              <w:t>Diagramme d’état des références travaux</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DBDFF8" id="Zone de texte 4" o:spid="_x0000_s1028" type="#_x0000_t202" style="position:absolute;left:0;text-align:left;margin-left:0;margin-top:376.5pt;width:334.85pt;height:.05pt;z-index:25167564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" stroked="f">
                <v:textbox style="mso-fit-shape-to-text:t" inset="0,0,0,0">
                  <w:txbxContent>
                    <w:p w14:paraId="7C984C18" w14:textId="3B90BFF9" w:rsidR="00FA0959" w:rsidRPr="0033059A" w:rsidRDefault="00FA0959" w:rsidP="00A42738">
                      <w:pPr>
                        <w:pStyle w:val="Lgende"/>
                        <w:jc w:val="center"/>
                        <w:rPr>
                          <w:noProof/>
                        </w:rPr>
                      </w:pPr>
                      <w:bookmarkStart w:id="20" w:name="_Ref531862133"/>
                      <w:bookmarkStart w:id="21" w:name="_Ref531862115"/>
                      <w:r>
                        <w:t xml:space="preserve">Figure </w:t>
                      </w:r>
                      <w:r w:rsidR="00F51006">
                        <w:fldChar w:fldCharType="begin"/>
                      </w:r>
                      <w:r w:rsidR="00F51006">
                        <w:instrText xml:space="preserve"> SEQ Figure \* ARABIC </w:instrText>
                      </w:r>
                      <w:r w:rsidR="00F51006">
                        <w:fldChar w:fldCharType="separate"/>
                      </w:r>
                      <w:r>
                        <w:rPr>
                          <w:noProof/>
                        </w:rPr>
                        <w:t>1</w:t>
                      </w:r>
                      <w:r w:rsidR="00F51006">
                        <w:rPr>
                          <w:noProof/>
                        </w:rPr>
                        <w:fldChar w:fldCharType="end"/>
                      </w:r>
                      <w:bookmarkEnd w:id="20"/>
                      <w:r>
                        <w:t xml:space="preserve"> </w:t>
                      </w:r>
                      <w:bookmarkStart w:id="22" w:name="_Ref531862123"/>
                      <w:r>
                        <w:t xml:space="preserve">: </w:t>
                      </w:r>
                      <w:r w:rsidRPr="008C1145">
                        <w:t>Diagramme d’état des références travaux</w:t>
                      </w:r>
                      <w:bookmarkEnd w:id="21"/>
                      <w:bookmarkEnd w:id="22"/>
                    </w:p>
                  </w:txbxContent>
                </v:textbox>
                <w10:wrap type="topAndBottom" anchorx="page"/>
              </v:shape>
            </w:pict>
          </mc:Fallback>
        </mc:AlternateContent>
      </w:r>
      <w:r w:rsidR="002228D0">
        <w:rPr>
          <w:rFonts w:ascii="Arial" w:hAnsi="Arial" w:cs="Arial"/>
          <w:szCs w:val="22"/>
        </w:rPr>
        <w:t>Diagramme d’état des références travaux :</w:t>
      </w:r>
    </w:p>
    <w:p w14:paraId="12DACA11" w14:textId="7FE31EBA" w:rsidR="00385A3C" w:rsidRDefault="002228D0" w:rsidP="00385A3C">
      <w:pPr>
        <w:pStyle w:val="Corpsdetexte"/>
        <w:tabs>
          <w:tab w:val="clear" w:pos="3969"/>
          <w:tab w:val="left" w:pos="709"/>
        </w:tabs>
        <w:rPr>
          <w:rFonts w:ascii="Arial" w:hAnsi="Arial" w:cs="Arial"/>
          <w:szCs w:val="22"/>
        </w:rPr>
      </w:pPr>
      <w:r>
        <w:rPr>
          <w:rFonts w:ascii="Arial" w:hAnsi="Arial" w:cs="Arial"/>
          <w:noProof/>
          <w:szCs w:val="22"/>
        </w:rPr>
        <mc:AlternateContent>
          <mc:Choice Requires="wpg">
            <w:drawing>
              <wp:anchor distT="0" distB="0" distL="114300" distR="114300" simplePos="0" relativeHeight="251661312" behindDoc="0" locked="0" layoutInCell="1" allowOverlap="1" wp14:anchorId="766FFEB4" wp14:editId="418B34F4">
                <wp:simplePos x="0" y="0"/>
                <wp:positionH relativeFrom="margin">
                  <wp:posOffset>-33655</wp:posOffset>
                </wp:positionH>
                <wp:positionV relativeFrom="paragraph">
                  <wp:posOffset>3810</wp:posOffset>
                </wp:positionV>
                <wp:extent cx="5934075" cy="4667250"/>
                <wp:effectExtent l="0" t="0" r="28575" b="0"/>
                <wp:wrapTopAndBottom/>
                <wp:docPr id="65" name="Groupe 64"/>
                <wp:cNvGraphicFramePr/>
                <a:graphic xmlns:a="http://schemas.openxmlformats.org/drawingml/2006/main">
                  <a:graphicData uri="http://schemas.microsoft.com/office/word/2010/wordprocessingGroup">
                    <wpg:wgp>
                      <wpg:cNvGrpSpPr/>
                      <wpg:grpSpPr>
                        <a:xfrm>
                          <a:off x="0" y="0"/>
                          <a:ext cx="5934075" cy="4667250"/>
                          <a:chOff x="179511" y="-3931"/>
                          <a:chExt cx="8784809" cy="4516561"/>
                        </a:xfrm>
                      </wpg:grpSpPr>
                      <wps:wsp>
                        <wps:cNvPr id="6" name="Rectangle 6"/>
                        <wps:cNvSpPr/>
                        <wps:spPr>
                          <a:xfrm>
                            <a:off x="467545" y="548680"/>
                            <a:ext cx="1491157" cy="822350"/>
                          </a:xfrm>
                          <a:prstGeom prst="rect">
                            <a:avLst/>
                          </a:prstGeom>
                          <a:solidFill>
                            <a:schemeClr val="bg1"/>
                          </a:solidFill>
                          <a:ln>
                            <a:solidFill>
                              <a:schemeClr val="bg1">
                                <a:lumMod val="50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D225697" w14:textId="77777777" w:rsidR="00FA0959" w:rsidRDefault="00FA0959" w:rsidP="00385A3C">
                              <w:pPr>
                                <w:pStyle w:val="NormalWeb"/>
                                <w:spacing w:before="0" w:beforeAutospacing="0" w:after="0" w:afterAutospacing="0"/>
                                <w:jc w:val="center"/>
                              </w:pPr>
                              <w:r>
                                <w:rPr>
                                  <w:rFonts w:ascii="Arial" w:hAnsi="Arial" w:cs="Arial"/>
                                  <w:b/>
                                  <w:bCs/>
                                  <w:color w:val="000000" w:themeColor="text1"/>
                                  <w:kern w:val="24"/>
                                </w:rPr>
                                <w:t>Nouveau</w:t>
                              </w:r>
                            </w:p>
                          </w:txbxContent>
                        </wps:txbx>
                        <wps:bodyPr lIns="36000" rIns="36000" rtlCol="0" anchor="ctr"/>
                      </wps:wsp>
                      <wps:wsp>
                        <wps:cNvPr id="7" name="Rectangle 7"/>
                        <wps:cNvSpPr/>
                        <wps:spPr>
                          <a:xfrm>
                            <a:off x="2213738" y="548680"/>
                            <a:ext cx="1496134" cy="864096"/>
                          </a:xfrm>
                          <a:prstGeom prst="rect">
                            <a:avLst/>
                          </a:prstGeom>
                          <a:solidFill>
                            <a:schemeClr val="bg1"/>
                          </a:solidFill>
                          <a:ln>
                            <a:solidFill>
                              <a:schemeClr val="bg1">
                                <a:lumMod val="50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7987A4F" w14:textId="77777777" w:rsidR="00FA0959" w:rsidRDefault="00FA0959" w:rsidP="00385A3C">
                              <w:pPr>
                                <w:pStyle w:val="NormalWeb"/>
                                <w:spacing w:before="0" w:beforeAutospacing="0" w:after="0" w:afterAutospacing="0"/>
                                <w:jc w:val="center"/>
                              </w:pPr>
                              <w:r>
                                <w:rPr>
                                  <w:rFonts w:ascii="Arial" w:hAnsi="Arial" w:cs="Arial"/>
                                  <w:b/>
                                  <w:bCs/>
                                  <w:color w:val="000000" w:themeColor="text1"/>
                                  <w:kern w:val="24"/>
                                </w:rPr>
                                <w:t>MAJ</w:t>
                              </w:r>
                            </w:p>
                          </w:txbxContent>
                        </wps:txbx>
                        <wps:bodyPr lIns="36000" rIns="36000" rtlCol="0" anchor="ctr"/>
                      </wps:wsp>
                      <wps:wsp>
                        <wps:cNvPr id="8" name="Rectangle 8"/>
                        <wps:cNvSpPr/>
                        <wps:spPr>
                          <a:xfrm>
                            <a:off x="3959930" y="1412686"/>
                            <a:ext cx="2344005" cy="360040"/>
                          </a:xfrm>
                          <a:prstGeom prst="rect">
                            <a:avLst/>
                          </a:prstGeom>
                          <a:solidFill>
                            <a:schemeClr val="bg1"/>
                          </a:solidFill>
                          <a:ln>
                            <a:solidFill>
                              <a:schemeClr val="bg1">
                                <a:lumMod val="50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E2E0B96" w14:textId="77777777" w:rsidR="00FA0959" w:rsidRDefault="00FA0959" w:rsidP="00385A3C">
                              <w:pPr>
                                <w:pStyle w:val="NormalWeb"/>
                                <w:spacing w:before="0" w:beforeAutospacing="0" w:after="0" w:afterAutospacing="0"/>
                                <w:jc w:val="center"/>
                              </w:pPr>
                              <w:r>
                                <w:rPr>
                                  <w:rFonts w:ascii="Arial" w:hAnsi="Arial" w:cs="Arial"/>
                                  <w:b/>
                                  <w:bCs/>
                                  <w:color w:val="000000" w:themeColor="text1"/>
                                  <w:kern w:val="24"/>
                                </w:rPr>
                                <w:t>REPLANIFICATION</w:t>
                              </w:r>
                            </w:p>
                          </w:txbxContent>
                        </wps:txbx>
                        <wps:bodyPr lIns="36000" rIns="36000" rtlCol="0" anchor="ctr"/>
                      </wps:wsp>
                      <wps:wsp>
                        <wps:cNvPr id="9" name="Rectangle 9"/>
                        <wps:cNvSpPr/>
                        <wps:spPr>
                          <a:xfrm>
                            <a:off x="5706126" y="2276872"/>
                            <a:ext cx="1512000" cy="360040"/>
                          </a:xfrm>
                          <a:prstGeom prst="rect">
                            <a:avLst/>
                          </a:prstGeom>
                          <a:solidFill>
                            <a:schemeClr val="bg1"/>
                          </a:solidFill>
                          <a:ln>
                            <a:solidFill>
                              <a:schemeClr val="bg1">
                                <a:lumMod val="50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4DD66E" w14:textId="77777777" w:rsidR="00FA0959" w:rsidRDefault="00FA0959" w:rsidP="00385A3C">
                              <w:pPr>
                                <w:pStyle w:val="NormalWeb"/>
                                <w:spacing w:before="0" w:beforeAutospacing="0" w:after="0" w:afterAutospacing="0"/>
                                <w:jc w:val="center"/>
                              </w:pPr>
                              <w:r>
                                <w:rPr>
                                  <w:rFonts w:ascii="Arial" w:hAnsi="Arial" w:cs="Arial"/>
                                  <w:b/>
                                  <w:bCs/>
                                  <w:color w:val="000000" w:themeColor="text1"/>
                                  <w:kern w:val="24"/>
                                </w:rPr>
                                <w:t>CLOTURE</w:t>
                              </w:r>
                            </w:p>
                          </w:txbxContent>
                        </wps:txbx>
                        <wps:bodyPr lIns="36000" rIns="36000" rtlCol="0" anchor="ctr"/>
                      </wps:wsp>
                      <wps:wsp>
                        <wps:cNvPr id="11" name="Rectangle 11"/>
                        <wps:cNvSpPr/>
                        <wps:spPr>
                          <a:xfrm>
                            <a:off x="7452320" y="3140968"/>
                            <a:ext cx="1512000" cy="360040"/>
                          </a:xfrm>
                          <a:prstGeom prst="rect">
                            <a:avLst/>
                          </a:prstGeom>
                          <a:solidFill>
                            <a:schemeClr val="bg1"/>
                          </a:solidFill>
                          <a:ln>
                            <a:solidFill>
                              <a:schemeClr val="bg1">
                                <a:lumMod val="50000"/>
                              </a:schemeClr>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58732F0" w14:textId="77777777" w:rsidR="00FA0959" w:rsidRDefault="00FA0959" w:rsidP="00385A3C">
                              <w:pPr>
                                <w:pStyle w:val="NormalWeb"/>
                                <w:spacing w:before="0" w:beforeAutospacing="0" w:after="0" w:afterAutospacing="0"/>
                                <w:jc w:val="center"/>
                              </w:pPr>
                              <w:r>
                                <w:rPr>
                                  <w:rFonts w:ascii="Arial" w:hAnsi="Arial" w:cs="Arial"/>
                                  <w:b/>
                                  <w:bCs/>
                                  <w:color w:val="000000" w:themeColor="text1"/>
                                  <w:kern w:val="24"/>
                                </w:rPr>
                                <w:t>ANNULE</w:t>
                              </w:r>
                            </w:p>
                          </w:txbxContent>
                        </wps:txbx>
                        <wps:bodyPr lIns="36000" rIns="36000" rtlCol="0" anchor="ctr"/>
                      </wps:wsp>
                      <wps:wsp>
                        <wps:cNvPr id="12" name="Connecteur en angle 12"/>
                        <wps:cNvCnPr>
                          <a:stCxn id="6" idx="2"/>
                          <a:endCxn id="11" idx="2"/>
                        </wps:cNvCnPr>
                        <wps:spPr>
                          <a:xfrm rot="16200000" flipH="1">
                            <a:off x="3645732" y="-1061580"/>
                            <a:ext cx="2129979" cy="6995196"/>
                          </a:xfrm>
                          <a:prstGeom prst="bentConnector3">
                            <a:avLst>
                              <a:gd name="adj1" fmla="val 123759"/>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Connecteur en angle 13"/>
                        <wps:cNvCnPr>
                          <a:stCxn id="6" idx="2"/>
                          <a:endCxn id="9" idx="2"/>
                        </wps:cNvCnPr>
                        <wps:spPr>
                          <a:xfrm rot="16200000" flipH="1">
                            <a:off x="3204685" y="-620531"/>
                            <a:ext cx="1265882" cy="5249002"/>
                          </a:xfrm>
                          <a:prstGeom prst="bentConnector3">
                            <a:avLst>
                              <a:gd name="adj1" fmla="val 139977"/>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Connecteur en angle 14"/>
                        <wps:cNvCnPr>
                          <a:stCxn id="6" idx="2"/>
                          <a:endCxn id="8" idx="2"/>
                        </wps:cNvCnPr>
                        <wps:spPr>
                          <a:xfrm rot="16200000" flipH="1">
                            <a:off x="2971682" y="-387526"/>
                            <a:ext cx="401696" cy="3918808"/>
                          </a:xfrm>
                          <a:prstGeom prst="bentConnector3">
                            <a:avLst>
                              <a:gd name="adj1" fmla="val 167793"/>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Connecteur en angle 15"/>
                        <wps:cNvCnPr>
                          <a:stCxn id="6" idx="2"/>
                          <a:endCxn id="7" idx="2"/>
                        </wps:cNvCnPr>
                        <wps:spPr>
                          <a:xfrm rot="16200000" flipH="1">
                            <a:off x="2066592" y="517559"/>
                            <a:ext cx="41746" cy="1748682"/>
                          </a:xfrm>
                          <a:prstGeom prst="bentConnector3">
                            <a:avLst>
                              <a:gd name="adj1" fmla="val 1312282"/>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Forme 36"/>
                        <wps:cNvCnPr>
                          <a:stCxn id="7" idx="3"/>
                          <a:endCxn id="8" idx="0"/>
                        </wps:cNvCnPr>
                        <wps:spPr>
                          <a:xfrm>
                            <a:off x="3709872" y="980728"/>
                            <a:ext cx="1422061" cy="431958"/>
                          </a:xfrm>
                          <a:prstGeom prst="bentConnector2">
                            <a:avLst/>
                          </a:prstGeom>
                          <a:ln w="28575">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Forme 38"/>
                        <wps:cNvCnPr>
                          <a:stCxn id="7" idx="3"/>
                          <a:endCxn id="9" idx="0"/>
                        </wps:cNvCnPr>
                        <wps:spPr>
                          <a:xfrm>
                            <a:off x="3709873" y="980728"/>
                            <a:ext cx="2752253" cy="1296143"/>
                          </a:xfrm>
                          <a:prstGeom prst="bentConnector2">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Forme 40"/>
                        <wps:cNvCnPr>
                          <a:stCxn id="7" idx="3"/>
                          <a:endCxn id="11" idx="0"/>
                        </wps:cNvCnPr>
                        <wps:spPr>
                          <a:xfrm>
                            <a:off x="3709873" y="980728"/>
                            <a:ext cx="4498447" cy="2160241"/>
                          </a:xfrm>
                          <a:prstGeom prst="bentConnector2">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Forme 42"/>
                        <wps:cNvCnPr>
                          <a:stCxn id="8" idx="1"/>
                          <a:endCxn id="7" idx="2"/>
                        </wps:cNvCnPr>
                        <wps:spPr>
                          <a:xfrm rot="10800000">
                            <a:off x="2961806" y="1412776"/>
                            <a:ext cx="998125" cy="179931"/>
                          </a:xfrm>
                          <a:prstGeom prst="bentConnector2">
                            <a:avLst/>
                          </a:prstGeom>
                          <a:ln w="28575">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Connecteur en angle 20"/>
                        <wps:cNvCnPr>
                          <a:stCxn id="8" idx="3"/>
                          <a:endCxn id="9" idx="0"/>
                        </wps:cNvCnPr>
                        <wps:spPr>
                          <a:xfrm>
                            <a:off x="6303935" y="1592707"/>
                            <a:ext cx="158192" cy="684165"/>
                          </a:xfrm>
                          <a:prstGeom prst="bentConnector2">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Forme 51"/>
                        <wps:cNvCnPr>
                          <a:stCxn id="8" idx="3"/>
                          <a:endCxn id="11" idx="0"/>
                        </wps:cNvCnPr>
                        <wps:spPr>
                          <a:xfrm>
                            <a:off x="6303935" y="1592707"/>
                            <a:ext cx="1904385" cy="1548261"/>
                          </a:xfrm>
                          <a:prstGeom prst="bentConnector2">
                            <a:avLst/>
                          </a:prstGeom>
                          <a:ln w="28575">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Rectangle 22"/>
                        <wps:cNvSpPr>
                          <a:spLocks noChangeArrowheads="1"/>
                        </wps:cNvSpPr>
                        <wps:spPr bwMode="auto">
                          <a:xfrm rot="10800000" flipV="1">
                            <a:off x="179511" y="1607317"/>
                            <a:ext cx="1080587" cy="2901003"/>
                          </a:xfrm>
                          <a:prstGeom prst="rect">
                            <a:avLst/>
                          </a:prstGeom>
                          <a:noFill/>
                          <a:ln w="9525">
                            <a:noFill/>
                            <a:miter lim="800000"/>
                            <a:headEnd/>
                            <a:tailEnd/>
                          </a:ln>
                          <a:effectLst/>
                        </wps:spPr>
                        <wps:txbx>
                          <w:txbxContent>
                            <w:p w14:paraId="0B0C1D36" w14:textId="77777777" w:rsidR="00FA0959" w:rsidRDefault="00FA0959" w:rsidP="00385A3C">
                              <w:pPr>
                                <w:pStyle w:val="NormalWeb"/>
                                <w:tabs>
                                  <w:tab w:val="left" w:pos="2160"/>
                                </w:tabs>
                                <w:spacing w:before="0" w:beforeAutospacing="0" w:after="0" w:afterAutospacing="0"/>
                                <w:textAlignment w:val="baseline"/>
                              </w:pPr>
                              <w:r>
                                <w:rPr>
                                  <w:rFonts w:ascii="Arial" w:eastAsia="Calibri" w:hAnsi="Arial" w:cs="Arial"/>
                                  <w:color w:val="000000" w:themeColor="text1"/>
                                  <w:kern w:val="24"/>
                                  <w:sz w:val="20"/>
                                  <w:szCs w:val="20"/>
                                </w:rPr>
                                <w:t>Passage possible de nouveau à MAJ, replanification, clôturé ou annulé</w:t>
                              </w:r>
                            </w:p>
                            <w:p w14:paraId="6AC95B82" w14:textId="77777777" w:rsidR="00FA0959" w:rsidRDefault="00FA0959" w:rsidP="00385A3C">
                              <w:pPr>
                                <w:pStyle w:val="NormalWeb"/>
                                <w:tabs>
                                  <w:tab w:val="left" w:pos="2160"/>
                                </w:tabs>
                                <w:spacing w:before="0" w:beforeAutospacing="0" w:after="0" w:afterAutospacing="0"/>
                                <w:textAlignment w:val="baseline"/>
                              </w:pPr>
                              <w:r>
                                <w:rPr>
                                  <w:rFonts w:ascii="Arial" w:eastAsia="Calibri" w:hAnsi="Arial" w:cs="Arial"/>
                                  <w:color w:val="000000" w:themeColor="text1"/>
                                  <w:kern w:val="24"/>
                                  <w:sz w:val="20"/>
                                  <w:szCs w:val="20"/>
                                </w:rPr>
                                <w:t>Pas de retour en arrière possible vers nouveau</w:t>
                              </w:r>
                            </w:p>
                          </w:txbxContent>
                        </wps:txbx>
                        <wps:bodyPr vert="horz" wrap="square" lIns="91440" tIns="45720" rIns="91440" bIns="45720" numCol="1" anchor="ctr" anchorCtr="0" compatLnSpc="1">
                          <a:prstTxWarp prst="textNoShape">
                            <a:avLst/>
                          </a:prstTxWarp>
                          <a:noAutofit/>
                        </wps:bodyPr>
                      </wps:wsp>
                      <wps:wsp>
                        <wps:cNvPr id="23" name="Rectangle 23"/>
                        <wps:cNvSpPr>
                          <a:spLocks noChangeArrowheads="1"/>
                        </wps:cNvSpPr>
                        <wps:spPr bwMode="auto">
                          <a:xfrm>
                            <a:off x="3819192" y="-3931"/>
                            <a:ext cx="1584926" cy="1840094"/>
                          </a:xfrm>
                          <a:prstGeom prst="rect">
                            <a:avLst/>
                          </a:prstGeom>
                          <a:noFill/>
                          <a:ln w="9525">
                            <a:noFill/>
                            <a:miter lim="800000"/>
                            <a:headEnd/>
                            <a:tailEnd/>
                          </a:ln>
                          <a:effectLst/>
                        </wps:spPr>
                        <wps:txbx>
                          <w:txbxContent>
                            <w:p w14:paraId="6C1C8403" w14:textId="77777777" w:rsidR="00FA0959" w:rsidRDefault="00FA0959" w:rsidP="00385A3C">
                              <w:pPr>
                                <w:pStyle w:val="NormalWeb"/>
                                <w:tabs>
                                  <w:tab w:val="left" w:pos="720"/>
                                  <w:tab w:val="left" w:pos="1788"/>
                                  <w:tab w:val="left" w:pos="2160"/>
                                </w:tabs>
                                <w:spacing w:before="0" w:beforeAutospacing="0" w:after="0" w:afterAutospacing="0"/>
                                <w:textAlignment w:val="baseline"/>
                              </w:pPr>
                              <w:r>
                                <w:rPr>
                                  <w:rFonts w:ascii="Arial" w:eastAsia="Calibri" w:hAnsi="Arial" w:cs="Arial"/>
                                  <w:color w:val="000000" w:themeColor="text1"/>
                                  <w:kern w:val="24"/>
                                  <w:sz w:val="20"/>
                                  <w:szCs w:val="20"/>
                                </w:rPr>
                                <w:t>Passage possible de MAJ à replanification et inversement</w:t>
                              </w:r>
                            </w:p>
                          </w:txbxContent>
                        </wps:txbx>
                        <wps:bodyPr vert="horz" wrap="square" lIns="91440" tIns="45720" rIns="91440" bIns="45720" numCol="1" anchor="ctr" anchorCtr="0" compatLnSpc="1">
                          <a:prstTxWarp prst="textNoShape">
                            <a:avLst/>
                          </a:prstTxWarp>
                          <a:noAutofit/>
                        </wps:bodyPr>
                      </wps:wsp>
                      <wps:wsp>
                        <wps:cNvPr id="24" name="Rectangle 24"/>
                        <wps:cNvSpPr>
                          <a:spLocks noChangeArrowheads="1"/>
                        </wps:cNvSpPr>
                        <wps:spPr bwMode="auto">
                          <a:xfrm>
                            <a:off x="5092419" y="2672536"/>
                            <a:ext cx="1944499" cy="1840094"/>
                          </a:xfrm>
                          <a:prstGeom prst="rect">
                            <a:avLst/>
                          </a:prstGeom>
                          <a:noFill/>
                          <a:ln w="9525">
                            <a:noFill/>
                            <a:miter lim="800000"/>
                            <a:headEnd/>
                            <a:tailEnd/>
                          </a:ln>
                          <a:effectLst/>
                        </wps:spPr>
                        <wps:txbx>
                          <w:txbxContent>
                            <w:p w14:paraId="1DF1C51F" w14:textId="77777777" w:rsidR="00FA0959" w:rsidRDefault="00FA0959" w:rsidP="00385A3C">
                              <w:pPr>
                                <w:pStyle w:val="NormalWeb"/>
                                <w:tabs>
                                  <w:tab w:val="left" w:pos="720"/>
                                  <w:tab w:val="left" w:pos="1788"/>
                                  <w:tab w:val="left" w:pos="2160"/>
                                </w:tabs>
                                <w:spacing w:before="0" w:beforeAutospacing="0" w:after="0" w:afterAutospacing="0"/>
                                <w:textAlignment w:val="baseline"/>
                              </w:pPr>
                              <w:r>
                                <w:rPr>
                                  <w:rFonts w:ascii="Arial" w:eastAsia="Calibri" w:hAnsi="Arial" w:cs="Arial"/>
                                  <w:color w:val="000000" w:themeColor="text1"/>
                                  <w:kern w:val="24"/>
                                  <w:sz w:val="20"/>
                                  <w:szCs w:val="20"/>
                                </w:rPr>
                                <w:t>De clôturé et annulé, pas de pas de passage possible à un nouvel état</w:t>
                              </w:r>
                            </w:p>
                          </w:txbxContent>
                        </wps:txbx>
                        <wps:bodyPr vert="horz" wrap="square" lIns="91440" tIns="45720" rIns="91440" bIns="45720" numCol="1" anchor="ctr"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6FFEB4" id="Groupe 64" o:spid="_x0000_s1029" style="position:absolute;left:0;text-align:left;margin-left:-2.65pt;margin-top:.3pt;width:467.25pt;height:367.5pt;z-index:251661312;mso-position-horizontal-relative:margin;mso-width-relative:margin;mso-height-relative:margin" coordorigin="1795,-39" coordsize="87848,45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">
                <v:rect id="Rectangle 6" o:spid="_x0000_s1030" style="position:absolute;left:4675;top:5486;width:14912;height:8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" fillcolor="white [3212]" strokecolor="#7f7f7f [1612]" strokeweight="2pt">
                  <v:textbox inset="1mm,,1mm">
                    <w:txbxContent>
                      <w:p w14:paraId="6D225697" w14:textId="77777777" w:rsidR="00FA0959" w:rsidRDefault="00FA0959" w:rsidP="00385A3C">
                        <w:pPr>
                          <w:pStyle w:val="NormalWeb"/>
                          <w:spacing w:before="0" w:beforeAutospacing="0" w:after="0" w:afterAutospacing="0"/>
                          <w:jc w:val="center"/>
                        </w:pPr>
                        <w:r>
                          <w:rPr>
                            <w:rFonts w:ascii="Arial" w:hAnsi="Arial" w:cs="Arial"/>
                            <w:b/>
                            <w:bCs/>
                            <w:color w:val="000000" w:themeColor="text1"/>
                            <w:kern w:val="24"/>
                          </w:rPr>
                          <w:t>Nouveau</w:t>
                        </w:r>
                      </w:p>
                    </w:txbxContent>
                  </v:textbox>
                </v:rect>
                <v:rect id="Rectangle 7" o:spid="_x0000_s1031" style="position:absolute;left:22137;top:5486;width:14961;height:8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" fillcolor="white [3212]" strokecolor="#7f7f7f [1612]" strokeweight="2pt">
                  <v:textbox inset="1mm,,1mm">
                    <w:txbxContent>
                      <w:p w14:paraId="27987A4F" w14:textId="77777777" w:rsidR="00FA0959" w:rsidRDefault="00FA0959" w:rsidP="00385A3C">
                        <w:pPr>
                          <w:pStyle w:val="NormalWeb"/>
                          <w:spacing w:before="0" w:beforeAutospacing="0" w:after="0" w:afterAutospacing="0"/>
                          <w:jc w:val="center"/>
                        </w:pPr>
                        <w:r>
                          <w:rPr>
                            <w:rFonts w:ascii="Arial" w:hAnsi="Arial" w:cs="Arial"/>
                            <w:b/>
                            <w:bCs/>
                            <w:color w:val="000000" w:themeColor="text1"/>
                            <w:kern w:val="24"/>
                          </w:rPr>
                          <w:t>MAJ</w:t>
                        </w:r>
                      </w:p>
                    </w:txbxContent>
                  </v:textbox>
                </v:rect>
                <v:rect id="Rectangle 8" o:spid="_x0000_s1032" style="position:absolute;left:39599;top:14126;width:2344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" fillcolor="white [3212]" strokecolor="#7f7f7f [1612]" strokeweight="2pt">
                  <v:textbox inset="1mm,,1mm">
                    <w:txbxContent>
                      <w:p w14:paraId="0E2E0B96" w14:textId="77777777" w:rsidR="00FA0959" w:rsidRDefault="00FA0959" w:rsidP="00385A3C">
                        <w:pPr>
                          <w:pStyle w:val="NormalWeb"/>
                          <w:spacing w:before="0" w:beforeAutospacing="0" w:after="0" w:afterAutospacing="0"/>
                          <w:jc w:val="center"/>
                        </w:pPr>
                        <w:r>
                          <w:rPr>
                            <w:rFonts w:ascii="Arial" w:hAnsi="Arial" w:cs="Arial"/>
                            <w:b/>
                            <w:bCs/>
                            <w:color w:val="000000" w:themeColor="text1"/>
                            <w:kern w:val="24"/>
                          </w:rPr>
                          <w:t>REPLANIFICATION</w:t>
                        </w:r>
                      </w:p>
                    </w:txbxContent>
                  </v:textbox>
                </v:rect>
                <v:rect id="Rectangle 9" o:spid="_x0000_s1033" style="position:absolute;left:57061;top:22768;width:1512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" fillcolor="white [3212]" strokecolor="#7f7f7f [1612]" strokeweight="2pt">
                  <v:textbox inset="1mm,,1mm">
                    <w:txbxContent>
                      <w:p w14:paraId="564DD66E" w14:textId="77777777" w:rsidR="00FA0959" w:rsidRDefault="00FA0959" w:rsidP="00385A3C">
                        <w:pPr>
                          <w:pStyle w:val="NormalWeb"/>
                          <w:spacing w:before="0" w:beforeAutospacing="0" w:after="0" w:afterAutospacing="0"/>
                          <w:jc w:val="center"/>
                        </w:pPr>
                        <w:r>
                          <w:rPr>
                            <w:rFonts w:ascii="Arial" w:hAnsi="Arial" w:cs="Arial"/>
                            <w:b/>
                            <w:bCs/>
                            <w:color w:val="000000" w:themeColor="text1"/>
                            <w:kern w:val="24"/>
                          </w:rPr>
                          <w:t>CLOTURE</w:t>
                        </w:r>
                      </w:p>
                    </w:txbxContent>
                  </v:textbox>
                </v:rect>
                <v:rect id="Rectangle 11" o:spid="_x0000_s1034" style="position:absolute;left:74523;top:31409;width:1512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" fillcolor="white [3212]" strokecolor="#7f7f7f [1612]" strokeweight="2pt">
                  <v:textbox inset="1mm,,1mm">
                    <w:txbxContent>
                      <w:p w14:paraId="258732F0" w14:textId="77777777" w:rsidR="00FA0959" w:rsidRDefault="00FA0959" w:rsidP="00385A3C">
                        <w:pPr>
                          <w:pStyle w:val="NormalWeb"/>
                          <w:spacing w:before="0" w:beforeAutospacing="0" w:after="0" w:afterAutospacing="0"/>
                          <w:jc w:val="center"/>
                        </w:pPr>
                        <w:r>
                          <w:rPr>
                            <w:rFonts w:ascii="Arial" w:hAnsi="Arial" w:cs="Arial"/>
                            <w:b/>
                            <w:bCs/>
                            <w:color w:val="000000" w:themeColor="text1"/>
                            <w:kern w:val="24"/>
                          </w:rPr>
                          <w:t>ANNULE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 o:spid="_x0000_s1035" type="#_x0000_t34" style="position:absolute;left:36457;top:-10616;width:21300;height:699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" adj="26732" strokecolor="red" strokeweight="2.25pt">
                  <v:stroke endarrow="open"/>
                </v:shape>
                <v:shape id="Connecteur en angle 13" o:spid="_x0000_s1036" type="#_x0000_t34" style="position:absolute;left:32046;top:-6205;width:12659;height:524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" adj="30235" strokecolor="red" strokeweight="2.25pt">
                  <v:stroke endarrow="open"/>
                </v:shape>
                <v:shape id="Connecteur en angle 14" o:spid="_x0000_s1037" type="#_x0000_t34" style="position:absolute;left:29716;top:-3875;width:4017;height:391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" adj="36243" strokecolor="red" strokeweight="2.25pt">
                  <v:stroke endarrow="open"/>
                </v:shape>
                <v:shape id="Connecteur en angle 15" o:spid="_x0000_s1038" type="#_x0000_t34" style="position:absolute;left:20666;top:5175;width:417;height:174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" adj="283453" strokecolor="red" strokeweight="2.25pt">
                  <v:stroke endarrow="open"/>
                </v:shape>
                <v:shapetype id="_x0000_t33" coordsize="21600,21600" o:spt="33" o:oned="t" path="m,l21600,r,21600e" filled="f">
                  <v:stroke joinstyle="miter"/>
                  <v:path arrowok="t" fillok="f" o:connecttype="none"/>
                  <o:lock v:ext="edit" shapetype="t"/>
                </v:shapetype>
                <v:shape id="Forme 36" o:spid="_x0000_s1039" type="#_x0000_t33" style="position:absolute;left:37098;top:9807;width:14221;height:43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" strokecolor="#0070c0" strokeweight="2.25pt">
                  <v:stroke endarrow="open"/>
                </v:shape>
                <v:shape id="Forme 38" o:spid="_x0000_s1040" type="#_x0000_t33" style="position:absolute;left:37098;top:9807;width:27523;height:129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" strokecolor="#7f7f7f [1612]" strokeweight="2.25pt">
                  <v:stroke endarrow="open"/>
                </v:shape>
                <v:shape id="Forme 40" o:spid="_x0000_s1041" type="#_x0000_t33" style="position:absolute;left:37098;top:9807;width:44985;height:216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" strokecolor="#7f7f7f [1612]" strokeweight="2.25pt">
                  <v:stroke endarrow="open"/>
                </v:shape>
                <v:shape id="Forme 42" o:spid="_x0000_s1042" type="#_x0000_t33" style="position:absolute;left:29618;top:14127;width:9981;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" strokecolor="#0070c0" strokeweight="2.25pt">
                  <v:stroke endarrow="open"/>
                </v:shape>
                <v:shape id="Connecteur en angle 20" o:spid="_x0000_s1043" type="#_x0000_t33" style="position:absolute;left:63039;top:15927;width:1582;height:68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" strokecolor="#7f7f7f [1612]">
                  <v:stroke endarrow="open"/>
                </v:shape>
                <v:shape id="Forme 51" o:spid="_x0000_s1044" type="#_x0000_t33" style="position:absolute;left:63039;top:15927;width:19044;height:154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" strokecolor="#7f7f7f [1612]" strokeweight="2.25pt">
                  <v:stroke endarrow="open"/>
                </v:shape>
                <v:rect id="Rectangle 22" o:spid="_x0000_s1045" style="position:absolute;left:1795;top:16073;width:10805;height:2901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" filled="f" stroked="f">
                  <v:textbox>
                    <w:txbxContent>
                      <w:p w14:paraId="0B0C1D36" w14:textId="77777777" w:rsidR="00FA0959" w:rsidRDefault="00FA0959" w:rsidP="00385A3C">
                        <w:pPr>
                          <w:pStyle w:val="NormalWeb"/>
                          <w:tabs>
                            <w:tab w:val="left" w:pos="2160"/>
                          </w:tabs>
                          <w:spacing w:before="0" w:beforeAutospacing="0" w:after="0" w:afterAutospacing="0"/>
                          <w:textAlignment w:val="baseline"/>
                        </w:pPr>
                        <w:r>
                          <w:rPr>
                            <w:rFonts w:ascii="Arial" w:eastAsia="Calibri" w:hAnsi="Arial" w:cs="Arial"/>
                            <w:color w:val="000000" w:themeColor="text1"/>
                            <w:kern w:val="24"/>
                            <w:sz w:val="20"/>
                            <w:szCs w:val="20"/>
                          </w:rPr>
                          <w:t>Passage possible de nouveau à MAJ, replanification, clôturé ou annulé</w:t>
                        </w:r>
                      </w:p>
                      <w:p w14:paraId="6AC95B82" w14:textId="77777777" w:rsidR="00FA0959" w:rsidRDefault="00FA0959" w:rsidP="00385A3C">
                        <w:pPr>
                          <w:pStyle w:val="NormalWeb"/>
                          <w:tabs>
                            <w:tab w:val="left" w:pos="2160"/>
                          </w:tabs>
                          <w:spacing w:before="0" w:beforeAutospacing="0" w:after="0" w:afterAutospacing="0"/>
                          <w:textAlignment w:val="baseline"/>
                        </w:pPr>
                        <w:r>
                          <w:rPr>
                            <w:rFonts w:ascii="Arial" w:eastAsia="Calibri" w:hAnsi="Arial" w:cs="Arial"/>
                            <w:color w:val="000000" w:themeColor="text1"/>
                            <w:kern w:val="24"/>
                            <w:sz w:val="20"/>
                            <w:szCs w:val="20"/>
                          </w:rPr>
                          <w:t>Pas de retour en arrière possible vers nouveau</w:t>
                        </w:r>
                      </w:p>
                    </w:txbxContent>
                  </v:textbox>
                </v:rect>
                <v:rect id="Rectangle 23" o:spid="_x0000_s1046" style="position:absolute;left:38191;top:-39;width:15850;height:18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BaBwQAAANsAAAAPAAAAZHJzL2Rvd25yZXYueG1sRI/BasMw&#10;EETvhfyD2EBvjewE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GY8FoHBAAAA2wAAAA8AAAAA&#10;AAAAAAAAAAAABwIAAGRycy9kb3ducmV2LnhtbFBLBQYAAAAAAwADALcAAAD1AgAAAAA=&#10;" filled="f" stroked="f">
                  <v:textbox>
                    <w:txbxContent>
                      <w:p w14:paraId="6C1C8403" w14:textId="77777777" w:rsidR="00FA0959" w:rsidRDefault="00FA0959" w:rsidP="00385A3C">
                        <w:pPr>
                          <w:pStyle w:val="NormalWeb"/>
                          <w:tabs>
                            <w:tab w:val="left" w:pos="720"/>
                            <w:tab w:val="left" w:pos="1788"/>
                            <w:tab w:val="left" w:pos="2160"/>
                          </w:tabs>
                          <w:spacing w:before="0" w:beforeAutospacing="0" w:after="0" w:afterAutospacing="0"/>
                          <w:textAlignment w:val="baseline"/>
                        </w:pPr>
                        <w:r>
                          <w:rPr>
                            <w:rFonts w:ascii="Arial" w:eastAsia="Calibri" w:hAnsi="Arial" w:cs="Arial"/>
                            <w:color w:val="000000" w:themeColor="text1"/>
                            <w:kern w:val="24"/>
                            <w:sz w:val="20"/>
                            <w:szCs w:val="20"/>
                          </w:rPr>
                          <w:t>Passage possible de MAJ à replanification et inversement</w:t>
                        </w:r>
                      </w:p>
                    </w:txbxContent>
                  </v:textbox>
                </v:rect>
                <v:rect id="Rectangle 24" o:spid="_x0000_s1047" style="position:absolute;left:50924;top:26725;width:19445;height:18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Y71wQAAANsAAAAPAAAAZHJzL2Rvd25yZXYueG1sRI/BasMw&#10;EETvhfyD2EBvjewQ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OnVjvXBAAAA2wAAAA8AAAAA&#10;AAAAAAAAAAAABwIAAGRycy9kb3ducmV2LnhtbFBLBQYAAAAAAwADALcAAAD1AgAAAAA=&#10;" filled="f" stroked="f">
                  <v:textbox>
                    <w:txbxContent>
                      <w:p w14:paraId="1DF1C51F" w14:textId="77777777" w:rsidR="00FA0959" w:rsidRDefault="00FA0959" w:rsidP="00385A3C">
                        <w:pPr>
                          <w:pStyle w:val="NormalWeb"/>
                          <w:tabs>
                            <w:tab w:val="left" w:pos="720"/>
                            <w:tab w:val="left" w:pos="1788"/>
                            <w:tab w:val="left" w:pos="2160"/>
                          </w:tabs>
                          <w:spacing w:before="0" w:beforeAutospacing="0" w:after="0" w:afterAutospacing="0"/>
                          <w:textAlignment w:val="baseline"/>
                        </w:pPr>
                        <w:r>
                          <w:rPr>
                            <w:rFonts w:ascii="Arial" w:eastAsia="Calibri" w:hAnsi="Arial" w:cs="Arial"/>
                            <w:color w:val="000000" w:themeColor="text1"/>
                            <w:kern w:val="24"/>
                            <w:sz w:val="20"/>
                            <w:szCs w:val="20"/>
                          </w:rPr>
                          <w:t>De clôturé et annulé, pas de pas de passage possible à un nouvel état</w:t>
                        </w:r>
                      </w:p>
                    </w:txbxContent>
                  </v:textbox>
                </v:rect>
                <w10:wrap type="topAndBottom" anchorx="margin"/>
              </v:group>
            </w:pict>
          </mc:Fallback>
        </mc:AlternateContent>
      </w:r>
    </w:p>
    <w:p w14:paraId="5F24078F" w14:textId="77777777" w:rsidR="00385A3C" w:rsidRDefault="00385A3C" w:rsidP="00385A3C">
      <w:pPr>
        <w:pStyle w:val="Corpsdetexte"/>
        <w:tabs>
          <w:tab w:val="clear" w:pos="3969"/>
          <w:tab w:val="left" w:pos="709"/>
        </w:tabs>
        <w:rPr>
          <w:rFonts w:ascii="Arial" w:hAnsi="Arial" w:cs="Arial"/>
          <w:szCs w:val="22"/>
        </w:rPr>
      </w:pPr>
    </w:p>
    <w:p w14:paraId="0442D5DD" w14:textId="77777777" w:rsidR="00385A3C" w:rsidRPr="007F5B2E" w:rsidRDefault="0012550A" w:rsidP="004E6B8C">
      <w:pPr>
        <w:pStyle w:val="Titre2"/>
        <w:numPr>
          <w:ilvl w:val="1"/>
          <w:numId w:val="24"/>
        </w:numPr>
        <w:ind w:firstLine="0"/>
        <w:rPr>
          <w:rFonts w:cs="Arial"/>
          <w:sz w:val="32"/>
          <w:szCs w:val="22"/>
        </w:rPr>
      </w:pPr>
      <w:bookmarkStart w:id="23" w:name="_Toc457294406"/>
      <w:bookmarkStart w:id="24" w:name="_Toc15376110"/>
      <w:r>
        <w:rPr>
          <w:rFonts w:cs="Arial"/>
          <w:sz w:val="32"/>
          <w:szCs w:val="22"/>
        </w:rPr>
        <w:t>Modalités</w:t>
      </w:r>
      <w:r w:rsidR="00385A3C" w:rsidRPr="007F5B2E">
        <w:rPr>
          <w:rFonts w:cs="Arial"/>
          <w:sz w:val="32"/>
          <w:szCs w:val="22"/>
        </w:rPr>
        <w:t xml:space="preserve"> de recherche</w:t>
      </w:r>
      <w:bookmarkEnd w:id="23"/>
      <w:bookmarkEnd w:id="24"/>
    </w:p>
    <w:p w14:paraId="13133BC1" w14:textId="77777777" w:rsidR="00385A3C" w:rsidRPr="00B508D4" w:rsidRDefault="00385A3C" w:rsidP="009416BC">
      <w:pPr>
        <w:pStyle w:val="Corpsdetexte"/>
        <w:tabs>
          <w:tab w:val="clear" w:pos="3969"/>
          <w:tab w:val="left" w:pos="709"/>
        </w:tabs>
        <w:rPr>
          <w:rFonts w:ascii="Arial" w:hAnsi="Arial" w:cs="Arial"/>
          <w:szCs w:val="22"/>
        </w:rPr>
      </w:pPr>
    </w:p>
    <w:p w14:paraId="63E824FE" w14:textId="2953FDD9" w:rsidR="00385A3C" w:rsidRPr="003F3BC0" w:rsidRDefault="00385A3C" w:rsidP="0012550A">
      <w:pPr>
        <w:pStyle w:val="Corpsdetexte"/>
        <w:tabs>
          <w:tab w:val="clear" w:pos="3969"/>
          <w:tab w:val="left" w:pos="709"/>
        </w:tabs>
        <w:rPr>
          <w:rFonts w:ascii="Arial" w:hAnsi="Arial" w:cs="Arial"/>
          <w:szCs w:val="22"/>
        </w:rPr>
      </w:pPr>
      <w:r w:rsidRPr="003F3BC0">
        <w:rPr>
          <w:rFonts w:ascii="Arial" w:hAnsi="Arial" w:cs="Arial"/>
          <w:szCs w:val="22"/>
        </w:rPr>
        <w:t xml:space="preserve">Il est convenu de réaliser une seule méthode intégrant tous les critères de recherche définis en facultatif et pouvant tous être combinés pour </w:t>
      </w:r>
      <w:proofErr w:type="gramStart"/>
      <w:r w:rsidRPr="003F3BC0">
        <w:rPr>
          <w:rFonts w:ascii="Arial" w:hAnsi="Arial" w:cs="Arial"/>
          <w:szCs w:val="22"/>
        </w:rPr>
        <w:t>une recherche multicritères</w:t>
      </w:r>
      <w:proofErr w:type="gramEnd"/>
      <w:r w:rsidRPr="003F3BC0">
        <w:rPr>
          <w:rFonts w:ascii="Arial" w:hAnsi="Arial" w:cs="Arial"/>
          <w:szCs w:val="22"/>
        </w:rPr>
        <w:t>, charge à l’OC d’implémenter ensuite les critères de recherche selon ses besoins. Seul le code OC (entête) est obligatoire</w:t>
      </w:r>
      <w:r w:rsidR="0035065A">
        <w:rPr>
          <w:rFonts w:ascii="Arial" w:hAnsi="Arial" w:cs="Arial"/>
          <w:szCs w:val="22"/>
        </w:rPr>
        <w:t xml:space="preserve"> Q ? pourquoi ne pas rendre obligatoire le code OI comme pour une dépose de signalisation (sinon cela revient à faire reposer l’étanchéité sur les certificats ou URL d’appel)</w:t>
      </w:r>
    </w:p>
    <w:p w14:paraId="5BE001DC" w14:textId="77777777" w:rsidR="002A1D42" w:rsidRDefault="00385A3C" w:rsidP="0012550A">
      <w:pPr>
        <w:pStyle w:val="Corpsdetexte"/>
        <w:tabs>
          <w:tab w:val="clear" w:pos="3969"/>
          <w:tab w:val="left" w:pos="709"/>
        </w:tabs>
        <w:rPr>
          <w:rFonts w:ascii="Arial" w:hAnsi="Arial" w:cs="Arial"/>
          <w:szCs w:val="22"/>
        </w:rPr>
      </w:pPr>
      <w:r w:rsidRPr="00B508D4">
        <w:rPr>
          <w:rFonts w:ascii="Arial" w:hAnsi="Arial" w:cs="Arial"/>
          <w:szCs w:val="22"/>
        </w:rPr>
        <w:t>Il sera ainsi possible par exemple de ressortir la liste de tous les travaux d’un OC, sélectionner les travaux en cours sur un ou plusieurs états (exemple nouveau, MAJ et replanifié), faire une recherche par date ou période, etc.</w:t>
      </w:r>
    </w:p>
    <w:p w14:paraId="3BB429BE" w14:textId="77777777" w:rsidR="002A1D42" w:rsidRPr="00B508D4" w:rsidRDefault="002A1D42" w:rsidP="0012550A">
      <w:pPr>
        <w:pStyle w:val="Corpsdetexte"/>
        <w:tabs>
          <w:tab w:val="clear" w:pos="3969"/>
          <w:tab w:val="left" w:pos="709"/>
        </w:tabs>
        <w:rPr>
          <w:rFonts w:ascii="Arial" w:hAnsi="Arial" w:cs="Arial"/>
          <w:szCs w:val="22"/>
        </w:rPr>
      </w:pPr>
      <w:r>
        <w:rPr>
          <w:rFonts w:ascii="Arial" w:hAnsi="Arial" w:cs="Arial"/>
          <w:szCs w:val="22"/>
        </w:rPr>
        <w:lastRenderedPageBreak/>
        <w:t>L’OI mettra en œuvre des mécanismes de quotas pour limiter le nombre de sollicitations en nombre et en fréquence pour permettre des temps de réponse rapide à des requêtes variables (obtenir toutes les opérations à venir impactant un OC ou de multiples requêtes unitaires). Les quotas seront définis par chaque OI dans l’annexe technique de leur contrat.</w:t>
      </w:r>
    </w:p>
    <w:p w14:paraId="09B2292E" w14:textId="77777777" w:rsidR="007F5B2E" w:rsidRPr="007F5B2E" w:rsidRDefault="007F5B2E" w:rsidP="004E6B8C">
      <w:pPr>
        <w:pStyle w:val="Titre1"/>
        <w:numPr>
          <w:ilvl w:val="0"/>
          <w:numId w:val="24"/>
        </w:numPr>
        <w:tabs>
          <w:tab w:val="clear" w:pos="0"/>
          <w:tab w:val="clear" w:pos="2268"/>
          <w:tab w:val="left" w:pos="567"/>
        </w:tabs>
        <w:ind w:left="0" w:firstLine="0"/>
        <w:rPr>
          <w:rFonts w:cs="Arial"/>
          <w:szCs w:val="22"/>
        </w:rPr>
      </w:pPr>
      <w:bookmarkStart w:id="25" w:name="_Toc478992187"/>
      <w:bookmarkStart w:id="26" w:name="_Toc15376111"/>
      <w:r w:rsidRPr="007F5B2E">
        <w:rPr>
          <w:rFonts w:cs="Arial"/>
          <w:szCs w:val="22"/>
        </w:rPr>
        <w:lastRenderedPageBreak/>
        <w:t>DESCRIPTION DE L’INTERFACE </w:t>
      </w:r>
      <w:r w:rsidR="00DA71EA">
        <w:rPr>
          <w:rFonts w:cs="Arial"/>
          <w:szCs w:val="22"/>
        </w:rPr>
        <w:t>« </w:t>
      </w:r>
      <w:proofErr w:type="spellStart"/>
      <w:r w:rsidRPr="007F5B2E">
        <w:rPr>
          <w:rFonts w:cs="Arial"/>
          <w:szCs w:val="22"/>
        </w:rPr>
        <w:t>gestionTravauxFTTHService</w:t>
      </w:r>
      <w:proofErr w:type="spellEnd"/>
      <w:r w:rsidRPr="007F5B2E">
        <w:rPr>
          <w:rFonts w:cs="Arial"/>
          <w:szCs w:val="22"/>
        </w:rPr>
        <w:t> »</w:t>
      </w:r>
      <w:bookmarkEnd w:id="25"/>
      <w:bookmarkEnd w:id="26"/>
      <w:r w:rsidRPr="007F5B2E">
        <w:rPr>
          <w:rFonts w:cs="Arial"/>
          <w:szCs w:val="22"/>
        </w:rPr>
        <w:t> </w:t>
      </w:r>
    </w:p>
    <w:p w14:paraId="12E2844F" w14:textId="77777777" w:rsidR="007F5B2E" w:rsidRPr="00DA71EA" w:rsidRDefault="007F5B2E" w:rsidP="007F5B2E">
      <w:pPr>
        <w:pStyle w:val="PARGTITR1"/>
        <w:spacing w:before="120" w:line="276" w:lineRule="auto"/>
        <w:ind w:firstLine="709"/>
        <w:rPr>
          <w:lang w:eastAsia="fr-FR"/>
        </w:rPr>
      </w:pPr>
      <w:r w:rsidRPr="00DA71EA">
        <w:rPr>
          <w:lang w:eastAsia="fr-FR"/>
        </w:rPr>
        <w:t xml:space="preserve">Ce WS sera exposé par les OI aux différents OC. Il permet à ces derniers de consulter à tout moment les </w:t>
      </w:r>
      <w:r w:rsidR="00107DC0">
        <w:rPr>
          <w:lang w:eastAsia="fr-FR"/>
        </w:rPr>
        <w:t>T</w:t>
      </w:r>
      <w:r w:rsidRPr="00DA71EA">
        <w:rPr>
          <w:lang w:eastAsia="fr-FR"/>
        </w:rPr>
        <w:t xml:space="preserve">ravaux </w:t>
      </w:r>
      <w:r w:rsidR="00107DC0">
        <w:rPr>
          <w:lang w:eastAsia="fr-FR"/>
        </w:rPr>
        <w:t>Programmés ou les dérangements Collectifs le concernant</w:t>
      </w:r>
      <w:r w:rsidRPr="00DA71EA">
        <w:rPr>
          <w:lang w:eastAsia="fr-FR"/>
        </w:rPr>
        <w:t>.</w:t>
      </w:r>
    </w:p>
    <w:p w14:paraId="16FA7FD4" w14:textId="77777777" w:rsidR="007F5B2E" w:rsidRPr="00DA71EA" w:rsidRDefault="007F5B2E" w:rsidP="007F5B2E">
      <w:pPr>
        <w:pStyle w:val="PARGTITR1"/>
        <w:spacing w:before="120" w:line="276" w:lineRule="auto"/>
        <w:ind w:firstLine="709"/>
        <w:rPr>
          <w:lang w:eastAsia="fr-FR"/>
        </w:rPr>
      </w:pPr>
      <w:r w:rsidRPr="00DA71EA">
        <w:rPr>
          <w:lang w:eastAsia="fr-FR"/>
        </w:rPr>
        <w:t xml:space="preserve">Une seule méthode web sera exposée par ce WS : </w:t>
      </w:r>
      <w:proofErr w:type="spellStart"/>
      <w:r w:rsidRPr="00DA71EA">
        <w:rPr>
          <w:lang w:eastAsia="fr-FR"/>
        </w:rPr>
        <w:t>getInfoTravauxFTTH</w:t>
      </w:r>
      <w:proofErr w:type="spellEnd"/>
    </w:p>
    <w:p w14:paraId="2306932D" w14:textId="77777777" w:rsidR="007F5B2E" w:rsidRPr="00DA71EA" w:rsidRDefault="007F5B2E" w:rsidP="004E6B8C">
      <w:pPr>
        <w:pStyle w:val="Titre2"/>
        <w:numPr>
          <w:ilvl w:val="1"/>
          <w:numId w:val="24"/>
        </w:numPr>
        <w:ind w:firstLine="0"/>
        <w:rPr>
          <w:rFonts w:cs="Arial"/>
          <w:sz w:val="32"/>
          <w:szCs w:val="22"/>
        </w:rPr>
      </w:pPr>
      <w:bookmarkStart w:id="27" w:name="_Toc478992188"/>
      <w:bookmarkStart w:id="28" w:name="_Toc118815497"/>
      <w:bookmarkStart w:id="29" w:name="_Toc15376112"/>
      <w:r w:rsidRPr="00DA71EA">
        <w:rPr>
          <w:rFonts w:cs="Arial"/>
          <w:sz w:val="32"/>
          <w:szCs w:val="22"/>
        </w:rPr>
        <w:t xml:space="preserve">Méthode </w:t>
      </w:r>
      <w:proofErr w:type="spellStart"/>
      <w:r w:rsidRPr="00DA71EA">
        <w:rPr>
          <w:rFonts w:cs="Arial"/>
          <w:sz w:val="32"/>
          <w:szCs w:val="22"/>
        </w:rPr>
        <w:t>getInfoTravauxFTTH</w:t>
      </w:r>
      <w:bookmarkEnd w:id="27"/>
      <w:bookmarkEnd w:id="29"/>
      <w:proofErr w:type="spellEnd"/>
    </w:p>
    <w:p w14:paraId="4E48F0CD" w14:textId="77777777" w:rsidR="007F5B2E" w:rsidRPr="00DA71EA" w:rsidRDefault="007F5B2E" w:rsidP="007F5B2E">
      <w:pPr>
        <w:pStyle w:val="PARGTITR1"/>
        <w:spacing w:before="120" w:line="276" w:lineRule="auto"/>
        <w:ind w:firstLine="709"/>
        <w:rPr>
          <w:lang w:eastAsia="fr-FR"/>
        </w:rPr>
      </w:pPr>
      <w:r w:rsidRPr="00DA71EA">
        <w:rPr>
          <w:lang w:eastAsia="fr-FR"/>
        </w:rPr>
        <w:t>Cette méthode permet de retourner la liste des travaux FTTH planifiés pour un ou plusieurs PM selon les critères de filtrage passés en entrée du Webservice.</w:t>
      </w:r>
    </w:p>
    <w:p w14:paraId="5F4ABEF0" w14:textId="77777777" w:rsidR="007F5B2E" w:rsidRPr="006B48D8" w:rsidRDefault="007F5B2E" w:rsidP="00DA71EA">
      <w:pPr>
        <w:pStyle w:val="Titre3"/>
        <w:numPr>
          <w:ilvl w:val="0"/>
          <w:numId w:val="0"/>
        </w:numPr>
        <w:ind w:left="926" w:hanging="360"/>
      </w:pPr>
      <w:bookmarkStart w:id="30" w:name="_Toc15376113"/>
      <w:r>
        <w:t>Description des paramètres d’entrée</w:t>
      </w:r>
      <w:bookmarkEnd w:id="30"/>
    </w:p>
    <w:p w14:paraId="518BEE8E" w14:textId="77777777" w:rsidR="007F5B2E" w:rsidRPr="00DA71EA" w:rsidRDefault="007F5B2E" w:rsidP="007F5B2E">
      <w:pPr>
        <w:spacing w:before="100" w:beforeAutospacing="1"/>
        <w:ind w:firstLine="709"/>
        <w:rPr>
          <w:rFonts w:ascii="Arial" w:hAnsi="Arial" w:cs="Arial"/>
          <w:sz w:val="22"/>
          <w:szCs w:val="22"/>
        </w:rPr>
      </w:pPr>
      <w:r w:rsidRPr="00DA71EA">
        <w:rPr>
          <w:rFonts w:ascii="Arial" w:hAnsi="Arial" w:cs="Arial"/>
          <w:sz w:val="22"/>
          <w:szCs w:val="22"/>
        </w:rPr>
        <w:t>Le contenu de l’appel WS est composé de 2 parties :</w:t>
      </w:r>
    </w:p>
    <w:p w14:paraId="004B909C" w14:textId="77777777" w:rsidR="007F5B2E" w:rsidRPr="00DA71EA" w:rsidRDefault="007F5B2E" w:rsidP="004E6B8C">
      <w:pPr>
        <w:pStyle w:val="Paragraphedeliste"/>
        <w:numPr>
          <w:ilvl w:val="0"/>
          <w:numId w:val="30"/>
        </w:numPr>
        <w:spacing w:before="120"/>
        <w:ind w:hanging="357"/>
        <w:rPr>
          <w:rFonts w:ascii="Arial" w:hAnsi="Arial"/>
          <w:sz w:val="22"/>
          <w:szCs w:val="22"/>
        </w:rPr>
      </w:pPr>
      <w:r w:rsidRPr="00DA71EA">
        <w:rPr>
          <w:rFonts w:ascii="Arial" w:hAnsi="Arial"/>
          <w:sz w:val="22"/>
          <w:szCs w:val="22"/>
        </w:rPr>
        <w:t>Entête</w:t>
      </w:r>
    </w:p>
    <w:p w14:paraId="6DF76E09" w14:textId="77777777" w:rsidR="007F5B2E" w:rsidRPr="00DA71EA" w:rsidRDefault="007F5B2E" w:rsidP="004E6B8C">
      <w:pPr>
        <w:pStyle w:val="Paragraphedeliste"/>
        <w:numPr>
          <w:ilvl w:val="0"/>
          <w:numId w:val="30"/>
        </w:numPr>
        <w:spacing w:before="100" w:beforeAutospacing="1"/>
        <w:rPr>
          <w:rFonts w:ascii="Arial" w:hAnsi="Arial"/>
          <w:sz w:val="22"/>
          <w:szCs w:val="22"/>
        </w:rPr>
      </w:pPr>
      <w:r w:rsidRPr="00DA71EA">
        <w:rPr>
          <w:rFonts w:ascii="Arial" w:hAnsi="Arial"/>
          <w:sz w:val="22"/>
          <w:szCs w:val="22"/>
        </w:rPr>
        <w:t>Corps</w:t>
      </w:r>
    </w:p>
    <w:p w14:paraId="48454668" w14:textId="77777777" w:rsidR="007F5B2E" w:rsidRPr="002A4788" w:rsidRDefault="007F5B2E" w:rsidP="00DA71EA">
      <w:pPr>
        <w:pStyle w:val="Titre3"/>
        <w:numPr>
          <w:ilvl w:val="0"/>
          <w:numId w:val="0"/>
        </w:numPr>
        <w:ind w:left="926" w:hanging="360"/>
      </w:pPr>
      <w:bookmarkStart w:id="31" w:name="_Toc15376114"/>
      <w:r>
        <w:t>Contenu de l’entête</w:t>
      </w:r>
      <w:bookmarkEnd w:id="31"/>
    </w:p>
    <w:p w14:paraId="24AAE4AA" w14:textId="163E3684" w:rsidR="00026243" w:rsidRPr="00DA71EA" w:rsidRDefault="00026243" w:rsidP="00A42738">
      <w:pPr>
        <w:spacing w:before="100" w:beforeAutospacing="1" w:after="100" w:afterAutospacing="1"/>
        <w:ind w:firstLine="709"/>
        <w:jc w:val="both"/>
        <w:rPr>
          <w:rFonts w:ascii="Arial" w:hAnsi="Arial" w:cs="Arial"/>
          <w:sz w:val="22"/>
          <w:szCs w:val="22"/>
        </w:rPr>
      </w:pPr>
      <w:r w:rsidRPr="00DA71EA">
        <w:rPr>
          <w:rFonts w:ascii="Arial" w:hAnsi="Arial" w:cs="Arial"/>
          <w:sz w:val="22"/>
          <w:szCs w:val="22"/>
        </w:rPr>
        <w:t xml:space="preserve">L’entête sera composé </w:t>
      </w:r>
      <w:r>
        <w:rPr>
          <w:rFonts w:ascii="Arial" w:hAnsi="Arial" w:cs="Arial"/>
          <w:sz w:val="22"/>
          <w:szCs w:val="22"/>
        </w:rPr>
        <w:t>de 2</w:t>
      </w:r>
      <w:r w:rsidRPr="00DA71EA">
        <w:rPr>
          <w:rFonts w:ascii="Arial" w:hAnsi="Arial" w:cs="Arial"/>
          <w:sz w:val="22"/>
          <w:szCs w:val="22"/>
        </w:rPr>
        <w:t xml:space="preserve"> champ</w:t>
      </w:r>
      <w:r>
        <w:rPr>
          <w:rFonts w:ascii="Arial" w:hAnsi="Arial" w:cs="Arial"/>
          <w:sz w:val="22"/>
          <w:szCs w:val="22"/>
        </w:rPr>
        <w:t>s</w:t>
      </w:r>
      <w:r w:rsidRPr="00DA71EA">
        <w:rPr>
          <w:rFonts w:ascii="Arial" w:hAnsi="Arial" w:cs="Arial"/>
          <w:sz w:val="22"/>
          <w:szCs w:val="22"/>
        </w:rPr>
        <w:t xml:space="preserve"> obligatoire</w:t>
      </w:r>
      <w:r>
        <w:rPr>
          <w:rFonts w:ascii="Arial" w:hAnsi="Arial" w:cs="Arial"/>
          <w:sz w:val="22"/>
          <w:szCs w:val="22"/>
        </w:rPr>
        <w:t>s</w:t>
      </w:r>
      <w:r w:rsidRPr="00DA71EA">
        <w:rPr>
          <w:rFonts w:ascii="Arial" w:hAnsi="Arial" w:cs="Arial"/>
          <w:sz w:val="22"/>
          <w:szCs w:val="22"/>
        </w:rPr>
        <w:t xml:space="preserve"> qui </w:t>
      </w:r>
      <w:r>
        <w:rPr>
          <w:rFonts w:ascii="Arial" w:hAnsi="Arial" w:cs="Arial"/>
          <w:sz w:val="22"/>
          <w:szCs w:val="22"/>
        </w:rPr>
        <w:t>sont</w:t>
      </w:r>
      <w:r w:rsidRPr="00DA71EA">
        <w:rPr>
          <w:rFonts w:ascii="Arial" w:hAnsi="Arial" w:cs="Arial"/>
          <w:sz w:val="22"/>
          <w:szCs w:val="22"/>
        </w:rPr>
        <w:t xml:space="preserve"> le « </w:t>
      </w:r>
      <w:proofErr w:type="spellStart"/>
      <w:r>
        <w:rPr>
          <w:rFonts w:ascii="Arial" w:hAnsi="Arial" w:cs="Arial"/>
          <w:sz w:val="22"/>
          <w:szCs w:val="22"/>
        </w:rPr>
        <w:t>SupplierId</w:t>
      </w:r>
      <w:proofErr w:type="spellEnd"/>
      <w:r w:rsidRPr="00DA71EA">
        <w:rPr>
          <w:rFonts w:ascii="Arial" w:hAnsi="Arial" w:cs="Arial"/>
          <w:sz w:val="22"/>
          <w:szCs w:val="22"/>
        </w:rPr>
        <w:t> »</w:t>
      </w:r>
      <w:r>
        <w:rPr>
          <w:rFonts w:ascii="Arial" w:hAnsi="Arial" w:cs="Arial"/>
          <w:sz w:val="22"/>
          <w:szCs w:val="22"/>
        </w:rPr>
        <w:t xml:space="preserve"> </w:t>
      </w:r>
      <w:r w:rsidRPr="00DA71EA">
        <w:rPr>
          <w:rFonts w:ascii="Arial" w:hAnsi="Arial" w:cs="Arial"/>
          <w:sz w:val="22"/>
          <w:szCs w:val="22"/>
        </w:rPr>
        <w:t>« </w:t>
      </w:r>
      <w:proofErr w:type="spellStart"/>
      <w:r>
        <w:rPr>
          <w:rFonts w:ascii="Arial" w:hAnsi="Arial" w:cs="Arial"/>
          <w:sz w:val="22"/>
          <w:szCs w:val="22"/>
        </w:rPr>
        <w:t>ServiceProviderId</w:t>
      </w:r>
      <w:proofErr w:type="spellEnd"/>
      <w:r w:rsidRPr="00DA71EA">
        <w:rPr>
          <w:rFonts w:ascii="Arial" w:hAnsi="Arial" w:cs="Arial"/>
          <w:sz w:val="22"/>
          <w:szCs w:val="22"/>
        </w:rPr>
        <w:t> ». Ce</w:t>
      </w:r>
      <w:r>
        <w:rPr>
          <w:rFonts w:ascii="Arial" w:hAnsi="Arial" w:cs="Arial"/>
          <w:sz w:val="22"/>
          <w:szCs w:val="22"/>
        </w:rPr>
        <w:t>s</w:t>
      </w:r>
      <w:r w:rsidRPr="00DA71EA">
        <w:rPr>
          <w:rFonts w:ascii="Arial" w:hAnsi="Arial" w:cs="Arial"/>
          <w:sz w:val="22"/>
          <w:szCs w:val="22"/>
        </w:rPr>
        <w:t xml:space="preserve"> dernier</w:t>
      </w:r>
      <w:r>
        <w:rPr>
          <w:rFonts w:ascii="Arial" w:hAnsi="Arial" w:cs="Arial"/>
          <w:sz w:val="22"/>
          <w:szCs w:val="22"/>
        </w:rPr>
        <w:t>s</w:t>
      </w:r>
      <w:r w:rsidRPr="00DA71EA">
        <w:rPr>
          <w:rFonts w:ascii="Arial" w:hAnsi="Arial" w:cs="Arial"/>
          <w:sz w:val="22"/>
          <w:szCs w:val="22"/>
        </w:rPr>
        <w:t xml:space="preserve"> permettr</w:t>
      </w:r>
      <w:r>
        <w:rPr>
          <w:rFonts w:ascii="Arial" w:hAnsi="Arial" w:cs="Arial"/>
          <w:sz w:val="22"/>
          <w:szCs w:val="22"/>
        </w:rPr>
        <w:t>ont</w:t>
      </w:r>
      <w:r w:rsidRPr="00DA71EA">
        <w:rPr>
          <w:rFonts w:ascii="Arial" w:hAnsi="Arial" w:cs="Arial"/>
          <w:sz w:val="22"/>
          <w:szCs w:val="22"/>
        </w:rPr>
        <w:t xml:space="preserve"> aux OI d’identifier l’appelant et filtrer ainsi les travaux</w:t>
      </w:r>
      <w:r>
        <w:rPr>
          <w:rFonts w:ascii="Arial" w:hAnsi="Arial" w:cs="Arial"/>
          <w:sz w:val="22"/>
          <w:szCs w:val="22"/>
        </w:rPr>
        <w:t>, et aux OI gérant des RIP d'identifier l'OI RIP concerné</w:t>
      </w:r>
      <w:r w:rsidRPr="00DA71EA">
        <w:rPr>
          <w:rFonts w:ascii="Arial" w:hAnsi="Arial" w:cs="Arial"/>
          <w:sz w:val="22"/>
          <w:szCs w:val="22"/>
        </w:rPr>
        <w:t>.</w:t>
      </w:r>
    </w:p>
    <w:tbl>
      <w:tblPr>
        <w:tblStyle w:val="TableauGrille5Fonc-Accentuation11"/>
        <w:tblW w:w="9566" w:type="dxa"/>
        <w:jc w:val="center"/>
        <w:tblLayout w:type="fixed"/>
        <w:tblLook w:val="04A0" w:firstRow="1" w:lastRow="0" w:firstColumn="1" w:lastColumn="0" w:noHBand="0" w:noVBand="1"/>
      </w:tblPr>
      <w:tblGrid>
        <w:gridCol w:w="1949"/>
        <w:gridCol w:w="1842"/>
        <w:gridCol w:w="1560"/>
        <w:gridCol w:w="4215"/>
      </w:tblGrid>
      <w:tr w:rsidR="00026243" w:rsidRPr="00DA372A" w14:paraId="60EA7668" w14:textId="77777777" w:rsidTr="003E56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tcPr>
          <w:p w14:paraId="4B132247" w14:textId="77777777" w:rsidR="00026243" w:rsidRPr="00DA372A" w:rsidRDefault="00026243" w:rsidP="003E56FC">
            <w:pPr>
              <w:pStyle w:val="PARGTITR1"/>
              <w:spacing w:before="120" w:line="276" w:lineRule="auto"/>
              <w:jc w:val="center"/>
              <w:rPr>
                <w:sz w:val="20"/>
                <w:szCs w:val="20"/>
                <w:lang w:eastAsia="fr-FR"/>
              </w:rPr>
            </w:pPr>
            <w:r>
              <w:rPr>
                <w:sz w:val="20"/>
                <w:szCs w:val="20"/>
                <w:lang w:eastAsia="fr-FR"/>
              </w:rPr>
              <w:t>Champ</w:t>
            </w:r>
          </w:p>
        </w:tc>
        <w:tc>
          <w:tcPr>
            <w:tcW w:w="1842" w:type="dxa"/>
          </w:tcPr>
          <w:p w14:paraId="3816D370" w14:textId="77777777" w:rsidR="00026243" w:rsidRPr="00DA372A" w:rsidRDefault="00026243"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Format</w:t>
            </w:r>
          </w:p>
        </w:tc>
        <w:tc>
          <w:tcPr>
            <w:tcW w:w="1560" w:type="dxa"/>
          </w:tcPr>
          <w:p w14:paraId="5EBA3AC4" w14:textId="77777777" w:rsidR="00026243" w:rsidRPr="00DA372A" w:rsidRDefault="00026243"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Présence</w:t>
            </w:r>
          </w:p>
        </w:tc>
        <w:tc>
          <w:tcPr>
            <w:tcW w:w="4215" w:type="dxa"/>
          </w:tcPr>
          <w:p w14:paraId="296D4B32" w14:textId="77777777" w:rsidR="00026243" w:rsidRPr="00DA372A" w:rsidRDefault="00026243"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Remarque</w:t>
            </w:r>
          </w:p>
        </w:tc>
      </w:tr>
      <w:tr w:rsidR="00026243" w:rsidRPr="00C2701C" w14:paraId="3B5BAC80"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9" w:type="dxa"/>
            <w:vAlign w:val="center"/>
          </w:tcPr>
          <w:p w14:paraId="1DCD6B4B" w14:textId="77777777" w:rsidR="00026243" w:rsidRPr="009B565F" w:rsidRDefault="00026243" w:rsidP="003E56FC">
            <w:pPr>
              <w:rPr>
                <w:b w:val="0"/>
                <w:sz w:val="20"/>
                <w:szCs w:val="20"/>
              </w:rPr>
            </w:pPr>
            <w:proofErr w:type="spellStart"/>
            <w:proofErr w:type="gramStart"/>
            <w:r w:rsidRPr="007757E2">
              <w:rPr>
                <w:b w:val="0"/>
                <w:sz w:val="20"/>
                <w:szCs w:val="20"/>
              </w:rPr>
              <w:t>supplierID</w:t>
            </w:r>
            <w:proofErr w:type="spellEnd"/>
            <w:proofErr w:type="gramEnd"/>
          </w:p>
        </w:tc>
        <w:tc>
          <w:tcPr>
            <w:tcW w:w="1842" w:type="dxa"/>
            <w:vAlign w:val="center"/>
          </w:tcPr>
          <w:p w14:paraId="6C99EB38" w14:textId="77777777" w:rsidR="00026243" w:rsidRDefault="00026243" w:rsidP="003E56FC">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Entier</w:t>
            </w:r>
          </w:p>
        </w:tc>
        <w:tc>
          <w:tcPr>
            <w:tcW w:w="1560" w:type="dxa"/>
            <w:vAlign w:val="center"/>
          </w:tcPr>
          <w:p w14:paraId="67E1AE6A" w14:textId="77777777" w:rsidR="00026243" w:rsidRDefault="00026243" w:rsidP="003E56FC">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O</w:t>
            </w:r>
          </w:p>
        </w:tc>
        <w:tc>
          <w:tcPr>
            <w:tcW w:w="4215" w:type="dxa"/>
          </w:tcPr>
          <w:p w14:paraId="57ED0813" w14:textId="77777777" w:rsidR="00026243" w:rsidRPr="00C2701C" w:rsidRDefault="00026243" w:rsidP="003E56FC">
            <w:pPr>
              <w:pStyle w:val="PARGTITR1"/>
              <w:keepNext/>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Code SIREN de l’OC (9 caractères)</w:t>
            </w:r>
          </w:p>
        </w:tc>
      </w:tr>
      <w:tr w:rsidR="00026243" w:rsidRPr="00C2701C" w14:paraId="089DAFBC"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1949" w:type="dxa"/>
            <w:vAlign w:val="center"/>
          </w:tcPr>
          <w:p w14:paraId="46F57E0C" w14:textId="77777777" w:rsidR="00026243" w:rsidRPr="009B565F" w:rsidRDefault="00026243" w:rsidP="003E56FC">
            <w:pPr>
              <w:rPr>
                <w:b w:val="0"/>
                <w:sz w:val="20"/>
                <w:szCs w:val="20"/>
              </w:rPr>
            </w:pPr>
            <w:proofErr w:type="spellStart"/>
            <w:proofErr w:type="gramStart"/>
            <w:r w:rsidRPr="007757E2">
              <w:rPr>
                <w:b w:val="0"/>
                <w:sz w:val="20"/>
                <w:szCs w:val="20"/>
              </w:rPr>
              <w:t>serviceProviderID</w:t>
            </w:r>
            <w:proofErr w:type="spellEnd"/>
            <w:proofErr w:type="gramEnd"/>
          </w:p>
        </w:tc>
        <w:tc>
          <w:tcPr>
            <w:tcW w:w="1842" w:type="dxa"/>
            <w:vAlign w:val="center"/>
          </w:tcPr>
          <w:p w14:paraId="52F15A24" w14:textId="77777777" w:rsidR="00026243" w:rsidRDefault="00026243" w:rsidP="003E56FC">
            <w:pPr>
              <w:jc w:val="center"/>
              <w:cnfStyle w:val="000000000000" w:firstRow="0" w:lastRow="0" w:firstColumn="0" w:lastColumn="0" w:oddVBand="0" w:evenVBand="0" w:oddHBand="0" w:evenHBand="0" w:firstRowFirstColumn="0" w:firstRowLastColumn="0" w:lastRowFirstColumn="0" w:lastRowLastColumn="0"/>
              <w:rPr>
                <w:sz w:val="20"/>
                <w:szCs w:val="20"/>
                <w:lang w:eastAsia="fr-FR"/>
              </w:rPr>
            </w:pPr>
            <w:r>
              <w:rPr>
                <w:sz w:val="20"/>
                <w:szCs w:val="20"/>
              </w:rPr>
              <w:t>Entier</w:t>
            </w:r>
          </w:p>
        </w:tc>
        <w:tc>
          <w:tcPr>
            <w:tcW w:w="1560" w:type="dxa"/>
            <w:vAlign w:val="center"/>
          </w:tcPr>
          <w:p w14:paraId="101BF15F" w14:textId="77777777" w:rsidR="00026243" w:rsidRDefault="00026243" w:rsidP="003E56FC">
            <w:pPr>
              <w:jc w:val="center"/>
              <w:cnfStyle w:val="000000000000" w:firstRow="0" w:lastRow="0" w:firstColumn="0" w:lastColumn="0" w:oddVBand="0" w:evenVBand="0" w:oddHBand="0" w:evenHBand="0" w:firstRowFirstColumn="0" w:firstRowLastColumn="0" w:lastRowFirstColumn="0" w:lastRowLastColumn="0"/>
              <w:rPr>
                <w:sz w:val="20"/>
                <w:szCs w:val="20"/>
                <w:lang w:eastAsia="fr-FR"/>
              </w:rPr>
            </w:pPr>
            <w:r>
              <w:rPr>
                <w:sz w:val="20"/>
                <w:szCs w:val="20"/>
              </w:rPr>
              <w:t>O</w:t>
            </w:r>
          </w:p>
        </w:tc>
        <w:tc>
          <w:tcPr>
            <w:tcW w:w="4215" w:type="dxa"/>
          </w:tcPr>
          <w:p w14:paraId="1B077845" w14:textId="77777777" w:rsidR="00026243" w:rsidRPr="00C2701C" w:rsidRDefault="00026243" w:rsidP="003E56FC">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Code SIREN de l’OI (9 caractères)</w:t>
            </w:r>
          </w:p>
        </w:tc>
      </w:tr>
    </w:tbl>
    <w:p w14:paraId="44A23691" w14:textId="0E38AC33" w:rsidR="007F5B2E" w:rsidRDefault="007F5B2E" w:rsidP="007F5B2E">
      <w:pPr>
        <w:pStyle w:val="Lgende"/>
        <w:spacing w:before="100" w:beforeAutospacing="1"/>
        <w:jc w:val="center"/>
        <w:rPr>
          <w:sz w:val="24"/>
          <w:szCs w:val="24"/>
        </w:rPr>
      </w:pPr>
      <w:r>
        <w:t xml:space="preserve">Figure </w:t>
      </w:r>
      <w:r w:rsidR="00F51006">
        <w:fldChar w:fldCharType="begin"/>
      </w:r>
      <w:r w:rsidR="00F51006">
        <w:instrText xml:space="preserve"> SEQ Figure \* ARABIC </w:instrText>
      </w:r>
      <w:r w:rsidR="00F51006">
        <w:fldChar w:fldCharType="separate"/>
      </w:r>
      <w:r w:rsidR="00BB1BA7">
        <w:rPr>
          <w:noProof/>
        </w:rPr>
        <w:t>2</w:t>
      </w:r>
      <w:r w:rsidR="00F51006">
        <w:rPr>
          <w:noProof/>
        </w:rPr>
        <w:fldChar w:fldCharType="end"/>
      </w:r>
      <w:r>
        <w:t xml:space="preserve"> : entête de l'appel du WS</w:t>
      </w:r>
    </w:p>
    <w:p w14:paraId="1E143823" w14:textId="77777777" w:rsidR="007F5B2E" w:rsidRPr="00DA71EA" w:rsidRDefault="007F5B2E" w:rsidP="00A42738">
      <w:pPr>
        <w:pStyle w:val="Titre3"/>
        <w:numPr>
          <w:ilvl w:val="0"/>
          <w:numId w:val="0"/>
        </w:numPr>
        <w:ind w:left="926" w:hanging="360"/>
      </w:pPr>
      <w:bookmarkStart w:id="32" w:name="_Toc15376115"/>
      <w:r w:rsidRPr="00DA71EA">
        <w:t>Contenu du corps</w:t>
      </w:r>
      <w:bookmarkEnd w:id="32"/>
    </w:p>
    <w:p w14:paraId="08BA59EE" w14:textId="77777777" w:rsidR="007F5B2E" w:rsidRDefault="007F5B2E" w:rsidP="007F5B2E">
      <w:pPr>
        <w:spacing w:before="100" w:beforeAutospacing="1"/>
        <w:ind w:firstLine="709"/>
        <w:rPr>
          <w:rFonts w:ascii="Arial" w:hAnsi="Arial" w:cs="Arial"/>
          <w:sz w:val="22"/>
          <w:szCs w:val="22"/>
        </w:rPr>
      </w:pPr>
      <w:r w:rsidRPr="00DA71EA">
        <w:rPr>
          <w:rFonts w:ascii="Arial" w:hAnsi="Arial" w:cs="Arial"/>
          <w:sz w:val="22"/>
          <w:szCs w:val="22"/>
        </w:rPr>
        <w:t>Le tableau suivant décrit les champs d’entrée à passer dans le corps du WS :</w:t>
      </w:r>
    </w:p>
    <w:p w14:paraId="7018B050" w14:textId="77777777" w:rsidR="00026243" w:rsidRDefault="00026243" w:rsidP="007F5B2E">
      <w:pPr>
        <w:spacing w:before="100" w:beforeAutospacing="1"/>
        <w:ind w:firstLine="709"/>
        <w:rPr>
          <w:rFonts w:ascii="Arial" w:hAnsi="Arial" w:cs="Arial"/>
          <w:sz w:val="22"/>
          <w:szCs w:val="22"/>
        </w:rPr>
      </w:pPr>
    </w:p>
    <w:p w14:paraId="7E30D762" w14:textId="77777777" w:rsidR="00026243" w:rsidRDefault="00026243" w:rsidP="00026243">
      <w:pPr>
        <w:pStyle w:val="Lgende"/>
        <w:jc w:val="center"/>
      </w:pPr>
    </w:p>
    <w:p w14:paraId="32C3C137" w14:textId="3CB6009F" w:rsidR="00026243" w:rsidRDefault="00026243" w:rsidP="007F5B2E">
      <w:pPr>
        <w:spacing w:before="100" w:beforeAutospacing="1"/>
        <w:ind w:firstLine="709"/>
        <w:rPr>
          <w:rFonts w:ascii="Arial" w:hAnsi="Arial" w:cs="Arial"/>
          <w:sz w:val="22"/>
          <w:szCs w:val="22"/>
        </w:rPr>
      </w:pPr>
    </w:p>
    <w:p w14:paraId="2D42A00A" w14:textId="6C487FBB" w:rsidR="00802CC4" w:rsidRDefault="00802CC4" w:rsidP="007F5B2E">
      <w:pPr>
        <w:spacing w:before="100" w:beforeAutospacing="1"/>
        <w:ind w:firstLine="709"/>
        <w:rPr>
          <w:rFonts w:ascii="Arial" w:hAnsi="Arial" w:cs="Arial"/>
          <w:sz w:val="22"/>
          <w:szCs w:val="22"/>
        </w:rPr>
      </w:pPr>
    </w:p>
    <w:p w14:paraId="552700CC" w14:textId="2AABE178" w:rsidR="00802CC4" w:rsidRDefault="00802CC4" w:rsidP="007F5B2E">
      <w:pPr>
        <w:spacing w:before="100" w:beforeAutospacing="1"/>
        <w:ind w:firstLine="709"/>
        <w:rPr>
          <w:rFonts w:ascii="Arial" w:hAnsi="Arial" w:cs="Arial"/>
          <w:sz w:val="22"/>
          <w:szCs w:val="22"/>
        </w:rPr>
      </w:pPr>
    </w:p>
    <w:p w14:paraId="1EF56FF8" w14:textId="77777777" w:rsidR="00802CC4" w:rsidRPr="00DA71EA" w:rsidRDefault="00802CC4" w:rsidP="007F5B2E">
      <w:pPr>
        <w:spacing w:before="100" w:beforeAutospacing="1"/>
        <w:ind w:firstLine="709"/>
        <w:rPr>
          <w:rFonts w:ascii="Arial" w:hAnsi="Arial" w:cs="Arial"/>
          <w:sz w:val="22"/>
          <w:szCs w:val="22"/>
        </w:rPr>
      </w:pPr>
    </w:p>
    <w:tbl>
      <w:tblPr>
        <w:tblW w:w="10620" w:type="dxa"/>
        <w:jc w:val="center"/>
        <w:tblCellMar>
          <w:left w:w="0" w:type="dxa"/>
          <w:right w:w="0" w:type="dxa"/>
        </w:tblCellMar>
        <w:tblLook w:val="04A0" w:firstRow="1" w:lastRow="0" w:firstColumn="1" w:lastColumn="0" w:noHBand="0" w:noVBand="1"/>
      </w:tblPr>
      <w:tblGrid>
        <w:gridCol w:w="3529"/>
        <w:gridCol w:w="2044"/>
        <w:gridCol w:w="1930"/>
        <w:gridCol w:w="3117"/>
      </w:tblGrid>
      <w:tr w:rsidR="0012550A" w14:paraId="1F1440EF" w14:textId="77777777" w:rsidTr="000929ED">
        <w:trPr>
          <w:cantSplit/>
          <w:jc w:val="center"/>
        </w:trPr>
        <w:tc>
          <w:tcPr>
            <w:tcW w:w="3529" w:type="dxa"/>
            <w:tcBorders>
              <w:top w:val="single" w:sz="8" w:space="0" w:color="FFFFFF"/>
              <w:left w:val="single" w:sz="8" w:space="0" w:color="FFFFFF"/>
              <w:bottom w:val="single" w:sz="8" w:space="0" w:color="FFFFFF"/>
              <w:right w:val="nil"/>
            </w:tcBorders>
            <w:shd w:val="clear" w:color="auto" w:fill="4F81BD"/>
            <w:tcMar>
              <w:top w:w="0" w:type="dxa"/>
              <w:left w:w="108" w:type="dxa"/>
              <w:bottom w:w="0" w:type="dxa"/>
              <w:right w:w="108" w:type="dxa"/>
            </w:tcMar>
            <w:hideMark/>
          </w:tcPr>
          <w:p w14:paraId="1AD82324" w14:textId="77777777" w:rsidR="0012550A" w:rsidRDefault="0012550A">
            <w:pPr>
              <w:pStyle w:val="PARGTITR1"/>
              <w:spacing w:before="120" w:line="276" w:lineRule="auto"/>
              <w:jc w:val="left"/>
            </w:pPr>
            <w:r>
              <w:rPr>
                <w:b/>
                <w:bCs/>
                <w:sz w:val="20"/>
                <w:szCs w:val="20"/>
                <w:lang w:eastAsia="fr-FR"/>
              </w:rPr>
              <w:lastRenderedPageBreak/>
              <w:t>Champ</w:t>
            </w:r>
          </w:p>
        </w:tc>
        <w:tc>
          <w:tcPr>
            <w:tcW w:w="2044" w:type="dxa"/>
            <w:tcBorders>
              <w:top w:val="single" w:sz="8" w:space="0" w:color="FFFFFF"/>
              <w:left w:val="nil"/>
              <w:bottom w:val="single" w:sz="8" w:space="0" w:color="FFFFFF"/>
              <w:right w:val="nil"/>
            </w:tcBorders>
            <w:shd w:val="clear" w:color="auto" w:fill="4F81BD"/>
            <w:tcMar>
              <w:top w:w="0" w:type="dxa"/>
              <w:left w:w="108" w:type="dxa"/>
              <w:bottom w:w="0" w:type="dxa"/>
              <w:right w:w="108" w:type="dxa"/>
            </w:tcMar>
            <w:hideMark/>
          </w:tcPr>
          <w:p w14:paraId="70C8CC7B" w14:textId="77777777" w:rsidR="0012550A" w:rsidRDefault="0012550A">
            <w:pPr>
              <w:pStyle w:val="PARGTITR1"/>
              <w:spacing w:before="120" w:line="276" w:lineRule="auto"/>
              <w:jc w:val="left"/>
            </w:pPr>
            <w:r>
              <w:rPr>
                <w:b/>
                <w:bCs/>
                <w:sz w:val="20"/>
                <w:szCs w:val="20"/>
                <w:lang w:eastAsia="fr-FR"/>
              </w:rPr>
              <w:t>Format</w:t>
            </w:r>
          </w:p>
        </w:tc>
        <w:tc>
          <w:tcPr>
            <w:tcW w:w="1930" w:type="dxa"/>
            <w:tcBorders>
              <w:top w:val="single" w:sz="8" w:space="0" w:color="FFFFFF"/>
              <w:left w:val="nil"/>
              <w:bottom w:val="single" w:sz="8" w:space="0" w:color="FFFFFF"/>
              <w:right w:val="nil"/>
            </w:tcBorders>
            <w:shd w:val="clear" w:color="auto" w:fill="4F81BD"/>
            <w:tcMar>
              <w:top w:w="0" w:type="dxa"/>
              <w:left w:w="108" w:type="dxa"/>
              <w:bottom w:w="0" w:type="dxa"/>
              <w:right w:w="108" w:type="dxa"/>
            </w:tcMar>
            <w:hideMark/>
          </w:tcPr>
          <w:p w14:paraId="6259718F" w14:textId="77777777" w:rsidR="0012550A" w:rsidRDefault="0012550A">
            <w:pPr>
              <w:pStyle w:val="PARGTITR1"/>
              <w:spacing w:before="120" w:line="276" w:lineRule="auto"/>
              <w:jc w:val="left"/>
            </w:pPr>
            <w:r>
              <w:rPr>
                <w:b/>
                <w:bCs/>
                <w:sz w:val="20"/>
                <w:szCs w:val="20"/>
                <w:lang w:eastAsia="fr-FR"/>
              </w:rPr>
              <w:t>Présence</w:t>
            </w:r>
          </w:p>
        </w:tc>
        <w:tc>
          <w:tcPr>
            <w:tcW w:w="3117" w:type="dxa"/>
            <w:tcBorders>
              <w:top w:val="single" w:sz="8" w:space="0" w:color="FFFFFF"/>
              <w:left w:val="nil"/>
              <w:bottom w:val="single" w:sz="8" w:space="0" w:color="FFFFFF"/>
              <w:right w:val="single" w:sz="8" w:space="0" w:color="FFFFFF"/>
            </w:tcBorders>
            <w:shd w:val="clear" w:color="auto" w:fill="4F81BD"/>
            <w:tcMar>
              <w:top w:w="0" w:type="dxa"/>
              <w:left w:w="108" w:type="dxa"/>
              <w:bottom w:w="0" w:type="dxa"/>
              <w:right w:w="108" w:type="dxa"/>
            </w:tcMar>
            <w:hideMark/>
          </w:tcPr>
          <w:p w14:paraId="1C6663ED" w14:textId="77777777" w:rsidR="0012550A" w:rsidRDefault="0012550A">
            <w:pPr>
              <w:pStyle w:val="PARGTITR1"/>
              <w:spacing w:before="120" w:line="276" w:lineRule="auto"/>
              <w:jc w:val="left"/>
            </w:pPr>
            <w:r>
              <w:rPr>
                <w:b/>
                <w:bCs/>
                <w:sz w:val="20"/>
                <w:szCs w:val="20"/>
                <w:lang w:eastAsia="fr-FR"/>
              </w:rPr>
              <w:t>Remarque</w:t>
            </w:r>
          </w:p>
        </w:tc>
      </w:tr>
      <w:tr w:rsidR="0012550A" w14:paraId="3A070F2C"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670BCF63" w14:textId="2F32C804" w:rsidR="0012550A" w:rsidRPr="004E2C7B" w:rsidRDefault="008E73CE">
            <w:pPr>
              <w:rPr>
                <w:color w:val="FFFFFF" w:themeColor="background1"/>
              </w:rPr>
            </w:pPr>
            <w:proofErr w:type="spellStart"/>
            <w:proofErr w:type="gramStart"/>
            <w:r>
              <w:rPr>
                <w:rFonts w:ascii="Arial" w:hAnsi="Arial" w:cs="Arial"/>
                <w:color w:val="FFFFFF" w:themeColor="background1"/>
                <w:sz w:val="20"/>
                <w:szCs w:val="20"/>
                <w:lang w:eastAsia="en-US"/>
              </w:rPr>
              <w:t>r</w:t>
            </w:r>
            <w:r w:rsidR="00650A23" w:rsidRPr="00650A23">
              <w:rPr>
                <w:rFonts w:ascii="Arial" w:hAnsi="Arial" w:cs="Arial"/>
                <w:color w:val="FFFFFF" w:themeColor="background1"/>
                <w:sz w:val="20"/>
                <w:szCs w:val="20"/>
                <w:lang w:eastAsia="en-US"/>
              </w:rPr>
              <w:t>eferenceTPDERCO</w:t>
            </w:r>
            <w:proofErr w:type="spellEnd"/>
            <w:proofErr w:type="gramEnd"/>
          </w:p>
        </w:tc>
        <w:tc>
          <w:tcPr>
            <w:tcW w:w="2044"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4B1FFC81" w14:textId="77777777" w:rsidR="0012550A" w:rsidRDefault="0012550A">
            <w:r>
              <w:rPr>
                <w:rFonts w:ascii="Arial" w:hAnsi="Arial" w:cs="Arial"/>
                <w:sz w:val="20"/>
                <w:szCs w:val="20"/>
                <w:lang w:eastAsia="en-US"/>
              </w:rPr>
              <w:t>Alphanumérique</w:t>
            </w:r>
          </w:p>
        </w:tc>
        <w:tc>
          <w:tcPr>
            <w:tcW w:w="1930"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2526BE27" w14:textId="77777777" w:rsidR="0012550A" w:rsidRDefault="0012550A">
            <w:r>
              <w:rPr>
                <w:rFonts w:ascii="Arial" w:hAnsi="Arial" w:cs="Arial"/>
                <w:sz w:val="20"/>
                <w:szCs w:val="20"/>
                <w:lang w:eastAsia="en-US"/>
              </w:rPr>
              <w:t>F (si rempli les autres champs devront être vide)</w:t>
            </w:r>
          </w:p>
        </w:tc>
        <w:tc>
          <w:tcPr>
            <w:tcW w:w="3117"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5A59971D" w14:textId="77777777" w:rsidR="0012550A" w:rsidRDefault="0012550A">
            <w:pPr>
              <w:pStyle w:val="PARGTITR1"/>
              <w:spacing w:before="120" w:line="276" w:lineRule="auto"/>
              <w:jc w:val="left"/>
            </w:pPr>
            <w:r>
              <w:rPr>
                <w:sz w:val="20"/>
                <w:szCs w:val="20"/>
                <w:lang w:eastAsia="fr-FR"/>
              </w:rPr>
              <w:t>Référence interne du TP/DERCO de l’OI</w:t>
            </w:r>
          </w:p>
        </w:tc>
      </w:tr>
      <w:tr w:rsidR="0012550A" w14:paraId="048C1CA3"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3BDDEA72" w14:textId="4A3010BA" w:rsidR="0012550A" w:rsidRPr="004E2C7B" w:rsidRDefault="008E73CE">
            <w:pPr>
              <w:rPr>
                <w:color w:val="FFFFFF" w:themeColor="background1"/>
              </w:rPr>
            </w:pPr>
            <w:proofErr w:type="gramStart"/>
            <w:r>
              <w:rPr>
                <w:rFonts w:ascii="Arial" w:hAnsi="Arial" w:cs="Arial"/>
                <w:color w:val="FFFFFF" w:themeColor="background1"/>
                <w:sz w:val="20"/>
                <w:szCs w:val="20"/>
                <w:lang w:eastAsia="en-US"/>
              </w:rPr>
              <w:t>t</w:t>
            </w:r>
            <w:r w:rsidR="0012550A" w:rsidRPr="004E2C7B">
              <w:rPr>
                <w:rFonts w:ascii="Arial" w:hAnsi="Arial" w:cs="Arial"/>
                <w:color w:val="FFFFFF" w:themeColor="background1"/>
                <w:sz w:val="20"/>
                <w:szCs w:val="20"/>
                <w:lang w:eastAsia="en-US"/>
              </w:rPr>
              <w:t>ype</w:t>
            </w:r>
            <w:proofErr w:type="gramEnd"/>
          </w:p>
        </w:tc>
        <w:tc>
          <w:tcPr>
            <w:tcW w:w="2044"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4B77DAA0" w14:textId="77777777" w:rsidR="0012550A" w:rsidRDefault="0012550A">
            <w:r>
              <w:rPr>
                <w:rFonts w:ascii="Arial" w:hAnsi="Arial" w:cs="Arial"/>
                <w:sz w:val="20"/>
                <w:szCs w:val="20"/>
                <w:lang w:eastAsia="en-US"/>
              </w:rPr>
              <w:t>Liste de valeurs : TP / DERCO</w:t>
            </w:r>
          </w:p>
        </w:tc>
        <w:tc>
          <w:tcPr>
            <w:tcW w:w="1930"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500B0357"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518C0AEE" w14:textId="77777777" w:rsidR="0012550A" w:rsidRDefault="0012550A">
            <w:pPr>
              <w:pStyle w:val="PARGTITR1"/>
              <w:spacing w:before="120" w:line="276" w:lineRule="auto"/>
              <w:jc w:val="left"/>
            </w:pPr>
            <w:r w:rsidRPr="00FE24AE">
              <w:rPr>
                <w:sz w:val="20"/>
                <w:szCs w:val="20"/>
                <w:lang w:eastAsia="fr-FR"/>
              </w:rPr>
              <w:t> </w:t>
            </w:r>
          </w:p>
        </w:tc>
      </w:tr>
      <w:tr w:rsidR="0012550A" w14:paraId="190A3F83"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0E335A55" w14:textId="30FE9027" w:rsidR="0012550A" w:rsidRPr="004E2C7B" w:rsidRDefault="008E73CE">
            <w:pPr>
              <w:rPr>
                <w:color w:val="FFFFFF" w:themeColor="background1"/>
              </w:rPr>
            </w:pPr>
            <w:proofErr w:type="spellStart"/>
            <w:proofErr w:type="gramStart"/>
            <w:r>
              <w:rPr>
                <w:rFonts w:ascii="Arial" w:hAnsi="Arial" w:cs="Arial"/>
                <w:color w:val="FFFFFF" w:themeColor="background1"/>
                <w:sz w:val="20"/>
                <w:szCs w:val="20"/>
                <w:lang w:eastAsia="en-US"/>
              </w:rPr>
              <w:t>r</w:t>
            </w:r>
            <w:r w:rsidR="0012550A" w:rsidRPr="004E2C7B">
              <w:rPr>
                <w:rFonts w:ascii="Arial" w:hAnsi="Arial" w:cs="Arial"/>
                <w:color w:val="FFFFFF" w:themeColor="background1"/>
                <w:sz w:val="20"/>
                <w:szCs w:val="20"/>
                <w:lang w:eastAsia="en-US"/>
              </w:rPr>
              <w:t>eferencePrestationPm</w:t>
            </w:r>
            <w:proofErr w:type="spellEnd"/>
            <w:proofErr w:type="gramEnd"/>
          </w:p>
        </w:tc>
        <w:tc>
          <w:tcPr>
            <w:tcW w:w="2044"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631D1C6F" w14:textId="77777777" w:rsidR="0012550A" w:rsidRDefault="00A0407C">
            <w:r>
              <w:rPr>
                <w:rFonts w:ascii="Arial" w:hAnsi="Arial" w:cs="Arial"/>
                <w:sz w:val="20"/>
                <w:szCs w:val="20"/>
                <w:lang w:eastAsia="en-US"/>
              </w:rPr>
              <w:t>Liste</w:t>
            </w:r>
          </w:p>
        </w:tc>
        <w:tc>
          <w:tcPr>
            <w:tcW w:w="1930"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6ED8B8F2"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0B3C07F7" w14:textId="77777777" w:rsidR="0012550A" w:rsidRDefault="0012550A">
            <w:pPr>
              <w:pStyle w:val="PARGTITR1"/>
              <w:spacing w:before="120" w:line="276" w:lineRule="auto"/>
              <w:jc w:val="left"/>
            </w:pPr>
            <w:r>
              <w:rPr>
                <w:sz w:val="20"/>
                <w:szCs w:val="20"/>
                <w:lang w:eastAsia="fr-FR"/>
              </w:rPr>
              <w:t>Reference commerciale relative au PM concerné ou des PM concernés par l'intervention ou associée aux immeubles, PMT ou PBO concernés par l'intervention.</w:t>
            </w:r>
          </w:p>
        </w:tc>
      </w:tr>
      <w:tr w:rsidR="0012550A" w14:paraId="5B1EC383"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39334195" w14:textId="30ED072E" w:rsidR="0012550A" w:rsidRPr="004E2C7B" w:rsidRDefault="008E73CE">
            <w:pPr>
              <w:rPr>
                <w:color w:val="FFFFFF" w:themeColor="background1"/>
              </w:rPr>
            </w:pPr>
            <w:proofErr w:type="spellStart"/>
            <w:proofErr w:type="gramStart"/>
            <w:r>
              <w:rPr>
                <w:rFonts w:ascii="Arial" w:hAnsi="Arial" w:cs="Arial"/>
                <w:color w:val="FFFFFF" w:themeColor="background1"/>
                <w:sz w:val="20"/>
                <w:szCs w:val="20"/>
                <w:lang w:eastAsia="en-US"/>
              </w:rPr>
              <w:t>d</w:t>
            </w:r>
            <w:r w:rsidR="00FE24AE">
              <w:rPr>
                <w:rFonts w:ascii="Arial" w:hAnsi="Arial" w:cs="Arial"/>
                <w:color w:val="FFFFFF" w:themeColor="background1"/>
                <w:sz w:val="20"/>
                <w:szCs w:val="20"/>
                <w:lang w:eastAsia="en-US"/>
              </w:rPr>
              <w:t>ateCreation</w:t>
            </w:r>
            <w:proofErr w:type="spellEnd"/>
            <w:proofErr w:type="gramEnd"/>
          </w:p>
        </w:tc>
        <w:tc>
          <w:tcPr>
            <w:tcW w:w="2044"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7E67C56B" w14:textId="77777777" w:rsidR="0012550A" w:rsidRDefault="0012550A">
            <w:r>
              <w:rPr>
                <w:rFonts w:ascii="Arial" w:hAnsi="Arial" w:cs="Arial"/>
                <w:b/>
                <w:bCs/>
                <w:sz w:val="22"/>
                <w:szCs w:val="22"/>
                <w:lang w:eastAsia="en-US"/>
              </w:rPr>
              <w:t xml:space="preserve">* </w:t>
            </w:r>
            <w:r>
              <w:rPr>
                <w:rFonts w:ascii="Arial" w:hAnsi="Arial" w:cs="Arial"/>
                <w:b/>
                <w:bCs/>
                <w:sz w:val="22"/>
                <w:szCs w:val="22"/>
                <w:u w:val="single"/>
                <w:lang w:eastAsia="en-US"/>
              </w:rPr>
              <w:t>Période</w:t>
            </w:r>
            <w:r>
              <w:rPr>
                <w:rFonts w:ascii="Arial" w:hAnsi="Arial" w:cs="Arial"/>
                <w:sz w:val="22"/>
                <w:szCs w:val="22"/>
                <w:lang w:eastAsia="en-US"/>
              </w:rPr>
              <w:t> </w:t>
            </w:r>
          </w:p>
        </w:tc>
        <w:tc>
          <w:tcPr>
            <w:tcW w:w="1930"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6E0DA755"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1CD965B0" w14:textId="6A927F99" w:rsidR="0012550A" w:rsidRDefault="00FE24AE">
            <w:pPr>
              <w:pStyle w:val="PARGTITR1"/>
              <w:spacing w:before="120" w:line="276" w:lineRule="auto"/>
              <w:jc w:val="left"/>
            </w:pPr>
            <w:r>
              <w:rPr>
                <w:sz w:val="20"/>
                <w:szCs w:val="20"/>
                <w:lang w:eastAsia="fr-FR"/>
              </w:rPr>
              <w:t>Date de création dans le SI de l’OI</w:t>
            </w:r>
          </w:p>
        </w:tc>
      </w:tr>
      <w:tr w:rsidR="0012550A" w14:paraId="56568042"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463F69BB" w14:textId="10392F7A" w:rsidR="0012550A" w:rsidRPr="004E2C7B" w:rsidRDefault="008E73CE">
            <w:pPr>
              <w:rPr>
                <w:color w:val="FFFFFF" w:themeColor="background1"/>
              </w:rPr>
            </w:pPr>
            <w:proofErr w:type="spellStart"/>
            <w:proofErr w:type="gramStart"/>
            <w:r>
              <w:rPr>
                <w:rFonts w:ascii="Arial" w:hAnsi="Arial" w:cs="Arial"/>
                <w:color w:val="FFFFFF" w:themeColor="background1"/>
                <w:sz w:val="20"/>
                <w:szCs w:val="20"/>
                <w:lang w:eastAsia="en-US"/>
              </w:rPr>
              <w:t>d</w:t>
            </w:r>
            <w:r w:rsidR="0012550A" w:rsidRPr="004E2C7B">
              <w:rPr>
                <w:rFonts w:ascii="Arial" w:hAnsi="Arial" w:cs="Arial"/>
                <w:color w:val="FFFFFF" w:themeColor="background1"/>
                <w:sz w:val="20"/>
                <w:szCs w:val="20"/>
                <w:lang w:eastAsia="en-US"/>
              </w:rPr>
              <w:t>ateDebutTravaux</w:t>
            </w:r>
            <w:proofErr w:type="spellEnd"/>
            <w:proofErr w:type="gramEnd"/>
          </w:p>
        </w:tc>
        <w:tc>
          <w:tcPr>
            <w:tcW w:w="2044"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09C80F6B" w14:textId="77777777" w:rsidR="0012550A" w:rsidRDefault="0012550A">
            <w:r>
              <w:rPr>
                <w:rFonts w:ascii="Arial" w:hAnsi="Arial" w:cs="Arial"/>
                <w:b/>
                <w:bCs/>
                <w:sz w:val="22"/>
                <w:szCs w:val="22"/>
                <w:lang w:eastAsia="en-US"/>
              </w:rPr>
              <w:t xml:space="preserve">* </w:t>
            </w:r>
            <w:r>
              <w:rPr>
                <w:rFonts w:ascii="Arial" w:hAnsi="Arial" w:cs="Arial"/>
                <w:b/>
                <w:bCs/>
                <w:sz w:val="22"/>
                <w:szCs w:val="22"/>
                <w:u w:val="single"/>
                <w:lang w:eastAsia="en-US"/>
              </w:rPr>
              <w:t>Période</w:t>
            </w:r>
            <w:r>
              <w:rPr>
                <w:rFonts w:ascii="Arial" w:hAnsi="Arial" w:cs="Arial"/>
                <w:sz w:val="22"/>
                <w:szCs w:val="22"/>
                <w:lang w:eastAsia="en-US"/>
              </w:rPr>
              <w:t> </w:t>
            </w:r>
          </w:p>
        </w:tc>
        <w:tc>
          <w:tcPr>
            <w:tcW w:w="1930"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5B041F3C" w14:textId="77777777" w:rsidR="0012550A" w:rsidRDefault="00E40C2C">
            <w:r>
              <w:rPr>
                <w:rFonts w:ascii="Arial" w:hAnsi="Arial" w:cs="Arial"/>
                <w:sz w:val="20"/>
                <w:szCs w:val="20"/>
                <w:lang w:eastAsia="en-US"/>
              </w:rPr>
              <w:t>C</w:t>
            </w:r>
          </w:p>
        </w:tc>
        <w:tc>
          <w:tcPr>
            <w:tcW w:w="3117"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482F36CF" w14:textId="77777777" w:rsidR="0012550A" w:rsidRDefault="0012550A">
            <w:pPr>
              <w:pStyle w:val="PARGTITR1"/>
              <w:spacing w:before="120" w:line="276" w:lineRule="auto"/>
              <w:jc w:val="left"/>
            </w:pPr>
            <w:r>
              <w:rPr>
                <w:sz w:val="20"/>
                <w:szCs w:val="20"/>
                <w:lang w:eastAsia="fr-FR"/>
              </w:rPr>
              <w:t> </w:t>
            </w:r>
            <w:r w:rsidR="00E51265">
              <w:rPr>
                <w:sz w:val="20"/>
                <w:szCs w:val="20"/>
                <w:lang w:eastAsia="fr-FR"/>
              </w:rPr>
              <w:t>Date début de travaux ou date de signalement du DERCO. Ce champ est conditionné à une référence PM.</w:t>
            </w:r>
          </w:p>
        </w:tc>
      </w:tr>
      <w:tr w:rsidR="0012550A" w14:paraId="7F3D2C1B"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4F8354BE" w14:textId="7CDF24E6" w:rsidR="0012550A" w:rsidRPr="004E2C7B" w:rsidRDefault="008E73CE">
            <w:pPr>
              <w:rPr>
                <w:color w:val="FFFFFF" w:themeColor="background1"/>
              </w:rPr>
            </w:pPr>
            <w:proofErr w:type="spellStart"/>
            <w:proofErr w:type="gramStart"/>
            <w:r>
              <w:rPr>
                <w:rFonts w:ascii="Arial" w:hAnsi="Arial" w:cs="Arial"/>
                <w:color w:val="FFFFFF" w:themeColor="background1"/>
                <w:sz w:val="20"/>
                <w:szCs w:val="20"/>
                <w:lang w:eastAsia="en-US"/>
              </w:rPr>
              <w:t>d</w:t>
            </w:r>
            <w:r w:rsidR="0012550A" w:rsidRPr="004E2C7B">
              <w:rPr>
                <w:rFonts w:ascii="Arial" w:hAnsi="Arial" w:cs="Arial"/>
                <w:color w:val="FFFFFF" w:themeColor="background1"/>
                <w:sz w:val="20"/>
                <w:szCs w:val="20"/>
                <w:lang w:eastAsia="en-US"/>
              </w:rPr>
              <w:t>ateFinTravaux</w:t>
            </w:r>
            <w:proofErr w:type="spellEnd"/>
            <w:proofErr w:type="gramEnd"/>
          </w:p>
        </w:tc>
        <w:tc>
          <w:tcPr>
            <w:tcW w:w="2044"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7C56E505" w14:textId="77777777" w:rsidR="0012550A" w:rsidRDefault="0012550A">
            <w:r>
              <w:rPr>
                <w:rFonts w:ascii="Arial" w:hAnsi="Arial" w:cs="Arial"/>
                <w:b/>
                <w:bCs/>
                <w:sz w:val="22"/>
                <w:szCs w:val="22"/>
                <w:lang w:eastAsia="en-US"/>
              </w:rPr>
              <w:t xml:space="preserve">* </w:t>
            </w:r>
            <w:r>
              <w:rPr>
                <w:rFonts w:ascii="Arial" w:hAnsi="Arial" w:cs="Arial"/>
                <w:b/>
                <w:bCs/>
                <w:sz w:val="22"/>
                <w:szCs w:val="22"/>
                <w:u w:val="single"/>
                <w:lang w:eastAsia="en-US"/>
              </w:rPr>
              <w:t>Période</w:t>
            </w:r>
            <w:r>
              <w:rPr>
                <w:rFonts w:ascii="Arial" w:hAnsi="Arial" w:cs="Arial"/>
                <w:sz w:val="22"/>
                <w:szCs w:val="22"/>
                <w:lang w:eastAsia="en-US"/>
              </w:rPr>
              <w:t> </w:t>
            </w:r>
          </w:p>
        </w:tc>
        <w:tc>
          <w:tcPr>
            <w:tcW w:w="1930"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2C9CF584"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1C8396CE" w14:textId="77777777" w:rsidR="0012550A" w:rsidRDefault="0012550A">
            <w:pPr>
              <w:pStyle w:val="PARGTITR1"/>
              <w:spacing w:before="120" w:line="276" w:lineRule="auto"/>
              <w:jc w:val="left"/>
            </w:pPr>
            <w:r>
              <w:rPr>
                <w:sz w:val="20"/>
                <w:szCs w:val="20"/>
                <w:lang w:eastAsia="fr-FR"/>
              </w:rPr>
              <w:t> </w:t>
            </w:r>
          </w:p>
        </w:tc>
      </w:tr>
      <w:tr w:rsidR="0012550A" w14:paraId="56BE158F"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68D20EC1" w14:textId="179773A2" w:rsidR="0012550A" w:rsidRPr="004E2C7B" w:rsidRDefault="008E73CE">
            <w:pPr>
              <w:rPr>
                <w:color w:val="FFFFFF" w:themeColor="background1"/>
              </w:rPr>
            </w:pPr>
            <w:proofErr w:type="spellStart"/>
            <w:proofErr w:type="gramStart"/>
            <w:r>
              <w:rPr>
                <w:rFonts w:ascii="Arial" w:hAnsi="Arial" w:cs="Arial"/>
                <w:color w:val="FFFFFF" w:themeColor="background1"/>
                <w:sz w:val="20"/>
                <w:szCs w:val="20"/>
                <w:lang w:eastAsia="en-US"/>
              </w:rPr>
              <w:t>i</w:t>
            </w:r>
            <w:r w:rsidR="0012550A" w:rsidRPr="004E2C7B">
              <w:rPr>
                <w:rFonts w:ascii="Arial" w:hAnsi="Arial" w:cs="Arial"/>
                <w:color w:val="FFFFFF" w:themeColor="background1"/>
                <w:sz w:val="20"/>
                <w:szCs w:val="20"/>
                <w:lang w:eastAsia="en-US"/>
              </w:rPr>
              <w:t>nterventionRequiseOC</w:t>
            </w:r>
            <w:proofErr w:type="spellEnd"/>
            <w:proofErr w:type="gramEnd"/>
          </w:p>
        </w:tc>
        <w:tc>
          <w:tcPr>
            <w:tcW w:w="2044"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5D8CE132" w14:textId="77777777" w:rsidR="0012550A" w:rsidRDefault="0012550A">
            <w:r>
              <w:rPr>
                <w:rFonts w:ascii="Arial" w:hAnsi="Arial" w:cs="Arial"/>
                <w:sz w:val="20"/>
                <w:szCs w:val="20"/>
                <w:lang w:eastAsia="en-US"/>
              </w:rPr>
              <w:t>OUI / NON</w:t>
            </w:r>
          </w:p>
        </w:tc>
        <w:tc>
          <w:tcPr>
            <w:tcW w:w="1930"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00A82844"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4E1D57CC" w14:textId="77777777" w:rsidR="0012550A" w:rsidRDefault="0012550A">
            <w:pPr>
              <w:pStyle w:val="PARGTITR1"/>
              <w:spacing w:before="120" w:line="276" w:lineRule="auto"/>
              <w:jc w:val="left"/>
            </w:pPr>
            <w:r>
              <w:rPr>
                <w:sz w:val="20"/>
                <w:szCs w:val="20"/>
                <w:lang w:eastAsia="fr-FR"/>
              </w:rPr>
              <w:t> </w:t>
            </w:r>
          </w:p>
        </w:tc>
      </w:tr>
      <w:tr w:rsidR="0012550A" w14:paraId="4092862F"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554DFC32" w14:textId="283BCCDE" w:rsidR="0012550A" w:rsidRPr="004E2C7B" w:rsidRDefault="008E73CE">
            <w:pPr>
              <w:rPr>
                <w:color w:val="FFFFFF" w:themeColor="background1"/>
              </w:rPr>
            </w:pPr>
            <w:proofErr w:type="spellStart"/>
            <w:proofErr w:type="gramStart"/>
            <w:r>
              <w:rPr>
                <w:rFonts w:ascii="Arial" w:hAnsi="Arial" w:cs="Arial"/>
                <w:color w:val="FFFFFF" w:themeColor="background1"/>
                <w:sz w:val="20"/>
                <w:szCs w:val="20"/>
                <w:lang w:eastAsia="en-US"/>
              </w:rPr>
              <w:t>e</w:t>
            </w:r>
            <w:r w:rsidR="0012550A" w:rsidRPr="004E2C7B">
              <w:rPr>
                <w:rFonts w:ascii="Arial" w:hAnsi="Arial" w:cs="Arial"/>
                <w:color w:val="FFFFFF" w:themeColor="background1"/>
                <w:sz w:val="20"/>
                <w:szCs w:val="20"/>
                <w:lang w:eastAsia="en-US"/>
              </w:rPr>
              <w:t>tat</w:t>
            </w:r>
            <w:proofErr w:type="spellEnd"/>
            <w:proofErr w:type="gramEnd"/>
          </w:p>
        </w:tc>
        <w:tc>
          <w:tcPr>
            <w:tcW w:w="2044"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2BD0DD90" w14:textId="77777777" w:rsidR="0012550A" w:rsidRDefault="0012550A">
            <w:r>
              <w:rPr>
                <w:rFonts w:ascii="Arial" w:hAnsi="Arial" w:cs="Arial"/>
                <w:sz w:val="20"/>
                <w:szCs w:val="20"/>
                <w:lang w:eastAsia="en-US"/>
              </w:rPr>
              <w:t>NOUVEAU / REPLANIFICATION / MAJ / CLOTURE / ANNULE</w:t>
            </w:r>
          </w:p>
        </w:tc>
        <w:tc>
          <w:tcPr>
            <w:tcW w:w="1930"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06D09729"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0B43BC11" w14:textId="77777777" w:rsidR="0012550A" w:rsidRDefault="0012550A">
            <w:pPr>
              <w:pStyle w:val="PARGTITR1"/>
              <w:spacing w:before="120" w:line="276" w:lineRule="auto"/>
              <w:jc w:val="left"/>
            </w:pPr>
            <w:r>
              <w:rPr>
                <w:sz w:val="20"/>
                <w:szCs w:val="20"/>
                <w:lang w:eastAsia="fr-FR"/>
              </w:rPr>
              <w:t>Une seule valeur à saisir ou vide</w:t>
            </w:r>
          </w:p>
        </w:tc>
      </w:tr>
      <w:tr w:rsidR="0012550A" w14:paraId="70EECE70"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503280C8" w14:textId="192F3146" w:rsidR="0012550A" w:rsidRPr="004E2C7B" w:rsidRDefault="008E73CE">
            <w:pPr>
              <w:rPr>
                <w:color w:val="FFFFFF" w:themeColor="background1"/>
              </w:rPr>
            </w:pPr>
            <w:proofErr w:type="spellStart"/>
            <w:proofErr w:type="gramStart"/>
            <w:r>
              <w:rPr>
                <w:rFonts w:ascii="Arial" w:hAnsi="Arial" w:cs="Arial"/>
                <w:color w:val="FFFFFF" w:themeColor="background1"/>
                <w:sz w:val="20"/>
                <w:szCs w:val="20"/>
                <w:lang w:eastAsia="en-US"/>
              </w:rPr>
              <w:t>r</w:t>
            </w:r>
            <w:r w:rsidR="0012550A" w:rsidRPr="004E2C7B">
              <w:rPr>
                <w:rFonts w:ascii="Arial" w:hAnsi="Arial" w:cs="Arial"/>
                <w:color w:val="FFFFFF" w:themeColor="background1"/>
                <w:sz w:val="20"/>
                <w:szCs w:val="20"/>
                <w:lang w:eastAsia="en-US"/>
              </w:rPr>
              <w:t>eferencePriseImpactee</w:t>
            </w:r>
            <w:proofErr w:type="spellEnd"/>
            <w:proofErr w:type="gramEnd"/>
          </w:p>
        </w:tc>
        <w:tc>
          <w:tcPr>
            <w:tcW w:w="2044"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3C834BFA" w14:textId="77777777" w:rsidR="0012550A" w:rsidRDefault="0012550A">
            <w:r>
              <w:rPr>
                <w:rFonts w:ascii="Arial" w:hAnsi="Arial" w:cs="Arial"/>
                <w:sz w:val="20"/>
                <w:szCs w:val="20"/>
                <w:lang w:eastAsia="en-US"/>
              </w:rPr>
              <w:t>Alphanumérique</w:t>
            </w:r>
          </w:p>
        </w:tc>
        <w:tc>
          <w:tcPr>
            <w:tcW w:w="1930"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14068F10"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B8CCE4"/>
            <w:tcMar>
              <w:top w:w="0" w:type="dxa"/>
              <w:left w:w="108" w:type="dxa"/>
              <w:bottom w:w="0" w:type="dxa"/>
              <w:right w:w="108" w:type="dxa"/>
            </w:tcMar>
            <w:hideMark/>
          </w:tcPr>
          <w:p w14:paraId="5AAB191A" w14:textId="77777777" w:rsidR="0012550A" w:rsidRDefault="0012550A">
            <w:pPr>
              <w:pStyle w:val="PARGTITR1"/>
              <w:keepNext/>
              <w:spacing w:before="120" w:line="276" w:lineRule="auto"/>
              <w:jc w:val="left"/>
            </w:pPr>
            <w:r>
              <w:rPr>
                <w:sz w:val="20"/>
                <w:szCs w:val="20"/>
                <w:lang w:eastAsia="fr-FR"/>
              </w:rPr>
              <w:t>Une seule référence par requête ou vide</w:t>
            </w:r>
          </w:p>
        </w:tc>
      </w:tr>
      <w:tr w:rsidR="0012550A" w14:paraId="11D1B5E3" w14:textId="77777777" w:rsidTr="000929ED">
        <w:trPr>
          <w:cantSplit/>
          <w:jc w:val="center"/>
        </w:trPr>
        <w:tc>
          <w:tcPr>
            <w:tcW w:w="3529" w:type="dxa"/>
            <w:tcBorders>
              <w:top w:val="nil"/>
              <w:left w:val="single" w:sz="8" w:space="0" w:color="FFFFFF"/>
              <w:bottom w:val="single" w:sz="8" w:space="0" w:color="FFFFFF"/>
              <w:right w:val="single" w:sz="8" w:space="0" w:color="FFFFFF"/>
            </w:tcBorders>
            <w:shd w:val="clear" w:color="auto" w:fill="4F81BD"/>
            <w:tcMar>
              <w:top w:w="0" w:type="dxa"/>
              <w:left w:w="108" w:type="dxa"/>
              <w:bottom w:w="0" w:type="dxa"/>
              <w:right w:w="108" w:type="dxa"/>
            </w:tcMar>
            <w:hideMark/>
          </w:tcPr>
          <w:p w14:paraId="14729048" w14:textId="42820EFD" w:rsidR="0012550A" w:rsidRPr="004E2C7B" w:rsidRDefault="008E73CE">
            <w:pPr>
              <w:rPr>
                <w:color w:val="FFFFFF" w:themeColor="background1"/>
              </w:rPr>
            </w:pPr>
            <w:proofErr w:type="spellStart"/>
            <w:proofErr w:type="gramStart"/>
            <w:r>
              <w:rPr>
                <w:rFonts w:ascii="Arial" w:hAnsi="Arial" w:cs="Arial"/>
                <w:color w:val="FFFFFF" w:themeColor="background1"/>
                <w:sz w:val="20"/>
                <w:szCs w:val="20"/>
                <w:lang w:eastAsia="en-US"/>
              </w:rPr>
              <w:t>r</w:t>
            </w:r>
            <w:r w:rsidR="0012550A" w:rsidRPr="004E2C7B">
              <w:rPr>
                <w:rFonts w:ascii="Arial" w:hAnsi="Arial" w:cs="Arial"/>
                <w:color w:val="FFFFFF" w:themeColor="background1"/>
                <w:sz w:val="20"/>
                <w:szCs w:val="20"/>
                <w:lang w:eastAsia="en-US"/>
              </w:rPr>
              <w:t>eferencePrestationPriseImpactee</w:t>
            </w:r>
            <w:proofErr w:type="spellEnd"/>
            <w:proofErr w:type="gramEnd"/>
          </w:p>
        </w:tc>
        <w:tc>
          <w:tcPr>
            <w:tcW w:w="2044"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0A15DBB9" w14:textId="77777777" w:rsidR="0012550A" w:rsidRDefault="0012550A">
            <w:r>
              <w:rPr>
                <w:rFonts w:ascii="Arial" w:hAnsi="Arial" w:cs="Arial"/>
                <w:sz w:val="20"/>
                <w:szCs w:val="20"/>
                <w:lang w:eastAsia="en-US"/>
              </w:rPr>
              <w:t>Alphanumérique</w:t>
            </w:r>
          </w:p>
        </w:tc>
        <w:tc>
          <w:tcPr>
            <w:tcW w:w="1930"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039AF937" w14:textId="77777777" w:rsidR="0012550A" w:rsidRDefault="0012550A">
            <w:r>
              <w:rPr>
                <w:rFonts w:ascii="Arial" w:hAnsi="Arial" w:cs="Arial"/>
                <w:sz w:val="20"/>
                <w:szCs w:val="20"/>
                <w:lang w:eastAsia="en-US"/>
              </w:rPr>
              <w:t>F</w:t>
            </w:r>
          </w:p>
        </w:tc>
        <w:tc>
          <w:tcPr>
            <w:tcW w:w="3117" w:type="dxa"/>
            <w:tcBorders>
              <w:top w:val="nil"/>
              <w:left w:val="nil"/>
              <w:bottom w:val="single" w:sz="8" w:space="0" w:color="FFFFFF"/>
              <w:right w:val="single" w:sz="8" w:space="0" w:color="FFFFFF"/>
            </w:tcBorders>
            <w:shd w:val="clear" w:color="auto" w:fill="DBE5F1"/>
            <w:tcMar>
              <w:top w:w="0" w:type="dxa"/>
              <w:left w:w="108" w:type="dxa"/>
              <w:bottom w:w="0" w:type="dxa"/>
              <w:right w:w="108" w:type="dxa"/>
            </w:tcMar>
            <w:hideMark/>
          </w:tcPr>
          <w:p w14:paraId="6B575E83" w14:textId="77777777" w:rsidR="0012550A" w:rsidRDefault="0012550A">
            <w:pPr>
              <w:pStyle w:val="PARGTITR1"/>
              <w:keepNext/>
              <w:spacing w:before="120" w:line="276" w:lineRule="auto"/>
              <w:jc w:val="left"/>
            </w:pPr>
            <w:r>
              <w:rPr>
                <w:sz w:val="20"/>
                <w:szCs w:val="20"/>
                <w:lang w:eastAsia="fr-FR"/>
              </w:rPr>
              <w:t>Une seule référence par requête ou vide</w:t>
            </w:r>
          </w:p>
        </w:tc>
      </w:tr>
    </w:tbl>
    <w:p w14:paraId="353B8754" w14:textId="77777777" w:rsidR="0012550A" w:rsidRPr="0012550A" w:rsidRDefault="0012550A" w:rsidP="0012550A">
      <w:pPr>
        <w:rPr>
          <w:lang w:eastAsia="en-US"/>
        </w:rPr>
      </w:pPr>
    </w:p>
    <w:p w14:paraId="2F6EDA1B" w14:textId="4743DF5D" w:rsidR="007F5B2E" w:rsidRPr="008017E9" w:rsidRDefault="007F5B2E" w:rsidP="00A42738">
      <w:pPr>
        <w:pStyle w:val="Lgende"/>
        <w:jc w:val="center"/>
      </w:pPr>
      <w:bookmarkStart w:id="33" w:name="_Ref472958762"/>
      <w:r>
        <w:t xml:space="preserve">Tableau </w:t>
      </w:r>
      <w:r w:rsidR="00E279C7">
        <w:fldChar w:fldCharType="begin"/>
      </w:r>
      <w:r w:rsidR="00E279C7">
        <w:rPr>
          <w:b w:val="0"/>
          <w:bCs w:val="0"/>
        </w:rPr>
        <w:instrText xml:space="preserve"> SEQ Tableau \* ARABIC </w:instrText>
      </w:r>
      <w:r w:rsidR="00E279C7">
        <w:fldChar w:fldCharType="separate"/>
      </w:r>
      <w:r>
        <w:rPr>
          <w:noProof/>
        </w:rPr>
        <w:t>1</w:t>
      </w:r>
      <w:r w:rsidR="00E279C7">
        <w:rPr>
          <w:noProof/>
        </w:rPr>
        <w:fldChar w:fldCharType="end"/>
      </w:r>
      <w:bookmarkEnd w:id="33"/>
      <w:r>
        <w:t xml:space="preserve"> : </w:t>
      </w:r>
      <w:r w:rsidRPr="008A56CC">
        <w:t xml:space="preserve">Paramètre d’entrée pour la méthode « </w:t>
      </w:r>
      <w:proofErr w:type="spellStart"/>
      <w:r w:rsidRPr="008A56CC">
        <w:t>getInfoTravauxFTTH</w:t>
      </w:r>
      <w:proofErr w:type="spellEnd"/>
      <w:r w:rsidRPr="008A56CC">
        <w:t xml:space="preserve"> »</w:t>
      </w:r>
    </w:p>
    <w:p w14:paraId="4AB2073D" w14:textId="77777777" w:rsidR="007F5B2E" w:rsidRDefault="007F5B2E" w:rsidP="007F5B2E">
      <w:bookmarkStart w:id="34" w:name="Type_période"/>
      <w:r w:rsidRPr="00E100F2">
        <w:rPr>
          <w:b/>
        </w:rPr>
        <w:t xml:space="preserve">* </w:t>
      </w:r>
      <w:r w:rsidRPr="00E100F2">
        <w:rPr>
          <w:b/>
          <w:u w:val="single"/>
        </w:rPr>
        <w:t>Période</w:t>
      </w:r>
      <w:r>
        <w:t> </w:t>
      </w:r>
      <w:bookmarkEnd w:id="34"/>
      <w:r>
        <w:t xml:space="preserve">: </w:t>
      </w:r>
      <w:r w:rsidRPr="00DA71EA">
        <w:rPr>
          <w:rFonts w:ascii="Arial" w:hAnsi="Arial" w:cs="Arial"/>
          <w:sz w:val="22"/>
          <w:szCs w:val="22"/>
        </w:rPr>
        <w:t>c’est un type composé de 2 champs décrits dans le tableau suivant :</w:t>
      </w:r>
    </w:p>
    <w:p w14:paraId="2ACC894D" w14:textId="77777777" w:rsidR="007F5B2E" w:rsidRDefault="007F5B2E" w:rsidP="007F5B2E"/>
    <w:tbl>
      <w:tblPr>
        <w:tblStyle w:val="TableauGrille5Fonc-Accentuation11"/>
        <w:tblW w:w="9603" w:type="dxa"/>
        <w:jc w:val="center"/>
        <w:tblLayout w:type="fixed"/>
        <w:tblLook w:val="04A0" w:firstRow="1" w:lastRow="0" w:firstColumn="1" w:lastColumn="0" w:noHBand="0" w:noVBand="1"/>
      </w:tblPr>
      <w:tblGrid>
        <w:gridCol w:w="1240"/>
        <w:gridCol w:w="4252"/>
        <w:gridCol w:w="1134"/>
        <w:gridCol w:w="2977"/>
      </w:tblGrid>
      <w:tr w:rsidR="007F5B2E" w:rsidRPr="00DA372A" w14:paraId="70EBD5B4" w14:textId="77777777" w:rsidTr="007010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tcPr>
          <w:p w14:paraId="03BC1629" w14:textId="77777777" w:rsidR="007F5B2E" w:rsidRPr="00DA372A" w:rsidRDefault="007F5B2E" w:rsidP="007010F2">
            <w:pPr>
              <w:pStyle w:val="PARGTITR1"/>
              <w:spacing w:before="120" w:line="276" w:lineRule="auto"/>
              <w:jc w:val="center"/>
              <w:rPr>
                <w:sz w:val="20"/>
                <w:szCs w:val="20"/>
                <w:lang w:eastAsia="fr-FR"/>
              </w:rPr>
            </w:pPr>
            <w:r>
              <w:rPr>
                <w:sz w:val="20"/>
                <w:szCs w:val="20"/>
                <w:lang w:eastAsia="fr-FR"/>
              </w:rPr>
              <w:t>Champ</w:t>
            </w:r>
          </w:p>
        </w:tc>
        <w:tc>
          <w:tcPr>
            <w:tcW w:w="4252" w:type="dxa"/>
          </w:tcPr>
          <w:p w14:paraId="61AAC56F"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Format</w:t>
            </w:r>
          </w:p>
        </w:tc>
        <w:tc>
          <w:tcPr>
            <w:tcW w:w="1134" w:type="dxa"/>
          </w:tcPr>
          <w:p w14:paraId="6F652969"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Présence</w:t>
            </w:r>
          </w:p>
        </w:tc>
        <w:tc>
          <w:tcPr>
            <w:tcW w:w="2977" w:type="dxa"/>
          </w:tcPr>
          <w:p w14:paraId="16F2852D"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Remarque</w:t>
            </w:r>
          </w:p>
        </w:tc>
      </w:tr>
      <w:tr w:rsidR="007F5B2E" w:rsidRPr="00C2701C" w14:paraId="545EC33F" w14:textId="77777777" w:rsidTr="007010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0" w:type="dxa"/>
            <w:vAlign w:val="center"/>
          </w:tcPr>
          <w:p w14:paraId="227249BC" w14:textId="77777777" w:rsidR="007F5B2E" w:rsidRPr="009B565F" w:rsidRDefault="007F5B2E" w:rsidP="007010F2">
            <w:pPr>
              <w:rPr>
                <w:b w:val="0"/>
                <w:sz w:val="20"/>
                <w:szCs w:val="20"/>
              </w:rPr>
            </w:pPr>
            <w:proofErr w:type="spellStart"/>
            <w:proofErr w:type="gramStart"/>
            <w:r>
              <w:rPr>
                <w:b w:val="0"/>
                <w:sz w:val="20"/>
                <w:szCs w:val="20"/>
              </w:rPr>
              <w:t>dateDebut</w:t>
            </w:r>
            <w:r w:rsidR="00B95505">
              <w:rPr>
                <w:b w:val="0"/>
                <w:sz w:val="20"/>
                <w:szCs w:val="20"/>
              </w:rPr>
              <w:t>Recherche</w:t>
            </w:r>
            <w:proofErr w:type="spellEnd"/>
            <w:proofErr w:type="gramEnd"/>
          </w:p>
        </w:tc>
        <w:tc>
          <w:tcPr>
            <w:tcW w:w="4252" w:type="dxa"/>
            <w:vAlign w:val="center"/>
          </w:tcPr>
          <w:p w14:paraId="15838824" w14:textId="77777777" w:rsidR="007F5B2E" w:rsidRPr="00A42738" w:rsidRDefault="007F5B2E" w:rsidP="007010F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fr-FR"/>
              </w:rPr>
            </w:pPr>
            <w:r w:rsidRPr="00A42738">
              <w:rPr>
                <w:rFonts w:ascii="Arial" w:hAnsi="Arial" w:cs="Arial"/>
                <w:sz w:val="20"/>
                <w:szCs w:val="20"/>
              </w:rPr>
              <w:t xml:space="preserve">Date/heure au format </w:t>
            </w:r>
            <w:proofErr w:type="spellStart"/>
            <w:r w:rsidRPr="00A42738">
              <w:rPr>
                <w:rFonts w:ascii="Arial" w:hAnsi="Arial" w:cs="Arial"/>
                <w:sz w:val="20"/>
                <w:szCs w:val="20"/>
              </w:rPr>
              <w:t>aaaa-mm-</w:t>
            </w:r>
            <w:proofErr w:type="gramStart"/>
            <w:r w:rsidRPr="00A42738">
              <w:rPr>
                <w:rFonts w:ascii="Arial" w:hAnsi="Arial" w:cs="Arial"/>
                <w:sz w:val="20"/>
                <w:szCs w:val="20"/>
              </w:rPr>
              <w:t>jjThh:</w:t>
            </w:r>
            <w:proofErr w:type="gramEnd"/>
            <w:r w:rsidRPr="00A42738">
              <w:rPr>
                <w:rFonts w:ascii="Arial" w:hAnsi="Arial" w:cs="Arial"/>
                <w:sz w:val="20"/>
                <w:szCs w:val="20"/>
              </w:rPr>
              <w:t>mm:ss</w:t>
            </w:r>
            <w:proofErr w:type="spellEnd"/>
          </w:p>
        </w:tc>
        <w:tc>
          <w:tcPr>
            <w:tcW w:w="1134" w:type="dxa"/>
            <w:vAlign w:val="center"/>
          </w:tcPr>
          <w:p w14:paraId="720A948F" w14:textId="77777777" w:rsidR="007F5B2E" w:rsidRDefault="008379A5" w:rsidP="007010F2">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O</w:t>
            </w:r>
          </w:p>
        </w:tc>
        <w:tc>
          <w:tcPr>
            <w:tcW w:w="2977" w:type="dxa"/>
          </w:tcPr>
          <w:p w14:paraId="1AF216BB" w14:textId="77777777" w:rsidR="007F5B2E" w:rsidRPr="00C2701C" w:rsidRDefault="007F5B2E" w:rsidP="007010F2">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Borne inférieure de la période de recherche</w:t>
            </w:r>
          </w:p>
        </w:tc>
      </w:tr>
      <w:tr w:rsidR="007F5B2E" w:rsidRPr="00C2701C" w14:paraId="093DE82D" w14:textId="77777777" w:rsidTr="007010F2">
        <w:trPr>
          <w:jc w:val="center"/>
        </w:trPr>
        <w:tc>
          <w:tcPr>
            <w:cnfStyle w:val="001000000000" w:firstRow="0" w:lastRow="0" w:firstColumn="1" w:lastColumn="0" w:oddVBand="0" w:evenVBand="0" w:oddHBand="0" w:evenHBand="0" w:firstRowFirstColumn="0" w:firstRowLastColumn="0" w:lastRowFirstColumn="0" w:lastRowLastColumn="0"/>
            <w:tcW w:w="1240" w:type="dxa"/>
            <w:vAlign w:val="center"/>
          </w:tcPr>
          <w:p w14:paraId="52753462" w14:textId="77777777" w:rsidR="007F5B2E" w:rsidRPr="009B565F" w:rsidRDefault="007F5B2E" w:rsidP="007010F2">
            <w:pPr>
              <w:rPr>
                <w:b w:val="0"/>
                <w:sz w:val="20"/>
                <w:szCs w:val="20"/>
              </w:rPr>
            </w:pPr>
            <w:proofErr w:type="spellStart"/>
            <w:proofErr w:type="gramStart"/>
            <w:r>
              <w:rPr>
                <w:b w:val="0"/>
                <w:sz w:val="20"/>
                <w:szCs w:val="20"/>
              </w:rPr>
              <w:t>dateFin</w:t>
            </w:r>
            <w:r w:rsidR="00B95505">
              <w:rPr>
                <w:b w:val="0"/>
                <w:sz w:val="20"/>
                <w:szCs w:val="20"/>
              </w:rPr>
              <w:t>Recherche</w:t>
            </w:r>
            <w:proofErr w:type="spellEnd"/>
            <w:proofErr w:type="gramEnd"/>
          </w:p>
        </w:tc>
        <w:tc>
          <w:tcPr>
            <w:tcW w:w="4252" w:type="dxa"/>
            <w:vAlign w:val="center"/>
          </w:tcPr>
          <w:p w14:paraId="75676E09" w14:textId="77777777" w:rsidR="007F5B2E" w:rsidRPr="00A42738" w:rsidRDefault="007F5B2E" w:rsidP="007010F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2738">
              <w:rPr>
                <w:rFonts w:ascii="Arial" w:hAnsi="Arial" w:cs="Arial"/>
                <w:sz w:val="20"/>
                <w:szCs w:val="20"/>
              </w:rPr>
              <w:t xml:space="preserve">Date/heure au format </w:t>
            </w:r>
            <w:proofErr w:type="spellStart"/>
            <w:r w:rsidRPr="00A42738">
              <w:rPr>
                <w:rFonts w:ascii="Arial" w:hAnsi="Arial" w:cs="Arial"/>
                <w:sz w:val="20"/>
                <w:szCs w:val="20"/>
              </w:rPr>
              <w:t>aaaa-mm-</w:t>
            </w:r>
            <w:proofErr w:type="gramStart"/>
            <w:r w:rsidRPr="00A42738">
              <w:rPr>
                <w:rFonts w:ascii="Arial" w:hAnsi="Arial" w:cs="Arial"/>
                <w:sz w:val="20"/>
                <w:szCs w:val="20"/>
              </w:rPr>
              <w:t>jjThh:</w:t>
            </w:r>
            <w:proofErr w:type="gramEnd"/>
            <w:r w:rsidRPr="00A42738">
              <w:rPr>
                <w:rFonts w:ascii="Arial" w:hAnsi="Arial" w:cs="Arial"/>
                <w:sz w:val="20"/>
                <w:szCs w:val="20"/>
              </w:rPr>
              <w:t>mm:ss</w:t>
            </w:r>
            <w:proofErr w:type="spellEnd"/>
          </w:p>
        </w:tc>
        <w:tc>
          <w:tcPr>
            <w:tcW w:w="1134" w:type="dxa"/>
            <w:vAlign w:val="center"/>
          </w:tcPr>
          <w:p w14:paraId="1BF558B1" w14:textId="77777777" w:rsidR="007F5B2E" w:rsidRDefault="008379A5" w:rsidP="007010F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t>
            </w:r>
          </w:p>
        </w:tc>
        <w:tc>
          <w:tcPr>
            <w:tcW w:w="2977" w:type="dxa"/>
            <w:vAlign w:val="center"/>
          </w:tcPr>
          <w:p w14:paraId="2E5836E0" w14:textId="77777777" w:rsidR="007F5B2E" w:rsidRPr="00C2701C" w:rsidRDefault="007F5B2E" w:rsidP="007010F2">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Borne supérieure de la période de recherche</w:t>
            </w:r>
          </w:p>
        </w:tc>
      </w:tr>
    </w:tbl>
    <w:p w14:paraId="2700ADB0" w14:textId="11DCC13D" w:rsidR="007F5B2E" w:rsidRDefault="007F5B2E" w:rsidP="007F5B2E">
      <w:pPr>
        <w:pStyle w:val="Lgende"/>
        <w:spacing w:before="100" w:beforeAutospacing="1"/>
        <w:jc w:val="center"/>
      </w:pPr>
      <w:r>
        <w:t xml:space="preserve">Figure </w:t>
      </w:r>
      <w:r w:rsidR="00F51006">
        <w:fldChar w:fldCharType="begin"/>
      </w:r>
      <w:r w:rsidR="00F51006">
        <w:instrText xml:space="preserve"> SEQ Figure \* ARABIC </w:instrText>
      </w:r>
      <w:r w:rsidR="00F51006">
        <w:fldChar w:fldCharType="separate"/>
      </w:r>
      <w:r w:rsidR="00BB1BA7">
        <w:rPr>
          <w:noProof/>
        </w:rPr>
        <w:t>3</w:t>
      </w:r>
      <w:r w:rsidR="00F51006">
        <w:rPr>
          <w:noProof/>
        </w:rPr>
        <w:fldChar w:fldCharType="end"/>
      </w:r>
      <w:r>
        <w:t xml:space="preserve"> : Définition du type "Période"</w:t>
      </w:r>
    </w:p>
    <w:p w14:paraId="79753840" w14:textId="2E67551F" w:rsidR="000929ED" w:rsidRDefault="008379A5">
      <w:pPr>
        <w:rPr>
          <w:rFonts w:ascii="Arial" w:hAnsi="Arial"/>
          <w:b/>
          <w:color w:val="F5821F"/>
          <w:sz w:val="26"/>
        </w:rPr>
      </w:pPr>
      <w:r w:rsidRPr="008379A5">
        <w:rPr>
          <w:rFonts w:ascii="Arial" w:hAnsi="Arial" w:cs="Arial"/>
          <w:sz w:val="22"/>
          <w:szCs w:val="22"/>
          <w:lang w:eastAsia="en-US"/>
        </w:rPr>
        <w:t xml:space="preserve">La plage entre la borne inférieure et la borne supérieure </w:t>
      </w:r>
      <w:r w:rsidR="00650A23">
        <w:rPr>
          <w:rFonts w:ascii="Arial" w:hAnsi="Arial" w:cs="Arial"/>
          <w:sz w:val="22"/>
          <w:szCs w:val="22"/>
          <w:lang w:eastAsia="en-US"/>
        </w:rPr>
        <w:t xml:space="preserve">sera définie entre OI et OC mais </w:t>
      </w:r>
      <w:r w:rsidRPr="008379A5">
        <w:rPr>
          <w:rFonts w:ascii="Arial" w:hAnsi="Arial" w:cs="Arial"/>
          <w:sz w:val="22"/>
          <w:szCs w:val="22"/>
          <w:lang w:eastAsia="en-US"/>
        </w:rPr>
        <w:t>ne devra pas excéder 3 mois.</w:t>
      </w:r>
    </w:p>
    <w:p w14:paraId="20FBF3E0" w14:textId="16B2CC19" w:rsidR="007F5B2E" w:rsidRDefault="007F5B2E" w:rsidP="005D5AEA">
      <w:pPr>
        <w:pStyle w:val="Titre3"/>
        <w:numPr>
          <w:ilvl w:val="0"/>
          <w:numId w:val="0"/>
        </w:numPr>
        <w:spacing w:before="0"/>
        <w:ind w:left="926" w:right="-6" w:hanging="360"/>
      </w:pPr>
      <w:bookmarkStart w:id="35" w:name="_Toc15376116"/>
      <w:r>
        <w:lastRenderedPageBreak/>
        <w:t>Description de la réponse</w:t>
      </w:r>
      <w:bookmarkEnd w:id="35"/>
    </w:p>
    <w:p w14:paraId="7CC79F54" w14:textId="77777777" w:rsidR="007F5B2E" w:rsidRPr="00DA71EA" w:rsidRDefault="007F5B2E" w:rsidP="007F5B2E">
      <w:pPr>
        <w:spacing w:before="100" w:beforeAutospacing="1"/>
        <w:ind w:firstLine="709"/>
        <w:rPr>
          <w:rFonts w:ascii="Arial" w:hAnsi="Arial" w:cs="Arial"/>
          <w:sz w:val="22"/>
          <w:szCs w:val="22"/>
        </w:rPr>
      </w:pPr>
      <w:r w:rsidRPr="00DA71EA">
        <w:rPr>
          <w:rFonts w:ascii="Arial" w:hAnsi="Arial" w:cs="Arial"/>
          <w:sz w:val="22"/>
          <w:szCs w:val="22"/>
        </w:rPr>
        <w:t>La structure des données en sortie est la suivante :</w:t>
      </w:r>
    </w:p>
    <w:p w14:paraId="11385A3F" w14:textId="77777777" w:rsidR="007F5B2E" w:rsidRPr="008E4C94" w:rsidRDefault="007F5B2E" w:rsidP="007F5B2E"/>
    <w:tbl>
      <w:tblPr>
        <w:tblStyle w:val="TableauGrille5Fonc-Accentuation11"/>
        <w:tblW w:w="9678" w:type="dxa"/>
        <w:jc w:val="center"/>
        <w:tblLayout w:type="fixed"/>
        <w:tblLook w:val="04A0" w:firstRow="1" w:lastRow="0" w:firstColumn="1" w:lastColumn="0" w:noHBand="0" w:noVBand="1"/>
      </w:tblPr>
      <w:tblGrid>
        <w:gridCol w:w="1863"/>
        <w:gridCol w:w="1843"/>
        <w:gridCol w:w="1275"/>
        <w:gridCol w:w="4697"/>
      </w:tblGrid>
      <w:tr w:rsidR="007F5B2E" w:rsidRPr="00B3691C" w14:paraId="6B87B2E5" w14:textId="77777777" w:rsidTr="007010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tcPr>
          <w:p w14:paraId="39EAD8C3" w14:textId="77777777" w:rsidR="007F5B2E" w:rsidRPr="00DA372A" w:rsidRDefault="007F5B2E" w:rsidP="007010F2">
            <w:pPr>
              <w:pStyle w:val="PARGTITR1"/>
              <w:spacing w:before="120" w:line="276" w:lineRule="auto"/>
              <w:jc w:val="center"/>
              <w:rPr>
                <w:sz w:val="20"/>
                <w:szCs w:val="20"/>
                <w:lang w:eastAsia="fr-FR"/>
              </w:rPr>
            </w:pPr>
            <w:bookmarkStart w:id="36" w:name="_Hlk15310852"/>
            <w:r>
              <w:rPr>
                <w:sz w:val="20"/>
                <w:szCs w:val="20"/>
                <w:lang w:eastAsia="fr-FR"/>
              </w:rPr>
              <w:t>Champ</w:t>
            </w:r>
          </w:p>
        </w:tc>
        <w:tc>
          <w:tcPr>
            <w:tcW w:w="1843" w:type="dxa"/>
          </w:tcPr>
          <w:p w14:paraId="018A7B53"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Format</w:t>
            </w:r>
          </w:p>
        </w:tc>
        <w:tc>
          <w:tcPr>
            <w:tcW w:w="1275" w:type="dxa"/>
          </w:tcPr>
          <w:p w14:paraId="38A9C165"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Présence</w:t>
            </w:r>
          </w:p>
        </w:tc>
        <w:tc>
          <w:tcPr>
            <w:tcW w:w="4697" w:type="dxa"/>
          </w:tcPr>
          <w:p w14:paraId="636D19E8" w14:textId="77777777" w:rsidR="007F5B2E" w:rsidRPr="00DA372A" w:rsidRDefault="007F5B2E" w:rsidP="007010F2">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Remarque</w:t>
            </w:r>
          </w:p>
        </w:tc>
      </w:tr>
      <w:tr w:rsidR="007F5B2E" w:rsidRPr="00E46639" w14:paraId="2CD28A3B" w14:textId="77777777" w:rsidTr="007010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35ACFCD3" w14:textId="0B72EC66" w:rsidR="007F5B2E" w:rsidRPr="009B565F" w:rsidRDefault="008E73CE" w:rsidP="007010F2">
            <w:pPr>
              <w:rPr>
                <w:b w:val="0"/>
                <w:sz w:val="20"/>
                <w:szCs w:val="20"/>
              </w:rPr>
            </w:pPr>
            <w:proofErr w:type="spellStart"/>
            <w:proofErr w:type="gramStart"/>
            <w:r>
              <w:rPr>
                <w:b w:val="0"/>
                <w:sz w:val="20"/>
                <w:szCs w:val="20"/>
              </w:rPr>
              <w:t>l</w:t>
            </w:r>
            <w:r w:rsidR="007F5B2E">
              <w:rPr>
                <w:b w:val="0"/>
                <w:sz w:val="20"/>
                <w:szCs w:val="20"/>
              </w:rPr>
              <w:t>iste</w:t>
            </w:r>
            <w:r w:rsidR="007F5B2E" w:rsidRPr="009B565F">
              <w:rPr>
                <w:b w:val="0"/>
                <w:sz w:val="20"/>
                <w:szCs w:val="20"/>
              </w:rPr>
              <w:t>Travaux</w:t>
            </w:r>
            <w:proofErr w:type="spellEnd"/>
            <w:proofErr w:type="gramEnd"/>
          </w:p>
        </w:tc>
        <w:tc>
          <w:tcPr>
            <w:tcW w:w="1843" w:type="dxa"/>
            <w:vAlign w:val="center"/>
          </w:tcPr>
          <w:p w14:paraId="486BE9E4" w14:textId="77777777" w:rsidR="007F5B2E" w:rsidRPr="00CF284A" w:rsidRDefault="007F5B2E" w:rsidP="007010F2">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sidRPr="00CF284A">
              <w:rPr>
                <w:sz w:val="20"/>
                <w:szCs w:val="20"/>
              </w:rPr>
              <w:t>LISTE</w:t>
            </w:r>
          </w:p>
        </w:tc>
        <w:tc>
          <w:tcPr>
            <w:tcW w:w="1275" w:type="dxa"/>
            <w:vAlign w:val="center"/>
          </w:tcPr>
          <w:p w14:paraId="6EF8B55A" w14:textId="77777777" w:rsidR="007F5B2E" w:rsidRDefault="00F23C50" w:rsidP="007010F2">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C</w:t>
            </w:r>
          </w:p>
        </w:tc>
        <w:tc>
          <w:tcPr>
            <w:tcW w:w="4697" w:type="dxa"/>
          </w:tcPr>
          <w:p w14:paraId="5652429E" w14:textId="52E3B5AF" w:rsidR="007F5B2E" w:rsidRPr="00C2701C" w:rsidRDefault="00F23C50" w:rsidP="007010F2">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 xml:space="preserve">Liste composée des nœuds « travaux » décrits dans le </w:t>
            </w:r>
            <w:r>
              <w:rPr>
                <w:sz w:val="20"/>
                <w:szCs w:val="20"/>
                <w:lang w:eastAsia="fr-FR"/>
              </w:rPr>
              <w:fldChar w:fldCharType="begin"/>
            </w:r>
            <w:r>
              <w:rPr>
                <w:sz w:val="20"/>
                <w:szCs w:val="20"/>
                <w:lang w:eastAsia="fr-FR"/>
              </w:rPr>
              <w:instrText xml:space="preserve"> REF _Ref472959733 \h </w:instrText>
            </w:r>
            <w:r>
              <w:rPr>
                <w:sz w:val="20"/>
                <w:szCs w:val="20"/>
                <w:lang w:eastAsia="fr-FR"/>
              </w:rPr>
            </w:r>
            <w:r>
              <w:rPr>
                <w:sz w:val="20"/>
                <w:szCs w:val="20"/>
                <w:lang w:eastAsia="fr-FR"/>
              </w:rPr>
              <w:fldChar w:fldCharType="separate"/>
            </w:r>
            <w:r>
              <w:t xml:space="preserve">Tableau </w:t>
            </w:r>
            <w:r>
              <w:rPr>
                <w:noProof/>
              </w:rPr>
              <w:t>3</w:t>
            </w:r>
            <w:r>
              <w:rPr>
                <w:sz w:val="20"/>
                <w:szCs w:val="20"/>
                <w:lang w:eastAsia="fr-FR"/>
              </w:rPr>
              <w:fldChar w:fldCharType="end"/>
            </w:r>
            <w:r>
              <w:rPr>
                <w:sz w:val="20"/>
                <w:szCs w:val="20"/>
                <w:lang w:eastAsia="fr-FR"/>
              </w:rPr>
              <w:t xml:space="preserve"> (Obligatoire s</w:t>
            </w:r>
            <w:r w:rsidR="00802CC4">
              <w:rPr>
                <w:sz w:val="20"/>
                <w:szCs w:val="20"/>
                <w:lang w:eastAsia="fr-FR"/>
              </w:rPr>
              <w:t>’</w:t>
            </w:r>
            <w:r>
              <w:rPr>
                <w:sz w:val="20"/>
                <w:szCs w:val="20"/>
                <w:lang w:eastAsia="fr-FR"/>
              </w:rPr>
              <w:t>il y a au moins 1 nœud travaux à retourner)</w:t>
            </w:r>
          </w:p>
        </w:tc>
      </w:tr>
    </w:tbl>
    <w:p w14:paraId="3F0AB1A6" w14:textId="2A93CB44" w:rsidR="007F5B2E" w:rsidRDefault="007F5B2E" w:rsidP="003D5D8B">
      <w:pPr>
        <w:pStyle w:val="Lgende"/>
        <w:spacing w:before="100" w:beforeAutospacing="1" w:after="100" w:afterAutospacing="1"/>
        <w:jc w:val="center"/>
      </w:pPr>
      <w:r>
        <w:t xml:space="preserve">Tableau </w:t>
      </w:r>
      <w:r w:rsidR="00F51006">
        <w:fldChar w:fldCharType="begin"/>
      </w:r>
      <w:r w:rsidR="00F51006">
        <w:instrText xml:space="preserve"> SEQ Tableau \* ARABIC </w:instrText>
      </w:r>
      <w:r w:rsidR="00F51006">
        <w:fldChar w:fldCharType="separate"/>
      </w:r>
      <w:r w:rsidR="00846A7F">
        <w:rPr>
          <w:noProof/>
        </w:rPr>
        <w:t>2</w:t>
      </w:r>
      <w:r w:rsidR="00F51006">
        <w:rPr>
          <w:noProof/>
        </w:rPr>
        <w:fldChar w:fldCharType="end"/>
      </w:r>
      <w:r>
        <w:t xml:space="preserve"> : </w:t>
      </w:r>
      <w:r w:rsidRPr="00B46E86">
        <w:t>Données du retour de la méthode</w:t>
      </w:r>
    </w:p>
    <w:bookmarkEnd w:id="36"/>
    <w:p w14:paraId="184E0220" w14:textId="00E11FD0" w:rsidR="007F5B2E" w:rsidRPr="00DA71EA" w:rsidRDefault="00650A23" w:rsidP="007F5B2E">
      <w:pPr>
        <w:spacing w:before="100" w:beforeAutospacing="1"/>
        <w:ind w:firstLine="709"/>
        <w:rPr>
          <w:rFonts w:ascii="Arial" w:hAnsi="Arial" w:cs="Arial"/>
          <w:sz w:val="22"/>
          <w:szCs w:val="22"/>
        </w:rPr>
      </w:pPr>
      <w:r>
        <w:rPr>
          <w:rFonts w:ascii="Arial" w:hAnsi="Arial" w:cs="Arial"/>
          <w:sz w:val="22"/>
          <w:szCs w:val="22"/>
        </w:rPr>
        <w:t xml:space="preserve">Pour chaque </w:t>
      </w:r>
      <w:r w:rsidR="00E166D5">
        <w:rPr>
          <w:rFonts w:ascii="Arial" w:hAnsi="Arial" w:cs="Arial"/>
          <w:sz w:val="22"/>
          <w:szCs w:val="22"/>
        </w:rPr>
        <w:t xml:space="preserve">nœud </w:t>
      </w:r>
      <w:r>
        <w:rPr>
          <w:rFonts w:ascii="Arial" w:hAnsi="Arial" w:cs="Arial"/>
          <w:sz w:val="22"/>
          <w:szCs w:val="22"/>
        </w:rPr>
        <w:t>« </w:t>
      </w:r>
      <w:r w:rsidR="00E166D5">
        <w:rPr>
          <w:rFonts w:ascii="Arial" w:hAnsi="Arial" w:cs="Arial"/>
          <w:sz w:val="22"/>
          <w:szCs w:val="22"/>
        </w:rPr>
        <w:t>travaux</w:t>
      </w:r>
      <w:r w:rsidR="00E166D5" w:rsidRPr="00DA71EA">
        <w:rPr>
          <w:rFonts w:ascii="Arial" w:hAnsi="Arial" w:cs="Arial"/>
          <w:sz w:val="22"/>
          <w:szCs w:val="22"/>
        </w:rPr>
        <w:t> </w:t>
      </w:r>
      <w:r w:rsidR="007F5B2E" w:rsidRPr="00DA71EA">
        <w:rPr>
          <w:rFonts w:ascii="Arial" w:hAnsi="Arial" w:cs="Arial"/>
          <w:sz w:val="22"/>
          <w:szCs w:val="22"/>
        </w:rPr>
        <w:t>», la structure des données est la suivante :</w:t>
      </w:r>
    </w:p>
    <w:p w14:paraId="03B450C8" w14:textId="77777777" w:rsidR="00F060D1" w:rsidRPr="008E4C94" w:rsidRDefault="00F060D1" w:rsidP="00F060D1"/>
    <w:tbl>
      <w:tblPr>
        <w:tblStyle w:val="TableauGrille5Fonc-Accentuation11"/>
        <w:tblW w:w="9678" w:type="dxa"/>
        <w:jc w:val="center"/>
        <w:tblLayout w:type="fixed"/>
        <w:tblLook w:val="04A0" w:firstRow="1" w:lastRow="0" w:firstColumn="1" w:lastColumn="0" w:noHBand="0" w:noVBand="1"/>
      </w:tblPr>
      <w:tblGrid>
        <w:gridCol w:w="3422"/>
        <w:gridCol w:w="1733"/>
        <w:gridCol w:w="1217"/>
        <w:gridCol w:w="3306"/>
      </w:tblGrid>
      <w:tr w:rsidR="00F060D1" w:rsidRPr="00B3691C" w14:paraId="6D0A8082" w14:textId="77777777" w:rsidTr="003E56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tcPr>
          <w:p w14:paraId="378BC340" w14:textId="77777777" w:rsidR="00F060D1" w:rsidRPr="00DA372A" w:rsidRDefault="00F060D1" w:rsidP="003E56FC">
            <w:pPr>
              <w:pStyle w:val="PARGTITR1"/>
              <w:spacing w:before="120" w:line="276" w:lineRule="auto"/>
              <w:jc w:val="center"/>
              <w:rPr>
                <w:sz w:val="20"/>
                <w:szCs w:val="20"/>
                <w:lang w:eastAsia="fr-FR"/>
              </w:rPr>
            </w:pPr>
            <w:r>
              <w:rPr>
                <w:sz w:val="20"/>
                <w:szCs w:val="20"/>
                <w:lang w:eastAsia="fr-FR"/>
              </w:rPr>
              <w:t>Champ</w:t>
            </w:r>
          </w:p>
        </w:tc>
        <w:tc>
          <w:tcPr>
            <w:tcW w:w="1733" w:type="dxa"/>
          </w:tcPr>
          <w:p w14:paraId="07CE49BE" w14:textId="77777777" w:rsidR="00F060D1" w:rsidRPr="00DA372A" w:rsidRDefault="00F060D1"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Format</w:t>
            </w:r>
          </w:p>
        </w:tc>
        <w:tc>
          <w:tcPr>
            <w:tcW w:w="1217" w:type="dxa"/>
          </w:tcPr>
          <w:p w14:paraId="0FEFA92F" w14:textId="77777777" w:rsidR="00F060D1" w:rsidRPr="00DA372A" w:rsidRDefault="00F060D1"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Présence</w:t>
            </w:r>
          </w:p>
        </w:tc>
        <w:tc>
          <w:tcPr>
            <w:tcW w:w="3306" w:type="dxa"/>
          </w:tcPr>
          <w:p w14:paraId="783A3B86" w14:textId="77777777" w:rsidR="00F060D1" w:rsidRPr="00DA372A" w:rsidRDefault="00F060D1" w:rsidP="003E56FC">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Remarque</w:t>
            </w:r>
          </w:p>
        </w:tc>
      </w:tr>
      <w:tr w:rsidR="00F060D1" w:rsidRPr="00E46639" w14:paraId="65224161"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46F0ECBE" w14:textId="578E2E8D" w:rsidR="00F060D1" w:rsidRPr="009B565F" w:rsidRDefault="008E73CE" w:rsidP="003E56FC">
            <w:pPr>
              <w:rPr>
                <w:b w:val="0"/>
                <w:sz w:val="20"/>
                <w:szCs w:val="20"/>
              </w:rPr>
            </w:pPr>
            <w:proofErr w:type="spellStart"/>
            <w:proofErr w:type="gramStart"/>
            <w:r>
              <w:rPr>
                <w:b w:val="0"/>
                <w:sz w:val="20"/>
                <w:szCs w:val="20"/>
              </w:rPr>
              <w:t>r</w:t>
            </w:r>
            <w:r w:rsidR="00F060D1" w:rsidRPr="009B565F">
              <w:rPr>
                <w:b w:val="0"/>
                <w:sz w:val="20"/>
                <w:szCs w:val="20"/>
              </w:rPr>
              <w:t>eference</w:t>
            </w:r>
            <w:proofErr w:type="spellEnd"/>
            <w:proofErr w:type="gramEnd"/>
          </w:p>
        </w:tc>
        <w:tc>
          <w:tcPr>
            <w:tcW w:w="1733" w:type="dxa"/>
            <w:vAlign w:val="center"/>
          </w:tcPr>
          <w:p w14:paraId="23B7160F"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sidRPr="006C6BCC">
              <w:rPr>
                <w:b/>
                <w:sz w:val="20"/>
                <w:szCs w:val="20"/>
              </w:rPr>
              <w:t>Attribut</w:t>
            </w:r>
            <w:r>
              <w:rPr>
                <w:sz w:val="20"/>
                <w:szCs w:val="20"/>
              </w:rPr>
              <w:t xml:space="preserve"> Alphanumérique</w:t>
            </w:r>
          </w:p>
        </w:tc>
        <w:tc>
          <w:tcPr>
            <w:tcW w:w="1217" w:type="dxa"/>
            <w:vAlign w:val="center"/>
          </w:tcPr>
          <w:p w14:paraId="41D5F98B"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O</w:t>
            </w:r>
          </w:p>
        </w:tc>
        <w:tc>
          <w:tcPr>
            <w:tcW w:w="3306" w:type="dxa"/>
          </w:tcPr>
          <w:p w14:paraId="48D316E6" w14:textId="77777777"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 xml:space="preserve">Respectant l’expression régulière suivante : </w:t>
            </w:r>
            <w:r w:rsidRPr="008C5DE9">
              <w:rPr>
                <w:b/>
                <w:i/>
                <w:sz w:val="20"/>
                <w:szCs w:val="20"/>
                <w:lang w:eastAsia="fr-FR"/>
              </w:rPr>
              <w:t>([0-</w:t>
            </w:r>
            <w:proofErr w:type="gramStart"/>
            <w:r w:rsidRPr="008C5DE9">
              <w:rPr>
                <w:b/>
                <w:i/>
                <w:sz w:val="20"/>
                <w:szCs w:val="20"/>
                <w:lang w:eastAsia="fr-FR"/>
              </w:rPr>
              <w:t>9][</w:t>
            </w:r>
            <w:proofErr w:type="gramEnd"/>
            <w:r w:rsidRPr="008C5DE9">
              <w:rPr>
                <w:b/>
                <w:i/>
                <w:sz w:val="20"/>
                <w:szCs w:val="20"/>
                <w:lang w:eastAsia="fr-FR"/>
              </w:rPr>
              <w:t>a-z][A-Z]_-)+</w:t>
            </w:r>
          </w:p>
        </w:tc>
      </w:tr>
      <w:tr w:rsidR="00F060D1" w:rsidRPr="00E46639" w14:paraId="45ED95C9"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6E331F8B" w14:textId="049CB5B6" w:rsidR="00F060D1" w:rsidRPr="00AC6579" w:rsidRDefault="008E73CE" w:rsidP="003E56FC">
            <w:pPr>
              <w:rPr>
                <w:b w:val="0"/>
                <w:sz w:val="20"/>
                <w:szCs w:val="20"/>
              </w:rPr>
            </w:pPr>
            <w:proofErr w:type="spellStart"/>
            <w:proofErr w:type="gramStart"/>
            <w:r>
              <w:rPr>
                <w:b w:val="0"/>
                <w:sz w:val="20"/>
                <w:szCs w:val="20"/>
              </w:rPr>
              <w:t>s</w:t>
            </w:r>
            <w:r w:rsidR="00F060D1" w:rsidRPr="007757E2">
              <w:rPr>
                <w:b w:val="0"/>
                <w:sz w:val="20"/>
                <w:szCs w:val="20"/>
              </w:rPr>
              <w:t>erviceProviderID</w:t>
            </w:r>
            <w:proofErr w:type="spellEnd"/>
            <w:proofErr w:type="gramEnd"/>
          </w:p>
        </w:tc>
        <w:tc>
          <w:tcPr>
            <w:tcW w:w="1733" w:type="dxa"/>
            <w:vAlign w:val="center"/>
          </w:tcPr>
          <w:p w14:paraId="3A4E1A9F" w14:textId="77777777" w:rsidR="00F060D1" w:rsidRPr="006C6BCC" w:rsidRDefault="00F060D1" w:rsidP="003E56FC">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C6BCC">
              <w:rPr>
                <w:b/>
                <w:sz w:val="20"/>
                <w:szCs w:val="20"/>
              </w:rPr>
              <w:t>Attribut</w:t>
            </w:r>
            <w:r>
              <w:rPr>
                <w:sz w:val="20"/>
                <w:szCs w:val="20"/>
              </w:rPr>
              <w:t xml:space="preserve"> Alphanumérique</w:t>
            </w:r>
          </w:p>
        </w:tc>
        <w:tc>
          <w:tcPr>
            <w:tcW w:w="1217" w:type="dxa"/>
            <w:vAlign w:val="center"/>
          </w:tcPr>
          <w:p w14:paraId="61601ACE"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t>
            </w:r>
          </w:p>
        </w:tc>
        <w:tc>
          <w:tcPr>
            <w:tcW w:w="3306" w:type="dxa"/>
          </w:tcPr>
          <w:p w14:paraId="3EF130E5" w14:textId="77777777" w:rsidR="00F060D1"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Code SIREN de l’OI (9 caractères)</w:t>
            </w:r>
          </w:p>
        </w:tc>
      </w:tr>
      <w:tr w:rsidR="00F060D1" w:rsidRPr="00E46639" w14:paraId="33A80FF6"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46981CA1" w14:textId="0AF3C7EF" w:rsidR="00F060D1" w:rsidRPr="009B565F" w:rsidRDefault="008E73CE" w:rsidP="003E56FC">
            <w:pPr>
              <w:rPr>
                <w:b w:val="0"/>
                <w:sz w:val="20"/>
                <w:szCs w:val="20"/>
              </w:rPr>
            </w:pPr>
            <w:proofErr w:type="gramStart"/>
            <w:r>
              <w:rPr>
                <w:b w:val="0"/>
                <w:sz w:val="20"/>
                <w:szCs w:val="20"/>
              </w:rPr>
              <w:t>t</w:t>
            </w:r>
            <w:r w:rsidR="00F060D1">
              <w:rPr>
                <w:b w:val="0"/>
                <w:sz w:val="20"/>
                <w:szCs w:val="20"/>
              </w:rPr>
              <w:t>ype</w:t>
            </w:r>
            <w:proofErr w:type="gramEnd"/>
          </w:p>
        </w:tc>
        <w:tc>
          <w:tcPr>
            <w:tcW w:w="1733" w:type="dxa"/>
            <w:vAlign w:val="center"/>
          </w:tcPr>
          <w:p w14:paraId="548F39CF"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Liste de valeurs : TP / DERCO</w:t>
            </w:r>
          </w:p>
        </w:tc>
        <w:tc>
          <w:tcPr>
            <w:tcW w:w="1217" w:type="dxa"/>
            <w:vAlign w:val="center"/>
          </w:tcPr>
          <w:p w14:paraId="15A99491"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O</w:t>
            </w:r>
          </w:p>
        </w:tc>
        <w:tc>
          <w:tcPr>
            <w:tcW w:w="3306" w:type="dxa"/>
          </w:tcPr>
          <w:p w14:paraId="25B53467" w14:textId="77777777"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 xml:space="preserve">Nécessaire pour bien identifier les informations de type DERCO et TP </w:t>
            </w:r>
          </w:p>
        </w:tc>
      </w:tr>
      <w:tr w:rsidR="00F060D1" w:rsidRPr="00E46639" w14:paraId="21F622B1"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51792137" w14:textId="4549D3DF" w:rsidR="00F060D1" w:rsidRPr="009B565F" w:rsidRDefault="008E73CE" w:rsidP="003E56FC">
            <w:pPr>
              <w:rPr>
                <w:b w:val="0"/>
                <w:sz w:val="20"/>
                <w:szCs w:val="20"/>
              </w:rPr>
            </w:pPr>
            <w:proofErr w:type="spellStart"/>
            <w:proofErr w:type="gramStart"/>
            <w:r>
              <w:rPr>
                <w:b w:val="0"/>
                <w:sz w:val="20"/>
                <w:szCs w:val="20"/>
              </w:rPr>
              <w:t>e</w:t>
            </w:r>
            <w:r w:rsidR="00F060D1" w:rsidRPr="009B565F">
              <w:rPr>
                <w:b w:val="0"/>
                <w:sz w:val="20"/>
                <w:szCs w:val="20"/>
              </w:rPr>
              <w:t>quipementConcerne</w:t>
            </w:r>
            <w:proofErr w:type="spellEnd"/>
            <w:proofErr w:type="gramEnd"/>
          </w:p>
        </w:tc>
        <w:tc>
          <w:tcPr>
            <w:tcW w:w="1733" w:type="dxa"/>
            <w:vAlign w:val="center"/>
          </w:tcPr>
          <w:p w14:paraId="2EFC1472"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Liste de valeurs : PM / PMT / PBO / LIENPMPBO</w:t>
            </w:r>
          </w:p>
        </w:tc>
        <w:tc>
          <w:tcPr>
            <w:tcW w:w="1217" w:type="dxa"/>
            <w:vAlign w:val="center"/>
          </w:tcPr>
          <w:p w14:paraId="17A92E9C"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t>
            </w:r>
          </w:p>
        </w:tc>
        <w:tc>
          <w:tcPr>
            <w:tcW w:w="3306" w:type="dxa"/>
          </w:tcPr>
          <w:p w14:paraId="506DDE4D" w14:textId="77777777"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1D43BB">
              <w:rPr>
                <w:sz w:val="20"/>
                <w:szCs w:val="20"/>
                <w:lang w:eastAsia="fr-FR"/>
              </w:rPr>
              <w:t xml:space="preserve">L'élément du réseau </w:t>
            </w:r>
            <w:r>
              <w:rPr>
                <w:sz w:val="20"/>
                <w:szCs w:val="20"/>
                <w:lang w:eastAsia="fr-FR"/>
              </w:rPr>
              <w:t>correspondant à la maille la plus haute concernée par la référence travaux</w:t>
            </w:r>
          </w:p>
        </w:tc>
      </w:tr>
      <w:tr w:rsidR="00F060D1" w:rsidRPr="00E46639" w14:paraId="4B9CF965"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7A9D974B" w14:textId="3C51E6C2" w:rsidR="00F060D1" w:rsidRPr="009B565F" w:rsidRDefault="008E73CE" w:rsidP="003E56FC">
            <w:pPr>
              <w:rPr>
                <w:b w:val="0"/>
                <w:sz w:val="20"/>
                <w:szCs w:val="20"/>
              </w:rPr>
            </w:pPr>
            <w:proofErr w:type="spellStart"/>
            <w:proofErr w:type="gramStart"/>
            <w:r>
              <w:rPr>
                <w:b w:val="0"/>
                <w:sz w:val="20"/>
                <w:szCs w:val="20"/>
              </w:rPr>
              <w:t>r</w:t>
            </w:r>
            <w:r w:rsidR="00F060D1" w:rsidRPr="009B565F">
              <w:rPr>
                <w:b w:val="0"/>
                <w:sz w:val="20"/>
                <w:szCs w:val="20"/>
              </w:rPr>
              <w:t>eferencePm</w:t>
            </w:r>
            <w:proofErr w:type="spellEnd"/>
            <w:proofErr w:type="gramEnd"/>
          </w:p>
        </w:tc>
        <w:tc>
          <w:tcPr>
            <w:tcW w:w="1733" w:type="dxa"/>
            <w:vAlign w:val="center"/>
          </w:tcPr>
          <w:p w14:paraId="0AC224E4"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Alphanumérique</w:t>
            </w:r>
          </w:p>
        </w:tc>
        <w:tc>
          <w:tcPr>
            <w:tcW w:w="1217" w:type="dxa"/>
            <w:vAlign w:val="center"/>
          </w:tcPr>
          <w:p w14:paraId="550DF00E"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w:t>
            </w:r>
          </w:p>
        </w:tc>
        <w:tc>
          <w:tcPr>
            <w:tcW w:w="3306" w:type="dxa"/>
          </w:tcPr>
          <w:p w14:paraId="12BF2FE4" w14:textId="77777777"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sidRPr="001D43BB">
              <w:rPr>
                <w:sz w:val="20"/>
                <w:szCs w:val="20"/>
                <w:lang w:eastAsia="fr-FR"/>
              </w:rPr>
              <w:t>Reference du PM concerné par l'intervention ou associée aux immeubles, PMT ou PBO concernés par l'intervention</w:t>
            </w:r>
          </w:p>
        </w:tc>
      </w:tr>
      <w:tr w:rsidR="00F060D1" w:rsidRPr="00E46639" w14:paraId="7B04DC1C"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6018810A" w14:textId="2D0E64AA" w:rsidR="00F060D1" w:rsidRPr="009B565F" w:rsidRDefault="008E73CE" w:rsidP="003E56FC">
            <w:pPr>
              <w:rPr>
                <w:b w:val="0"/>
                <w:sz w:val="20"/>
                <w:szCs w:val="20"/>
              </w:rPr>
            </w:pPr>
            <w:proofErr w:type="spellStart"/>
            <w:proofErr w:type="gramStart"/>
            <w:r>
              <w:rPr>
                <w:b w:val="0"/>
                <w:sz w:val="20"/>
                <w:szCs w:val="20"/>
              </w:rPr>
              <w:t>r</w:t>
            </w:r>
            <w:r w:rsidR="00F060D1" w:rsidRPr="009B565F">
              <w:rPr>
                <w:b w:val="0"/>
                <w:sz w:val="20"/>
                <w:szCs w:val="20"/>
              </w:rPr>
              <w:t>eferencePrestationPm</w:t>
            </w:r>
            <w:proofErr w:type="spellEnd"/>
            <w:proofErr w:type="gramEnd"/>
          </w:p>
        </w:tc>
        <w:tc>
          <w:tcPr>
            <w:tcW w:w="1733" w:type="dxa"/>
            <w:vAlign w:val="center"/>
          </w:tcPr>
          <w:p w14:paraId="271B454F"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Alphanumérique</w:t>
            </w:r>
          </w:p>
        </w:tc>
        <w:tc>
          <w:tcPr>
            <w:tcW w:w="1217" w:type="dxa"/>
            <w:vAlign w:val="center"/>
          </w:tcPr>
          <w:p w14:paraId="5C3EB805"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t>
            </w:r>
          </w:p>
        </w:tc>
        <w:tc>
          <w:tcPr>
            <w:tcW w:w="3306" w:type="dxa"/>
          </w:tcPr>
          <w:p w14:paraId="6D268D3A" w14:textId="77777777"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1D43BB">
              <w:rPr>
                <w:sz w:val="20"/>
                <w:szCs w:val="20"/>
                <w:lang w:eastAsia="fr-FR"/>
              </w:rPr>
              <w:t>Reference commerciale relative au PM concerné ou des PM concernés par l'intervention ou associée aux immeubles, PMT ou PBO concernés par l'intervention.</w:t>
            </w:r>
          </w:p>
        </w:tc>
      </w:tr>
      <w:tr w:rsidR="00F060D1" w:rsidRPr="00E46639" w14:paraId="7B96D96E"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047D09B3" w14:textId="1C388C7A" w:rsidR="00F060D1" w:rsidRPr="009B565F" w:rsidRDefault="008E73CE" w:rsidP="003E56FC">
            <w:pPr>
              <w:rPr>
                <w:b w:val="0"/>
                <w:sz w:val="20"/>
                <w:szCs w:val="20"/>
              </w:rPr>
            </w:pPr>
            <w:proofErr w:type="spellStart"/>
            <w:proofErr w:type="gramStart"/>
            <w:r>
              <w:rPr>
                <w:b w:val="0"/>
                <w:sz w:val="20"/>
                <w:szCs w:val="20"/>
              </w:rPr>
              <w:t>d</w:t>
            </w:r>
            <w:r w:rsidR="00F060D1" w:rsidRPr="009B565F">
              <w:rPr>
                <w:b w:val="0"/>
                <w:sz w:val="20"/>
                <w:szCs w:val="20"/>
              </w:rPr>
              <w:t>ateModification</w:t>
            </w:r>
            <w:proofErr w:type="spellEnd"/>
            <w:proofErr w:type="gramEnd"/>
          </w:p>
        </w:tc>
        <w:tc>
          <w:tcPr>
            <w:tcW w:w="1733" w:type="dxa"/>
            <w:vAlign w:val="center"/>
          </w:tcPr>
          <w:p w14:paraId="4BE9BE51"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Numérique au format </w:t>
            </w:r>
            <w:proofErr w:type="spellStart"/>
            <w:r>
              <w:rPr>
                <w:sz w:val="20"/>
                <w:szCs w:val="20"/>
              </w:rPr>
              <w:t>aaaa-mm-</w:t>
            </w:r>
            <w:proofErr w:type="gramStart"/>
            <w:r>
              <w:rPr>
                <w:sz w:val="20"/>
                <w:szCs w:val="20"/>
              </w:rPr>
              <w:t>jjThh:</w:t>
            </w:r>
            <w:proofErr w:type="gramEnd"/>
            <w:r>
              <w:rPr>
                <w:sz w:val="20"/>
                <w:szCs w:val="20"/>
              </w:rPr>
              <w:t>mm:ss</w:t>
            </w:r>
            <w:proofErr w:type="spellEnd"/>
          </w:p>
        </w:tc>
        <w:tc>
          <w:tcPr>
            <w:tcW w:w="1217" w:type="dxa"/>
            <w:vAlign w:val="center"/>
          </w:tcPr>
          <w:p w14:paraId="6136FC4B"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w:t>
            </w:r>
          </w:p>
        </w:tc>
        <w:tc>
          <w:tcPr>
            <w:tcW w:w="3306" w:type="dxa"/>
          </w:tcPr>
          <w:p w14:paraId="1579C568" w14:textId="77777777"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sidRPr="001D43BB">
              <w:rPr>
                <w:sz w:val="20"/>
                <w:szCs w:val="20"/>
                <w:lang w:eastAsia="fr-FR"/>
              </w:rPr>
              <w:t>Date de dernière modification d'une information des travaux</w:t>
            </w:r>
          </w:p>
        </w:tc>
      </w:tr>
      <w:tr w:rsidR="00F060D1" w:rsidRPr="00E46639" w14:paraId="120FEC6B"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65204912" w14:textId="4071D912" w:rsidR="00F060D1" w:rsidRPr="009B565F" w:rsidRDefault="008E73CE" w:rsidP="003E56FC">
            <w:pPr>
              <w:rPr>
                <w:b w:val="0"/>
                <w:sz w:val="20"/>
                <w:szCs w:val="20"/>
              </w:rPr>
            </w:pPr>
            <w:proofErr w:type="spellStart"/>
            <w:proofErr w:type="gramStart"/>
            <w:r>
              <w:rPr>
                <w:b w:val="0"/>
                <w:sz w:val="20"/>
                <w:szCs w:val="20"/>
              </w:rPr>
              <w:t>d</w:t>
            </w:r>
            <w:r w:rsidR="00F060D1" w:rsidRPr="009B565F">
              <w:rPr>
                <w:b w:val="0"/>
                <w:sz w:val="20"/>
                <w:szCs w:val="20"/>
              </w:rPr>
              <w:t>ateDebutTravaux</w:t>
            </w:r>
            <w:proofErr w:type="spellEnd"/>
            <w:proofErr w:type="gramEnd"/>
          </w:p>
        </w:tc>
        <w:tc>
          <w:tcPr>
            <w:tcW w:w="1733" w:type="dxa"/>
            <w:vAlign w:val="center"/>
          </w:tcPr>
          <w:p w14:paraId="22A017F9"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Numérique au format </w:t>
            </w:r>
            <w:proofErr w:type="spellStart"/>
            <w:r>
              <w:rPr>
                <w:sz w:val="20"/>
                <w:szCs w:val="20"/>
              </w:rPr>
              <w:t>aaaa-mm-</w:t>
            </w:r>
            <w:proofErr w:type="gramStart"/>
            <w:r>
              <w:rPr>
                <w:sz w:val="20"/>
                <w:szCs w:val="20"/>
              </w:rPr>
              <w:t>jjThh:</w:t>
            </w:r>
            <w:proofErr w:type="gramEnd"/>
            <w:r>
              <w:rPr>
                <w:sz w:val="20"/>
                <w:szCs w:val="20"/>
              </w:rPr>
              <w:t>mm:ss</w:t>
            </w:r>
            <w:proofErr w:type="spellEnd"/>
          </w:p>
        </w:tc>
        <w:tc>
          <w:tcPr>
            <w:tcW w:w="1217" w:type="dxa"/>
            <w:vAlign w:val="center"/>
          </w:tcPr>
          <w:p w14:paraId="72C47C87"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 si Type = TP</w:t>
            </w:r>
          </w:p>
        </w:tc>
        <w:tc>
          <w:tcPr>
            <w:tcW w:w="3306" w:type="dxa"/>
          </w:tcPr>
          <w:p w14:paraId="76EA3569" w14:textId="77777777"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1D43BB">
              <w:rPr>
                <w:sz w:val="20"/>
                <w:szCs w:val="20"/>
                <w:lang w:eastAsia="fr-FR"/>
              </w:rPr>
              <w:t>Date et heure de début des travaux</w:t>
            </w:r>
          </w:p>
        </w:tc>
      </w:tr>
      <w:tr w:rsidR="00F060D1" w:rsidRPr="00E46639" w14:paraId="3C0EA2EA"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07ED6E4F" w14:textId="6AA15C95" w:rsidR="00F060D1" w:rsidRPr="009B565F" w:rsidRDefault="008E73CE" w:rsidP="003E56FC">
            <w:pPr>
              <w:rPr>
                <w:b w:val="0"/>
                <w:sz w:val="20"/>
                <w:szCs w:val="20"/>
              </w:rPr>
            </w:pPr>
            <w:proofErr w:type="spellStart"/>
            <w:proofErr w:type="gramStart"/>
            <w:r>
              <w:rPr>
                <w:b w:val="0"/>
                <w:sz w:val="20"/>
                <w:szCs w:val="20"/>
              </w:rPr>
              <w:t>d</w:t>
            </w:r>
            <w:r w:rsidR="00F060D1" w:rsidRPr="009B565F">
              <w:rPr>
                <w:b w:val="0"/>
                <w:sz w:val="20"/>
                <w:szCs w:val="20"/>
              </w:rPr>
              <w:t>ateFinTravaux</w:t>
            </w:r>
            <w:proofErr w:type="spellEnd"/>
            <w:proofErr w:type="gramEnd"/>
          </w:p>
        </w:tc>
        <w:tc>
          <w:tcPr>
            <w:tcW w:w="1733" w:type="dxa"/>
            <w:vAlign w:val="center"/>
          </w:tcPr>
          <w:p w14:paraId="3AAD9156"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Numérique au format </w:t>
            </w:r>
            <w:proofErr w:type="spellStart"/>
            <w:r>
              <w:rPr>
                <w:sz w:val="20"/>
                <w:szCs w:val="20"/>
              </w:rPr>
              <w:t>aaaa-mm-</w:t>
            </w:r>
            <w:proofErr w:type="gramStart"/>
            <w:r>
              <w:rPr>
                <w:sz w:val="20"/>
                <w:szCs w:val="20"/>
              </w:rPr>
              <w:t>jjThh:</w:t>
            </w:r>
            <w:proofErr w:type="gramEnd"/>
            <w:r>
              <w:rPr>
                <w:sz w:val="20"/>
                <w:szCs w:val="20"/>
              </w:rPr>
              <w:t>mm:ss</w:t>
            </w:r>
            <w:proofErr w:type="spellEnd"/>
          </w:p>
        </w:tc>
        <w:tc>
          <w:tcPr>
            <w:tcW w:w="1217" w:type="dxa"/>
            <w:vAlign w:val="center"/>
          </w:tcPr>
          <w:p w14:paraId="2FAD5268"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 si Type = TP</w:t>
            </w:r>
          </w:p>
        </w:tc>
        <w:tc>
          <w:tcPr>
            <w:tcW w:w="3306" w:type="dxa"/>
          </w:tcPr>
          <w:p w14:paraId="273F222B" w14:textId="77777777"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sidRPr="001D43BB">
              <w:rPr>
                <w:sz w:val="20"/>
                <w:szCs w:val="20"/>
                <w:lang w:eastAsia="fr-FR"/>
              </w:rPr>
              <w:t>Date et heure de fin des travaux</w:t>
            </w:r>
          </w:p>
        </w:tc>
      </w:tr>
      <w:tr w:rsidR="00F060D1" w:rsidRPr="00E46639" w14:paraId="15406B64"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188CB5F0" w14:textId="4B69A030" w:rsidR="00F060D1" w:rsidRPr="009B565F" w:rsidRDefault="008E73CE" w:rsidP="003E56FC">
            <w:pPr>
              <w:rPr>
                <w:b w:val="0"/>
                <w:sz w:val="20"/>
                <w:szCs w:val="20"/>
              </w:rPr>
            </w:pPr>
            <w:proofErr w:type="spellStart"/>
            <w:proofErr w:type="gramStart"/>
            <w:r>
              <w:rPr>
                <w:b w:val="0"/>
                <w:sz w:val="20"/>
                <w:szCs w:val="20"/>
              </w:rPr>
              <w:lastRenderedPageBreak/>
              <w:t>t</w:t>
            </w:r>
            <w:r w:rsidR="00F060D1" w:rsidRPr="009B565F">
              <w:rPr>
                <w:b w:val="0"/>
                <w:sz w:val="20"/>
                <w:szCs w:val="20"/>
              </w:rPr>
              <w:t>ravauxCuratifs</w:t>
            </w:r>
            <w:proofErr w:type="spellEnd"/>
            <w:proofErr w:type="gramEnd"/>
          </w:p>
        </w:tc>
        <w:tc>
          <w:tcPr>
            <w:tcW w:w="1733" w:type="dxa"/>
            <w:vAlign w:val="center"/>
          </w:tcPr>
          <w:p w14:paraId="692C843D"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OUI / NON</w:t>
            </w:r>
          </w:p>
        </w:tc>
        <w:tc>
          <w:tcPr>
            <w:tcW w:w="1217" w:type="dxa"/>
            <w:vAlign w:val="center"/>
          </w:tcPr>
          <w:p w14:paraId="6BDA0002"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 si Type = DERCO</w:t>
            </w:r>
          </w:p>
        </w:tc>
        <w:tc>
          <w:tcPr>
            <w:tcW w:w="3306" w:type="dxa"/>
          </w:tcPr>
          <w:p w14:paraId="134D3565" w14:textId="77777777" w:rsidR="000D38E0" w:rsidRPr="000D38E0" w:rsidRDefault="000D38E0" w:rsidP="000D38E0">
            <w:pPr>
              <w:pStyle w:val="PARGTITR1"/>
              <w:spacing w:before="120" w:line="276" w:lineRule="auto"/>
              <w:cnfStyle w:val="000000000000" w:firstRow="0" w:lastRow="0" w:firstColumn="0" w:lastColumn="0" w:oddVBand="0" w:evenVBand="0" w:oddHBand="0" w:evenHBand="0" w:firstRowFirstColumn="0" w:firstRowLastColumn="0" w:lastRowFirstColumn="0" w:lastRowLastColumn="0"/>
              <w:rPr>
                <w:sz w:val="20"/>
                <w:szCs w:val="20"/>
                <w:lang w:eastAsia="fr-FR"/>
              </w:rPr>
            </w:pPr>
            <w:r w:rsidRPr="000D38E0">
              <w:rPr>
                <w:sz w:val="20"/>
                <w:szCs w:val="20"/>
                <w:lang w:eastAsia="fr-FR"/>
              </w:rPr>
              <w:t xml:space="preserve">OUI = travaux organisés </w:t>
            </w:r>
            <w:proofErr w:type="gramStart"/>
            <w:r w:rsidRPr="000D38E0">
              <w:rPr>
                <w:sz w:val="20"/>
                <w:szCs w:val="20"/>
                <w:lang w:eastAsia="fr-FR"/>
              </w:rPr>
              <w:t>suite à un</w:t>
            </w:r>
            <w:proofErr w:type="gramEnd"/>
            <w:r w:rsidRPr="000D38E0">
              <w:rPr>
                <w:sz w:val="20"/>
                <w:szCs w:val="20"/>
                <w:lang w:eastAsia="fr-FR"/>
              </w:rPr>
              <w:t xml:space="preserve"> incident (en général un DERCO) : </w:t>
            </w:r>
          </w:p>
          <w:p w14:paraId="14061333" w14:textId="77777777" w:rsidR="000D38E0" w:rsidRPr="000D38E0" w:rsidRDefault="000D38E0" w:rsidP="000D38E0">
            <w:pPr>
              <w:pStyle w:val="PARGTITR1"/>
              <w:spacing w:before="120" w:line="276" w:lineRule="auto"/>
              <w:cnfStyle w:val="000000000000" w:firstRow="0" w:lastRow="0" w:firstColumn="0" w:lastColumn="0" w:oddVBand="0" w:evenVBand="0" w:oddHBand="0" w:evenHBand="0" w:firstRowFirstColumn="0" w:firstRowLastColumn="0" w:lastRowFirstColumn="0" w:lastRowLastColumn="0"/>
              <w:rPr>
                <w:sz w:val="20"/>
                <w:szCs w:val="20"/>
                <w:lang w:eastAsia="fr-FR"/>
              </w:rPr>
            </w:pPr>
            <w:r w:rsidRPr="000D38E0">
              <w:rPr>
                <w:sz w:val="20"/>
                <w:szCs w:val="20"/>
                <w:lang w:eastAsia="fr-FR"/>
              </w:rPr>
              <w:t xml:space="preserve">- si les travaux ont lieu le jour même du dérangement, alors le WS ne les affichera pas. </w:t>
            </w:r>
          </w:p>
          <w:p w14:paraId="481B4526" w14:textId="77777777" w:rsidR="000D38E0" w:rsidRPr="000D38E0" w:rsidRDefault="000D38E0" w:rsidP="000D38E0">
            <w:pPr>
              <w:pStyle w:val="PARGTITR1"/>
              <w:spacing w:before="120" w:line="276" w:lineRule="auto"/>
              <w:cnfStyle w:val="000000000000" w:firstRow="0" w:lastRow="0" w:firstColumn="0" w:lastColumn="0" w:oddVBand="0" w:evenVBand="0" w:oddHBand="0" w:evenHBand="0" w:firstRowFirstColumn="0" w:firstRowLastColumn="0" w:lastRowFirstColumn="0" w:lastRowLastColumn="0"/>
              <w:rPr>
                <w:sz w:val="20"/>
                <w:szCs w:val="20"/>
                <w:lang w:eastAsia="fr-FR"/>
              </w:rPr>
            </w:pPr>
            <w:r w:rsidRPr="000D38E0">
              <w:rPr>
                <w:sz w:val="20"/>
                <w:szCs w:val="20"/>
                <w:lang w:eastAsia="fr-FR"/>
              </w:rPr>
              <w:t>- si les travaux de réparation du dérangement sont programmés à J+1 ou plus de l'incident, alors le WS les affichera. Il est alors recommandé d'intégrer la référence de l'incident qui permettra à l'OC et à l'OI d'échanger sur cette base en cas de besoin.</w:t>
            </w:r>
          </w:p>
          <w:p w14:paraId="070CE882" w14:textId="416E7C05" w:rsidR="00F060D1" w:rsidRPr="00C2701C" w:rsidRDefault="000D38E0"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0D38E0">
              <w:rPr>
                <w:sz w:val="20"/>
                <w:szCs w:val="20"/>
                <w:lang w:eastAsia="fr-FR"/>
              </w:rPr>
              <w:t>NON = autres travaux programmés pour maintenance proactive avec délai de prévenance à respecter selon les contrats des OI</w:t>
            </w:r>
          </w:p>
        </w:tc>
      </w:tr>
      <w:tr w:rsidR="00F060D1" w:rsidRPr="00E46639" w14:paraId="0F3C92C7"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63649C97" w14:textId="4698953F" w:rsidR="00F060D1" w:rsidRPr="009B565F" w:rsidRDefault="008E73CE" w:rsidP="003E56FC">
            <w:pPr>
              <w:rPr>
                <w:b w:val="0"/>
                <w:sz w:val="20"/>
                <w:szCs w:val="20"/>
              </w:rPr>
            </w:pPr>
            <w:proofErr w:type="spellStart"/>
            <w:proofErr w:type="gramStart"/>
            <w:r>
              <w:rPr>
                <w:b w:val="0"/>
                <w:sz w:val="20"/>
                <w:szCs w:val="20"/>
              </w:rPr>
              <w:t>n</w:t>
            </w:r>
            <w:r w:rsidR="00F060D1" w:rsidRPr="009B565F">
              <w:rPr>
                <w:b w:val="0"/>
                <w:sz w:val="20"/>
                <w:szCs w:val="20"/>
              </w:rPr>
              <w:t>atureIntervention</w:t>
            </w:r>
            <w:proofErr w:type="spellEnd"/>
            <w:proofErr w:type="gramEnd"/>
          </w:p>
        </w:tc>
        <w:tc>
          <w:tcPr>
            <w:tcW w:w="1733" w:type="dxa"/>
            <w:vAlign w:val="center"/>
          </w:tcPr>
          <w:p w14:paraId="25D82EB7"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Liste de valeurs : DEPL / REFE / DSCM / EXTE / INGE / CHGC </w:t>
            </w:r>
            <w:proofErr w:type="gramStart"/>
            <w:r>
              <w:rPr>
                <w:sz w:val="20"/>
                <w:szCs w:val="20"/>
              </w:rPr>
              <w:t>/  AUTR</w:t>
            </w:r>
            <w:proofErr w:type="gramEnd"/>
          </w:p>
        </w:tc>
        <w:tc>
          <w:tcPr>
            <w:tcW w:w="1217" w:type="dxa"/>
            <w:vAlign w:val="center"/>
          </w:tcPr>
          <w:p w14:paraId="7184DE7F"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 si Type = TP</w:t>
            </w:r>
          </w:p>
        </w:tc>
        <w:tc>
          <w:tcPr>
            <w:tcW w:w="3306" w:type="dxa"/>
          </w:tcPr>
          <w:p w14:paraId="11589AF0" w14:textId="77777777"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sidRPr="008251E5">
              <w:rPr>
                <w:sz w:val="20"/>
                <w:szCs w:val="20"/>
                <w:lang w:eastAsia="fr-FR"/>
              </w:rPr>
              <w:t xml:space="preserve">Cause principale de l'intervention selon la liste définie </w:t>
            </w:r>
            <w:r>
              <w:rPr>
                <w:sz w:val="20"/>
                <w:szCs w:val="20"/>
                <w:lang w:eastAsia="fr-FR"/>
              </w:rPr>
              <w:t>dans le paragraphe « </w:t>
            </w:r>
            <w:r w:rsidRPr="001E3EA8">
              <w:rPr>
                <w:sz w:val="20"/>
                <w:szCs w:val="20"/>
                <w:lang w:eastAsia="fr-FR"/>
              </w:rPr>
              <w:t>Les causes de l’intervention</w:t>
            </w:r>
            <w:r>
              <w:rPr>
                <w:sz w:val="20"/>
                <w:szCs w:val="20"/>
                <w:lang w:eastAsia="fr-FR"/>
              </w:rPr>
              <w:t> »</w:t>
            </w:r>
            <w:r w:rsidRPr="008251E5">
              <w:rPr>
                <w:sz w:val="20"/>
                <w:szCs w:val="20"/>
                <w:lang w:eastAsia="fr-FR"/>
              </w:rPr>
              <w:t>. En cas de causes multiples, l'opérateur d'immeuble indique la cause principale</w:t>
            </w:r>
          </w:p>
        </w:tc>
      </w:tr>
      <w:tr w:rsidR="00F060D1" w:rsidRPr="00E46639" w14:paraId="4C5756BD" w14:textId="77777777" w:rsidTr="003E56FC">
        <w:trPr>
          <w:trHeight w:val="1168"/>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21D78881" w14:textId="66A26C06" w:rsidR="00F060D1" w:rsidRPr="009B565F" w:rsidRDefault="008E73CE" w:rsidP="003E56FC">
            <w:pPr>
              <w:rPr>
                <w:b w:val="0"/>
                <w:sz w:val="20"/>
                <w:szCs w:val="20"/>
              </w:rPr>
            </w:pPr>
            <w:proofErr w:type="spellStart"/>
            <w:proofErr w:type="gramStart"/>
            <w:r>
              <w:rPr>
                <w:b w:val="0"/>
                <w:sz w:val="20"/>
                <w:szCs w:val="20"/>
              </w:rPr>
              <w:t>i</w:t>
            </w:r>
            <w:r w:rsidR="00F060D1" w:rsidRPr="009B565F">
              <w:rPr>
                <w:b w:val="0"/>
                <w:sz w:val="20"/>
                <w:szCs w:val="20"/>
              </w:rPr>
              <w:t>nterventionRequiseOC</w:t>
            </w:r>
            <w:proofErr w:type="spellEnd"/>
            <w:proofErr w:type="gramEnd"/>
          </w:p>
        </w:tc>
        <w:tc>
          <w:tcPr>
            <w:tcW w:w="1733" w:type="dxa"/>
            <w:vAlign w:val="center"/>
          </w:tcPr>
          <w:p w14:paraId="649C76C8"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OUI / NON</w:t>
            </w:r>
          </w:p>
        </w:tc>
        <w:tc>
          <w:tcPr>
            <w:tcW w:w="1217" w:type="dxa"/>
            <w:vAlign w:val="center"/>
          </w:tcPr>
          <w:p w14:paraId="6185C027"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t>
            </w:r>
          </w:p>
        </w:tc>
        <w:tc>
          <w:tcPr>
            <w:tcW w:w="3306" w:type="dxa"/>
          </w:tcPr>
          <w:p w14:paraId="63298EC7" w14:textId="77777777"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247498">
              <w:rPr>
                <w:sz w:val="20"/>
                <w:szCs w:val="20"/>
                <w:lang w:eastAsia="fr-FR"/>
              </w:rPr>
              <w:t>Ce champ permet de préciser si une intervention de l'OC est nécessaire sur le terrain</w:t>
            </w:r>
          </w:p>
        </w:tc>
      </w:tr>
      <w:tr w:rsidR="00F060D1" w:rsidRPr="00E46639" w14:paraId="79AB05C0"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4DA76075" w14:textId="00170FBB" w:rsidR="00F060D1" w:rsidRPr="009B565F" w:rsidRDefault="008E73CE" w:rsidP="003E56FC">
            <w:pPr>
              <w:rPr>
                <w:b w:val="0"/>
                <w:sz w:val="20"/>
                <w:szCs w:val="20"/>
              </w:rPr>
            </w:pPr>
            <w:proofErr w:type="spellStart"/>
            <w:proofErr w:type="gramStart"/>
            <w:r>
              <w:rPr>
                <w:b w:val="0"/>
                <w:sz w:val="20"/>
                <w:szCs w:val="20"/>
              </w:rPr>
              <w:t>e</w:t>
            </w:r>
            <w:r w:rsidR="00F060D1" w:rsidRPr="009B565F">
              <w:rPr>
                <w:b w:val="0"/>
                <w:sz w:val="20"/>
                <w:szCs w:val="20"/>
              </w:rPr>
              <w:t>tat</w:t>
            </w:r>
            <w:proofErr w:type="spellEnd"/>
            <w:proofErr w:type="gramEnd"/>
          </w:p>
        </w:tc>
        <w:tc>
          <w:tcPr>
            <w:tcW w:w="1733" w:type="dxa"/>
            <w:vAlign w:val="center"/>
          </w:tcPr>
          <w:p w14:paraId="292C5381"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NOUVEAU / REPLANIFICATION / MAJ / CLOTURE, ANNULE</w:t>
            </w:r>
          </w:p>
        </w:tc>
        <w:tc>
          <w:tcPr>
            <w:tcW w:w="1217" w:type="dxa"/>
            <w:vAlign w:val="center"/>
          </w:tcPr>
          <w:p w14:paraId="248C3E07" w14:textId="77777777" w:rsidR="00F060D1" w:rsidRPr="009D6944"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O si Type = TP</w:t>
            </w:r>
          </w:p>
        </w:tc>
        <w:tc>
          <w:tcPr>
            <w:tcW w:w="3306" w:type="dxa"/>
          </w:tcPr>
          <w:p w14:paraId="333454EE" w14:textId="4B01E70C"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 xml:space="preserve">Cf. </w:t>
            </w:r>
            <w:r w:rsidR="00100CAA">
              <w:rPr>
                <w:sz w:val="20"/>
                <w:szCs w:val="20"/>
                <w:lang w:eastAsia="fr-FR"/>
              </w:rPr>
              <w:fldChar w:fldCharType="begin"/>
            </w:r>
            <w:r w:rsidR="00100CAA">
              <w:rPr>
                <w:sz w:val="20"/>
                <w:szCs w:val="20"/>
                <w:lang w:eastAsia="fr-FR"/>
              </w:rPr>
              <w:instrText xml:space="preserve"> REF _Ref531862133 \h </w:instrText>
            </w:r>
            <w:r w:rsidR="00100CAA">
              <w:rPr>
                <w:sz w:val="20"/>
                <w:szCs w:val="20"/>
                <w:lang w:eastAsia="fr-FR"/>
              </w:rPr>
            </w:r>
            <w:r w:rsidR="00100CAA">
              <w:rPr>
                <w:sz w:val="20"/>
                <w:szCs w:val="20"/>
                <w:lang w:eastAsia="fr-FR"/>
              </w:rPr>
              <w:fldChar w:fldCharType="separate"/>
            </w:r>
            <w:r w:rsidR="00100CAA">
              <w:t xml:space="preserve">Figure </w:t>
            </w:r>
            <w:r w:rsidR="00100CAA">
              <w:rPr>
                <w:noProof/>
              </w:rPr>
              <w:t>1</w:t>
            </w:r>
            <w:r w:rsidR="00100CAA">
              <w:rPr>
                <w:sz w:val="20"/>
                <w:szCs w:val="20"/>
                <w:lang w:eastAsia="fr-FR"/>
              </w:rPr>
              <w:fldChar w:fldCharType="end"/>
            </w:r>
            <w:r>
              <w:rPr>
                <w:sz w:val="20"/>
                <w:szCs w:val="20"/>
                <w:lang w:eastAsia="fr-FR"/>
              </w:rPr>
              <w:fldChar w:fldCharType="begin"/>
            </w:r>
            <w:r>
              <w:rPr>
                <w:sz w:val="20"/>
                <w:szCs w:val="20"/>
                <w:lang w:eastAsia="fr-FR"/>
              </w:rPr>
              <w:instrText xml:space="preserve"> REF _Ref473120792 \r \h </w:instrText>
            </w:r>
            <w:r>
              <w:rPr>
                <w:sz w:val="20"/>
                <w:szCs w:val="20"/>
                <w:lang w:eastAsia="fr-FR"/>
              </w:rPr>
            </w:r>
            <w:r>
              <w:rPr>
                <w:sz w:val="20"/>
                <w:szCs w:val="20"/>
                <w:lang w:eastAsia="fr-FR"/>
              </w:rPr>
              <w:fldChar w:fldCharType="end"/>
            </w:r>
          </w:p>
        </w:tc>
      </w:tr>
      <w:tr w:rsidR="00F060D1" w:rsidRPr="00E46639" w14:paraId="1FF2A757"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3108880B" w14:textId="230982AF" w:rsidR="00F060D1" w:rsidRPr="009B565F" w:rsidRDefault="008E73CE" w:rsidP="003E56FC">
            <w:pPr>
              <w:rPr>
                <w:b w:val="0"/>
                <w:sz w:val="20"/>
                <w:szCs w:val="20"/>
              </w:rPr>
            </w:pPr>
            <w:proofErr w:type="spellStart"/>
            <w:proofErr w:type="gramStart"/>
            <w:r>
              <w:rPr>
                <w:b w:val="0"/>
                <w:sz w:val="20"/>
                <w:szCs w:val="20"/>
              </w:rPr>
              <w:t>r</w:t>
            </w:r>
            <w:r w:rsidR="00F060D1" w:rsidRPr="009B565F">
              <w:rPr>
                <w:b w:val="0"/>
                <w:sz w:val="20"/>
                <w:szCs w:val="20"/>
              </w:rPr>
              <w:t>eferencePBO</w:t>
            </w:r>
            <w:proofErr w:type="spellEnd"/>
            <w:proofErr w:type="gramEnd"/>
          </w:p>
        </w:tc>
        <w:tc>
          <w:tcPr>
            <w:tcW w:w="1733" w:type="dxa"/>
            <w:vAlign w:val="center"/>
          </w:tcPr>
          <w:p w14:paraId="2F57DA0D"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LISTE</w:t>
            </w:r>
          </w:p>
        </w:tc>
        <w:tc>
          <w:tcPr>
            <w:tcW w:w="1217" w:type="dxa"/>
            <w:vAlign w:val="center"/>
          </w:tcPr>
          <w:p w14:paraId="5854E635"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3306" w:type="dxa"/>
          </w:tcPr>
          <w:p w14:paraId="4C107604" w14:textId="77777777" w:rsidR="00F060D1" w:rsidRPr="00933C39"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933C39">
              <w:rPr>
                <w:sz w:val="20"/>
                <w:szCs w:val="20"/>
                <w:lang w:eastAsia="fr-FR"/>
              </w:rPr>
              <w:t xml:space="preserve">Obligatoire si </w:t>
            </w:r>
            <w:proofErr w:type="spellStart"/>
            <w:r w:rsidRPr="00933C39">
              <w:rPr>
                <w:sz w:val="20"/>
                <w:szCs w:val="20"/>
                <w:lang w:eastAsia="fr-FR"/>
              </w:rPr>
              <w:t>EquipementConcerne</w:t>
            </w:r>
            <w:proofErr w:type="spellEnd"/>
            <w:r w:rsidRPr="00933C39">
              <w:rPr>
                <w:sz w:val="20"/>
                <w:szCs w:val="20"/>
                <w:lang w:eastAsia="fr-FR"/>
              </w:rPr>
              <w:t xml:space="preserve"> = PBO ou </w:t>
            </w:r>
            <w:r>
              <w:rPr>
                <w:sz w:val="20"/>
                <w:szCs w:val="20"/>
              </w:rPr>
              <w:t>LIENPMPBO</w:t>
            </w:r>
            <w:r w:rsidRPr="00933C39">
              <w:rPr>
                <w:sz w:val="20"/>
                <w:szCs w:val="20"/>
                <w:lang w:eastAsia="fr-FR"/>
              </w:rPr>
              <w:t>, vide sinon</w:t>
            </w:r>
          </w:p>
          <w:p w14:paraId="2E8C4D79" w14:textId="77777777" w:rsidR="00F060D1" w:rsidRPr="00933C39"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933C39">
              <w:rPr>
                <w:sz w:val="20"/>
                <w:szCs w:val="20"/>
                <w:lang w:eastAsia="fr-FR"/>
              </w:rPr>
              <w:t>Reference du PBO concerné par l'intervention ou des PBO impactés par une intervention sur un équipement auquel ils sont liés.</w:t>
            </w:r>
          </w:p>
          <w:p w14:paraId="5784E283" w14:textId="0CB31A8F"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933C39">
              <w:rPr>
                <w:sz w:val="20"/>
                <w:szCs w:val="20"/>
                <w:lang w:eastAsia="fr-FR"/>
              </w:rPr>
              <w:t>Dans le cas spé</w:t>
            </w:r>
            <w:bookmarkStart w:id="37" w:name="_GoBack"/>
            <w:bookmarkEnd w:id="37"/>
            <w:r w:rsidRPr="00933C39">
              <w:rPr>
                <w:sz w:val="20"/>
                <w:szCs w:val="20"/>
                <w:lang w:eastAsia="fr-FR"/>
              </w:rPr>
              <w:t>cifique d'immeubles neufs sans PBO pour lesquels la colonne montant</w:t>
            </w:r>
            <w:r w:rsidR="00F51006">
              <w:rPr>
                <w:sz w:val="20"/>
                <w:szCs w:val="20"/>
                <w:lang w:eastAsia="fr-FR"/>
              </w:rPr>
              <w:t>e</w:t>
            </w:r>
            <w:r w:rsidRPr="00933C39">
              <w:rPr>
                <w:sz w:val="20"/>
                <w:szCs w:val="20"/>
                <w:lang w:eastAsia="fr-FR"/>
              </w:rPr>
              <w:t xml:space="preserve"> est concernée par une intervention, </w:t>
            </w:r>
            <w:r w:rsidRPr="00933C39">
              <w:rPr>
                <w:sz w:val="20"/>
                <w:szCs w:val="20"/>
                <w:lang w:eastAsia="fr-FR"/>
              </w:rPr>
              <w:lastRenderedPageBreak/>
              <w:t xml:space="preserve">l'OI choisit </w:t>
            </w:r>
            <w:r>
              <w:rPr>
                <w:sz w:val="20"/>
                <w:szCs w:val="20"/>
              </w:rPr>
              <w:t>LIENPMPBO</w:t>
            </w:r>
            <w:r w:rsidRPr="00933C39">
              <w:rPr>
                <w:sz w:val="20"/>
                <w:szCs w:val="20"/>
                <w:lang w:eastAsia="fr-FR"/>
              </w:rPr>
              <w:t xml:space="preserve"> dans </w:t>
            </w:r>
            <w:proofErr w:type="spellStart"/>
            <w:r w:rsidRPr="00933C39">
              <w:rPr>
                <w:sz w:val="20"/>
                <w:szCs w:val="20"/>
                <w:lang w:eastAsia="fr-FR"/>
              </w:rPr>
              <w:t>EquipementConcerne</w:t>
            </w:r>
            <w:proofErr w:type="spellEnd"/>
            <w:r w:rsidRPr="00933C39">
              <w:rPr>
                <w:sz w:val="20"/>
                <w:szCs w:val="20"/>
                <w:lang w:eastAsia="fr-FR"/>
              </w:rPr>
              <w:t xml:space="preserve"> et renseigne </w:t>
            </w:r>
            <w:proofErr w:type="spellStart"/>
            <w:r w:rsidRPr="00933C39">
              <w:rPr>
                <w:sz w:val="20"/>
                <w:szCs w:val="20"/>
                <w:lang w:eastAsia="fr-FR"/>
              </w:rPr>
              <w:t>ReferencePBO</w:t>
            </w:r>
            <w:proofErr w:type="spellEnd"/>
            <w:r w:rsidRPr="00933C39">
              <w:rPr>
                <w:sz w:val="20"/>
                <w:szCs w:val="20"/>
                <w:lang w:eastAsia="fr-FR"/>
              </w:rPr>
              <w:t xml:space="preserve"> à _NA_. La référence PM est alors utilisée par l'OC pour identifier la colonne montant</w:t>
            </w:r>
            <w:r>
              <w:rPr>
                <w:sz w:val="20"/>
                <w:szCs w:val="20"/>
                <w:lang w:eastAsia="fr-FR"/>
              </w:rPr>
              <w:t>e</w:t>
            </w:r>
            <w:r w:rsidRPr="00933C39">
              <w:rPr>
                <w:sz w:val="20"/>
                <w:szCs w:val="20"/>
                <w:lang w:eastAsia="fr-FR"/>
              </w:rPr>
              <w:t xml:space="preserve"> concernée</w:t>
            </w:r>
          </w:p>
        </w:tc>
      </w:tr>
      <w:tr w:rsidR="00F060D1" w:rsidRPr="00E46639" w14:paraId="167264E8"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3B0A6FB9" w14:textId="3EE7343D" w:rsidR="00F060D1" w:rsidRPr="009B565F" w:rsidRDefault="008E73CE" w:rsidP="003E56FC">
            <w:pPr>
              <w:rPr>
                <w:b w:val="0"/>
                <w:sz w:val="20"/>
                <w:szCs w:val="20"/>
              </w:rPr>
            </w:pPr>
            <w:proofErr w:type="spellStart"/>
            <w:proofErr w:type="gramStart"/>
            <w:r>
              <w:rPr>
                <w:b w:val="0"/>
                <w:sz w:val="20"/>
                <w:szCs w:val="20"/>
              </w:rPr>
              <w:lastRenderedPageBreak/>
              <w:t>r</w:t>
            </w:r>
            <w:r w:rsidR="00F060D1" w:rsidRPr="009B565F">
              <w:rPr>
                <w:b w:val="0"/>
                <w:sz w:val="20"/>
                <w:szCs w:val="20"/>
              </w:rPr>
              <w:t>eferencePmTechnique</w:t>
            </w:r>
            <w:proofErr w:type="spellEnd"/>
            <w:proofErr w:type="gramEnd"/>
          </w:p>
        </w:tc>
        <w:tc>
          <w:tcPr>
            <w:tcW w:w="1733" w:type="dxa"/>
            <w:vAlign w:val="center"/>
          </w:tcPr>
          <w:p w14:paraId="1A6CF21D"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LISTE </w:t>
            </w:r>
          </w:p>
        </w:tc>
        <w:tc>
          <w:tcPr>
            <w:tcW w:w="1217" w:type="dxa"/>
            <w:vAlign w:val="center"/>
          </w:tcPr>
          <w:p w14:paraId="6090F735"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3306" w:type="dxa"/>
          </w:tcPr>
          <w:p w14:paraId="3468A0B2" w14:textId="77777777" w:rsidR="00F060D1" w:rsidRPr="00B167E2"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sidRPr="00B167E2">
              <w:rPr>
                <w:sz w:val="20"/>
                <w:szCs w:val="20"/>
                <w:lang w:eastAsia="fr-FR"/>
              </w:rPr>
              <w:t xml:space="preserve">Obligatoire si </w:t>
            </w:r>
            <w:proofErr w:type="spellStart"/>
            <w:r w:rsidRPr="00B167E2">
              <w:rPr>
                <w:sz w:val="20"/>
                <w:szCs w:val="20"/>
                <w:lang w:eastAsia="fr-FR"/>
              </w:rPr>
              <w:t>EquipementConcerne</w:t>
            </w:r>
            <w:proofErr w:type="spellEnd"/>
            <w:r w:rsidRPr="00B167E2">
              <w:rPr>
                <w:sz w:val="20"/>
                <w:szCs w:val="20"/>
                <w:lang w:eastAsia="fr-FR"/>
              </w:rPr>
              <w:t xml:space="preserve"> = PMT, facultatif sinon</w:t>
            </w:r>
          </w:p>
          <w:p w14:paraId="2CE98A7B" w14:textId="5BC3A6EB" w:rsidR="00F060D1" w:rsidRPr="00C2701C" w:rsidRDefault="00F060D1" w:rsidP="003E56FC">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sidRPr="00B167E2">
              <w:rPr>
                <w:sz w:val="20"/>
                <w:szCs w:val="20"/>
                <w:lang w:eastAsia="fr-FR"/>
              </w:rPr>
              <w:t>Pour préciser de quel boitier il s'agit dans le cas de plusieurs PM</w:t>
            </w:r>
            <w:r w:rsidR="00F60635">
              <w:rPr>
                <w:sz w:val="20"/>
                <w:szCs w:val="20"/>
                <w:lang w:eastAsia="fr-FR"/>
              </w:rPr>
              <w:t xml:space="preserve"> </w:t>
            </w:r>
            <w:r w:rsidRPr="00B167E2">
              <w:rPr>
                <w:sz w:val="20"/>
                <w:szCs w:val="20"/>
                <w:lang w:eastAsia="fr-FR"/>
              </w:rPr>
              <w:t>Techniques.</w:t>
            </w:r>
          </w:p>
        </w:tc>
      </w:tr>
      <w:tr w:rsidR="00F060D1" w:rsidRPr="00E46639" w14:paraId="641603BF"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3D95D20D" w14:textId="46CBD8A2" w:rsidR="00F060D1" w:rsidRPr="009B565F" w:rsidRDefault="008E73CE" w:rsidP="003E56FC">
            <w:pPr>
              <w:rPr>
                <w:b w:val="0"/>
                <w:sz w:val="20"/>
                <w:szCs w:val="20"/>
              </w:rPr>
            </w:pPr>
            <w:proofErr w:type="spellStart"/>
            <w:proofErr w:type="gramStart"/>
            <w:r>
              <w:rPr>
                <w:b w:val="0"/>
                <w:sz w:val="20"/>
                <w:szCs w:val="20"/>
              </w:rPr>
              <w:t>c</w:t>
            </w:r>
            <w:r w:rsidR="00F060D1" w:rsidRPr="009B565F">
              <w:rPr>
                <w:b w:val="0"/>
                <w:sz w:val="20"/>
                <w:szCs w:val="20"/>
              </w:rPr>
              <w:t>ommentairesIntervention</w:t>
            </w:r>
            <w:proofErr w:type="spellEnd"/>
            <w:proofErr w:type="gramEnd"/>
          </w:p>
        </w:tc>
        <w:tc>
          <w:tcPr>
            <w:tcW w:w="1733" w:type="dxa"/>
            <w:vAlign w:val="center"/>
          </w:tcPr>
          <w:p w14:paraId="37A81849"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Alphanumérique – 512 caractères max</w:t>
            </w:r>
          </w:p>
        </w:tc>
        <w:tc>
          <w:tcPr>
            <w:tcW w:w="1217" w:type="dxa"/>
            <w:vAlign w:val="center"/>
          </w:tcPr>
          <w:p w14:paraId="46B88102"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3306" w:type="dxa"/>
          </w:tcPr>
          <w:p w14:paraId="2F3A176C" w14:textId="77777777" w:rsidR="00F060D1" w:rsidRPr="00247498"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247498">
              <w:rPr>
                <w:sz w:val="20"/>
                <w:szCs w:val="20"/>
                <w:lang w:eastAsia="fr-FR"/>
              </w:rPr>
              <w:t xml:space="preserve">Obligatoire si </w:t>
            </w:r>
            <w:proofErr w:type="spellStart"/>
            <w:r w:rsidRPr="00247498">
              <w:rPr>
                <w:sz w:val="20"/>
                <w:szCs w:val="20"/>
                <w:lang w:eastAsia="fr-FR"/>
              </w:rPr>
              <w:t>NatureIntervention</w:t>
            </w:r>
            <w:proofErr w:type="spellEnd"/>
            <w:r w:rsidRPr="00247498">
              <w:rPr>
                <w:sz w:val="20"/>
                <w:szCs w:val="20"/>
                <w:lang w:eastAsia="fr-FR"/>
              </w:rPr>
              <w:t xml:space="preserve"> = AUTR, facultatif sinon</w:t>
            </w:r>
          </w:p>
          <w:p w14:paraId="62A16113" w14:textId="77777777" w:rsidR="00F060D1" w:rsidRPr="00C2701C" w:rsidRDefault="00F060D1" w:rsidP="003E56FC">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sidRPr="00247498">
              <w:rPr>
                <w:sz w:val="20"/>
                <w:szCs w:val="20"/>
                <w:lang w:eastAsia="fr-FR"/>
              </w:rPr>
              <w:t>Indiquer des précisions sur les travaux prévus</w:t>
            </w:r>
          </w:p>
        </w:tc>
      </w:tr>
      <w:tr w:rsidR="00F060D1" w14:paraId="191C3B0B"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3B9A9B2A" w14:textId="15429BD7" w:rsidR="00F060D1" w:rsidRPr="009B565F" w:rsidRDefault="008E73CE" w:rsidP="003E56FC">
            <w:pPr>
              <w:rPr>
                <w:b w:val="0"/>
                <w:sz w:val="20"/>
                <w:szCs w:val="20"/>
              </w:rPr>
            </w:pPr>
            <w:proofErr w:type="spellStart"/>
            <w:proofErr w:type="gramStart"/>
            <w:r>
              <w:rPr>
                <w:b w:val="0"/>
                <w:sz w:val="20"/>
                <w:szCs w:val="20"/>
              </w:rPr>
              <w:t>c</w:t>
            </w:r>
            <w:r w:rsidR="00F060D1" w:rsidRPr="009B565F">
              <w:rPr>
                <w:b w:val="0"/>
                <w:sz w:val="20"/>
                <w:szCs w:val="20"/>
              </w:rPr>
              <w:t>oordonneesContactOI</w:t>
            </w:r>
            <w:proofErr w:type="spellEnd"/>
            <w:proofErr w:type="gramEnd"/>
          </w:p>
        </w:tc>
        <w:tc>
          <w:tcPr>
            <w:tcW w:w="1733" w:type="dxa"/>
            <w:vAlign w:val="center"/>
          </w:tcPr>
          <w:p w14:paraId="353F7FDD"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Alphanumérique</w:t>
            </w:r>
          </w:p>
        </w:tc>
        <w:tc>
          <w:tcPr>
            <w:tcW w:w="1217" w:type="dxa"/>
            <w:vAlign w:val="center"/>
          </w:tcPr>
          <w:p w14:paraId="60190073"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3306" w:type="dxa"/>
          </w:tcPr>
          <w:p w14:paraId="3A331A56" w14:textId="77777777" w:rsidR="00F060D1" w:rsidRPr="00247498" w:rsidRDefault="00F060D1" w:rsidP="003E56FC">
            <w:pPr>
              <w:pStyle w:val="PARGTITR1"/>
              <w:keepNext/>
              <w:spacing w:before="120" w:line="276" w:lineRule="auto"/>
              <w:jc w:val="left"/>
              <w:cnfStyle w:val="000000100000" w:firstRow="0" w:lastRow="0" w:firstColumn="0" w:lastColumn="0" w:oddVBand="0" w:evenVBand="0" w:oddHBand="1" w:evenHBand="0" w:firstRowFirstColumn="0" w:firstRowLastColumn="0" w:lastRowFirstColumn="0" w:lastRowLastColumn="0"/>
              <w:rPr>
                <w:color w:val="000000"/>
                <w:sz w:val="20"/>
                <w:szCs w:val="20"/>
                <w:lang w:eastAsia="fr-FR"/>
              </w:rPr>
            </w:pPr>
            <w:r w:rsidRPr="00247498">
              <w:rPr>
                <w:color w:val="000000"/>
                <w:sz w:val="20"/>
                <w:szCs w:val="20"/>
                <w:lang w:eastAsia="fr-FR"/>
              </w:rPr>
              <w:t>Obligatoire</w:t>
            </w:r>
            <w:r>
              <w:rPr>
                <w:color w:val="000000"/>
                <w:sz w:val="20"/>
                <w:szCs w:val="20"/>
                <w:lang w:eastAsia="fr-FR"/>
              </w:rPr>
              <w:t xml:space="preserve"> </w:t>
            </w:r>
            <w:r w:rsidRPr="00247498">
              <w:rPr>
                <w:color w:val="000000"/>
                <w:sz w:val="20"/>
                <w:szCs w:val="20"/>
                <w:lang w:eastAsia="fr-FR"/>
              </w:rPr>
              <w:t xml:space="preserve">si </w:t>
            </w:r>
            <w:proofErr w:type="spellStart"/>
            <w:r w:rsidRPr="00247498">
              <w:rPr>
                <w:color w:val="000000"/>
                <w:sz w:val="20"/>
                <w:szCs w:val="20"/>
                <w:lang w:eastAsia="fr-FR"/>
              </w:rPr>
              <w:t>InterventionRequiseOC</w:t>
            </w:r>
            <w:proofErr w:type="spellEnd"/>
            <w:r w:rsidRPr="00247498">
              <w:rPr>
                <w:color w:val="000000"/>
                <w:sz w:val="20"/>
                <w:szCs w:val="20"/>
                <w:lang w:eastAsia="fr-FR"/>
              </w:rPr>
              <w:t xml:space="preserve"> = OUI, facultatif sinon</w:t>
            </w:r>
          </w:p>
          <w:p w14:paraId="558637EC" w14:textId="77777777" w:rsidR="00F060D1" w:rsidRPr="00C2701C" w:rsidRDefault="00F060D1" w:rsidP="003E56FC">
            <w:pPr>
              <w:pStyle w:val="PARGTITR1"/>
              <w:keepNext/>
              <w:spacing w:before="120" w:line="276" w:lineRule="auto"/>
              <w:cnfStyle w:val="000000100000" w:firstRow="0" w:lastRow="0" w:firstColumn="0" w:lastColumn="0" w:oddVBand="0" w:evenVBand="0" w:oddHBand="1" w:evenHBand="0" w:firstRowFirstColumn="0" w:firstRowLastColumn="0" w:lastRowFirstColumn="0" w:lastRowLastColumn="0"/>
              <w:rPr>
                <w:color w:val="000000"/>
                <w:sz w:val="20"/>
                <w:szCs w:val="20"/>
                <w:lang w:eastAsia="fr-FR"/>
              </w:rPr>
            </w:pPr>
            <w:r w:rsidRPr="00247498">
              <w:rPr>
                <w:color w:val="000000"/>
                <w:sz w:val="20"/>
                <w:szCs w:val="20"/>
                <w:lang w:eastAsia="fr-FR"/>
              </w:rPr>
              <w:t>Coordonnées du contact OI pour les travaux en cas d’intervention OC demandée (exemple nom, téléphone, mail) ou pour toute question sur l'intervention</w:t>
            </w:r>
          </w:p>
        </w:tc>
      </w:tr>
      <w:tr w:rsidR="00F060D1" w14:paraId="5635174D"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6B11D475" w14:textId="37614A8B" w:rsidR="00F060D1" w:rsidRPr="009B565F" w:rsidRDefault="008E73CE" w:rsidP="003E56FC">
            <w:pPr>
              <w:rPr>
                <w:sz w:val="20"/>
                <w:szCs w:val="20"/>
              </w:rPr>
            </w:pPr>
            <w:proofErr w:type="spellStart"/>
            <w:proofErr w:type="gramStart"/>
            <w:r>
              <w:rPr>
                <w:b w:val="0"/>
                <w:sz w:val="20"/>
                <w:szCs w:val="20"/>
              </w:rPr>
              <w:t>i</w:t>
            </w:r>
            <w:r w:rsidR="00F060D1" w:rsidRPr="00BB1DB0">
              <w:rPr>
                <w:b w:val="0"/>
                <w:sz w:val="20"/>
                <w:szCs w:val="20"/>
              </w:rPr>
              <w:t>dentifiantImmeuble</w:t>
            </w:r>
            <w:proofErr w:type="spellEnd"/>
            <w:proofErr w:type="gramEnd"/>
          </w:p>
        </w:tc>
        <w:tc>
          <w:tcPr>
            <w:tcW w:w="1733" w:type="dxa"/>
            <w:vAlign w:val="center"/>
          </w:tcPr>
          <w:p w14:paraId="261086F0"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LISTE</w:t>
            </w:r>
          </w:p>
        </w:tc>
        <w:tc>
          <w:tcPr>
            <w:tcW w:w="1217" w:type="dxa"/>
            <w:vAlign w:val="center"/>
          </w:tcPr>
          <w:p w14:paraId="63157788"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3306" w:type="dxa"/>
          </w:tcPr>
          <w:p w14:paraId="49978E26" w14:textId="77777777" w:rsidR="00F060D1" w:rsidRPr="00247498" w:rsidRDefault="00F060D1" w:rsidP="003E56FC">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color w:val="000000"/>
                <w:sz w:val="20"/>
                <w:szCs w:val="20"/>
                <w:lang w:eastAsia="fr-FR"/>
              </w:rPr>
            </w:pPr>
            <w:r w:rsidRPr="00BB1DB0">
              <w:rPr>
                <w:color w:val="000000"/>
                <w:sz w:val="20"/>
                <w:szCs w:val="20"/>
                <w:lang w:eastAsia="fr-FR"/>
              </w:rPr>
              <w:t>A titre d'info, identifiant du ou des immeubles impactés par l'intervention. Utile notamment si l'intervention n'impacte qu'une partie de la zone arrière de l'objet réseau concerné (exemple quelques immeubles derrière un PM en travaux).</w:t>
            </w:r>
          </w:p>
        </w:tc>
      </w:tr>
      <w:tr w:rsidR="00F060D1" w14:paraId="6D4735AB"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4DCBDA76" w14:textId="2A757C42" w:rsidR="00F060D1" w:rsidRPr="00BB1DB0" w:rsidRDefault="008E73CE" w:rsidP="003E56FC">
            <w:pPr>
              <w:rPr>
                <w:b w:val="0"/>
                <w:sz w:val="20"/>
                <w:szCs w:val="20"/>
              </w:rPr>
            </w:pPr>
            <w:proofErr w:type="spellStart"/>
            <w:proofErr w:type="gramStart"/>
            <w:r>
              <w:rPr>
                <w:b w:val="0"/>
                <w:sz w:val="20"/>
                <w:szCs w:val="20"/>
              </w:rPr>
              <w:t>r</w:t>
            </w:r>
            <w:r w:rsidR="00F060D1" w:rsidRPr="00BB1DB0">
              <w:rPr>
                <w:b w:val="0"/>
                <w:sz w:val="20"/>
                <w:szCs w:val="20"/>
              </w:rPr>
              <w:t>eferencePriseImpactees</w:t>
            </w:r>
            <w:proofErr w:type="spellEnd"/>
            <w:proofErr w:type="gramEnd"/>
          </w:p>
        </w:tc>
        <w:tc>
          <w:tcPr>
            <w:tcW w:w="1733" w:type="dxa"/>
            <w:vAlign w:val="center"/>
          </w:tcPr>
          <w:p w14:paraId="2088B384"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LISTE</w:t>
            </w:r>
          </w:p>
        </w:tc>
        <w:tc>
          <w:tcPr>
            <w:tcW w:w="1217" w:type="dxa"/>
            <w:vAlign w:val="center"/>
          </w:tcPr>
          <w:p w14:paraId="375B8FD8"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3306" w:type="dxa"/>
          </w:tcPr>
          <w:p w14:paraId="4EAA107C" w14:textId="782CA792" w:rsidR="00F060D1" w:rsidRPr="00247498" w:rsidRDefault="00F060D1" w:rsidP="003E56FC">
            <w:pPr>
              <w:pStyle w:val="PARGTITR1"/>
              <w:keepNext/>
              <w:spacing w:before="120" w:line="276" w:lineRule="auto"/>
              <w:jc w:val="left"/>
              <w:cnfStyle w:val="000000100000" w:firstRow="0" w:lastRow="0" w:firstColumn="0" w:lastColumn="0" w:oddVBand="0" w:evenVBand="0" w:oddHBand="1" w:evenHBand="0" w:firstRowFirstColumn="0" w:firstRowLastColumn="0" w:lastRowFirstColumn="0" w:lastRowLastColumn="0"/>
              <w:rPr>
                <w:color w:val="000000"/>
                <w:sz w:val="20"/>
                <w:szCs w:val="20"/>
                <w:lang w:eastAsia="fr-FR"/>
              </w:rPr>
            </w:pPr>
            <w:r w:rsidRPr="00BB1DB0">
              <w:rPr>
                <w:color w:val="000000"/>
                <w:sz w:val="20"/>
                <w:szCs w:val="20"/>
                <w:lang w:eastAsia="fr-FR"/>
              </w:rPr>
              <w:t xml:space="preserve">Liste des accès impactés par l'intervention désignés par la référence de PTO (champ </w:t>
            </w:r>
            <w:proofErr w:type="spellStart"/>
            <w:r w:rsidRPr="00BB1DB0">
              <w:rPr>
                <w:color w:val="000000"/>
                <w:sz w:val="20"/>
                <w:szCs w:val="20"/>
                <w:lang w:eastAsia="fr-FR"/>
              </w:rPr>
              <w:t>ReferencePrise</w:t>
            </w:r>
            <w:proofErr w:type="spellEnd"/>
            <w:r w:rsidRPr="00BB1DB0">
              <w:rPr>
                <w:color w:val="000000"/>
                <w:sz w:val="20"/>
                <w:szCs w:val="20"/>
                <w:lang w:eastAsia="fr-FR"/>
              </w:rPr>
              <w:t xml:space="preserve"> dans le protocole SAV 1.0 et </w:t>
            </w:r>
            <w:proofErr w:type="spellStart"/>
            <w:r w:rsidRPr="00BB1DB0">
              <w:rPr>
                <w:color w:val="000000"/>
                <w:sz w:val="20"/>
                <w:szCs w:val="20"/>
                <w:lang w:eastAsia="fr-FR"/>
              </w:rPr>
              <w:t>TechnicalId</w:t>
            </w:r>
            <w:proofErr w:type="spellEnd"/>
            <w:r w:rsidRPr="00BB1DB0">
              <w:rPr>
                <w:color w:val="000000"/>
                <w:sz w:val="20"/>
                <w:szCs w:val="20"/>
                <w:lang w:eastAsia="fr-FR"/>
              </w:rPr>
              <w:t xml:space="preserve"> dans le protocole SAV 2.1). Utile notamment si l'intervention ne concerne pas toutes les PTO de l'immeuble. Ce champ est facultatif, c'est-à-dire renseigné ou non à la discrétion de l'OI</w:t>
            </w:r>
          </w:p>
        </w:tc>
      </w:tr>
      <w:tr w:rsidR="00F060D1" w14:paraId="75F40BDD"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5FE2CC0B" w14:textId="642583B3" w:rsidR="00F060D1" w:rsidRPr="00BB1DB0" w:rsidRDefault="008E73CE" w:rsidP="003E56FC">
            <w:pPr>
              <w:rPr>
                <w:sz w:val="20"/>
                <w:szCs w:val="20"/>
              </w:rPr>
            </w:pPr>
            <w:proofErr w:type="spellStart"/>
            <w:proofErr w:type="gramStart"/>
            <w:r>
              <w:rPr>
                <w:b w:val="0"/>
                <w:sz w:val="20"/>
                <w:szCs w:val="20"/>
              </w:rPr>
              <w:lastRenderedPageBreak/>
              <w:t>r</w:t>
            </w:r>
            <w:r w:rsidR="00F060D1" w:rsidRPr="00BB1DB0">
              <w:rPr>
                <w:b w:val="0"/>
                <w:sz w:val="20"/>
                <w:szCs w:val="20"/>
              </w:rPr>
              <w:t>eferencePrestationPriseImpactees</w:t>
            </w:r>
            <w:proofErr w:type="spellEnd"/>
            <w:proofErr w:type="gramEnd"/>
          </w:p>
        </w:tc>
        <w:tc>
          <w:tcPr>
            <w:tcW w:w="1733" w:type="dxa"/>
            <w:vAlign w:val="center"/>
          </w:tcPr>
          <w:p w14:paraId="1ABAA3A1"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LISTE</w:t>
            </w:r>
          </w:p>
        </w:tc>
        <w:tc>
          <w:tcPr>
            <w:tcW w:w="1217" w:type="dxa"/>
            <w:vAlign w:val="center"/>
          </w:tcPr>
          <w:p w14:paraId="052424F8"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3306" w:type="dxa"/>
          </w:tcPr>
          <w:p w14:paraId="56AAEA86" w14:textId="77777777" w:rsidR="00F060D1" w:rsidRPr="00247498" w:rsidRDefault="00F060D1" w:rsidP="003E56FC">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color w:val="000000"/>
                <w:sz w:val="20"/>
                <w:szCs w:val="20"/>
                <w:lang w:eastAsia="fr-FR"/>
              </w:rPr>
            </w:pPr>
            <w:r w:rsidRPr="00BB1DB0">
              <w:rPr>
                <w:color w:val="000000"/>
                <w:sz w:val="20"/>
                <w:szCs w:val="20"/>
                <w:lang w:eastAsia="fr-FR"/>
              </w:rPr>
              <w:t xml:space="preserve">Liste des accès impactés par l'intervention désignés par la </w:t>
            </w:r>
            <w:proofErr w:type="spellStart"/>
            <w:r>
              <w:rPr>
                <w:color w:val="000000"/>
                <w:sz w:val="20"/>
                <w:szCs w:val="20"/>
                <w:lang w:eastAsia="fr-FR"/>
              </w:rPr>
              <w:t>Refe</w:t>
            </w:r>
            <w:r w:rsidRPr="00BB1DB0">
              <w:rPr>
                <w:color w:val="000000"/>
                <w:sz w:val="20"/>
                <w:szCs w:val="20"/>
                <w:lang w:eastAsia="fr-FR"/>
              </w:rPr>
              <w:t>rencePrestationPrise</w:t>
            </w:r>
            <w:proofErr w:type="spellEnd"/>
            <w:r w:rsidRPr="00BB1DB0">
              <w:rPr>
                <w:color w:val="000000"/>
                <w:sz w:val="20"/>
                <w:szCs w:val="20"/>
                <w:lang w:eastAsia="fr-FR"/>
              </w:rPr>
              <w:t xml:space="preserve"> (champ </w:t>
            </w:r>
            <w:proofErr w:type="spellStart"/>
            <w:r w:rsidRPr="00BB1DB0">
              <w:rPr>
                <w:color w:val="000000"/>
                <w:sz w:val="20"/>
                <w:szCs w:val="20"/>
                <w:lang w:eastAsia="fr-FR"/>
              </w:rPr>
              <w:t>ReferencePrestationPrise</w:t>
            </w:r>
            <w:proofErr w:type="spellEnd"/>
            <w:r w:rsidRPr="00BB1DB0">
              <w:rPr>
                <w:color w:val="000000"/>
                <w:sz w:val="20"/>
                <w:szCs w:val="20"/>
                <w:lang w:eastAsia="fr-FR"/>
              </w:rPr>
              <w:t xml:space="preserve"> dans le protocole SAV 1.0 et </w:t>
            </w:r>
            <w:proofErr w:type="spellStart"/>
            <w:r w:rsidRPr="00BB1DB0">
              <w:rPr>
                <w:color w:val="000000"/>
                <w:sz w:val="20"/>
                <w:szCs w:val="20"/>
                <w:lang w:eastAsia="fr-FR"/>
              </w:rPr>
              <w:t>CommercialId</w:t>
            </w:r>
            <w:proofErr w:type="spellEnd"/>
            <w:r w:rsidRPr="00BB1DB0">
              <w:rPr>
                <w:color w:val="000000"/>
                <w:sz w:val="20"/>
                <w:szCs w:val="20"/>
                <w:lang w:eastAsia="fr-FR"/>
              </w:rPr>
              <w:t xml:space="preserve"> dans le protocole SAV 2.1). Utile notamment si l'intervention ne concerne pas toutes les PTO de l'immeuble. Ce champ est facultatif, c'est-à-dire renseigné ou non à la discrétion de l'OI</w:t>
            </w:r>
          </w:p>
        </w:tc>
      </w:tr>
      <w:tr w:rsidR="00F060D1" w14:paraId="31530130" w14:textId="77777777" w:rsidTr="003E5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2E7820C9" w14:textId="0E3A4704" w:rsidR="00F060D1" w:rsidRPr="00BB1DB0" w:rsidRDefault="008E73CE" w:rsidP="003E56FC">
            <w:pPr>
              <w:rPr>
                <w:b w:val="0"/>
                <w:sz w:val="20"/>
                <w:szCs w:val="20"/>
              </w:rPr>
            </w:pPr>
            <w:proofErr w:type="spellStart"/>
            <w:proofErr w:type="gramStart"/>
            <w:r>
              <w:rPr>
                <w:b w:val="0"/>
                <w:sz w:val="20"/>
                <w:szCs w:val="20"/>
              </w:rPr>
              <w:t>r</w:t>
            </w:r>
            <w:r w:rsidR="00F060D1" w:rsidRPr="00BB1DB0">
              <w:rPr>
                <w:b w:val="0"/>
                <w:sz w:val="20"/>
                <w:szCs w:val="20"/>
              </w:rPr>
              <w:t>eferenceIncident</w:t>
            </w:r>
            <w:proofErr w:type="spellEnd"/>
            <w:proofErr w:type="gramEnd"/>
          </w:p>
        </w:tc>
        <w:tc>
          <w:tcPr>
            <w:tcW w:w="1733" w:type="dxa"/>
            <w:vAlign w:val="center"/>
          </w:tcPr>
          <w:p w14:paraId="518E9077"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Alphanumérique</w:t>
            </w:r>
          </w:p>
        </w:tc>
        <w:tc>
          <w:tcPr>
            <w:tcW w:w="1217" w:type="dxa"/>
            <w:vAlign w:val="center"/>
          </w:tcPr>
          <w:p w14:paraId="65491014" w14:textId="77777777" w:rsidR="00F060D1" w:rsidRDefault="00F060D1" w:rsidP="003E56F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3306" w:type="dxa"/>
          </w:tcPr>
          <w:p w14:paraId="3EFAA9DB" w14:textId="77777777" w:rsidR="00F060D1" w:rsidRPr="00247498" w:rsidRDefault="00F060D1" w:rsidP="003E56FC">
            <w:pPr>
              <w:pStyle w:val="PARGTITR1"/>
              <w:keepNext/>
              <w:spacing w:before="120" w:line="276" w:lineRule="auto"/>
              <w:jc w:val="left"/>
              <w:cnfStyle w:val="000000100000" w:firstRow="0" w:lastRow="0" w:firstColumn="0" w:lastColumn="0" w:oddVBand="0" w:evenVBand="0" w:oddHBand="1" w:evenHBand="0" w:firstRowFirstColumn="0" w:firstRowLastColumn="0" w:lastRowFirstColumn="0" w:lastRowLastColumn="0"/>
              <w:rPr>
                <w:color w:val="000000"/>
                <w:sz w:val="20"/>
                <w:szCs w:val="20"/>
                <w:lang w:eastAsia="fr-FR"/>
              </w:rPr>
            </w:pPr>
            <w:r w:rsidRPr="00935D41">
              <w:rPr>
                <w:color w:val="000000"/>
                <w:sz w:val="20"/>
                <w:szCs w:val="20"/>
                <w:lang w:eastAsia="fr-FR"/>
              </w:rPr>
              <w:t xml:space="preserve">Référence de l'incident collectif ou de la signalisation à l'origine de la prévenance travaux curatifs (exemple référence du </w:t>
            </w:r>
            <w:proofErr w:type="spellStart"/>
            <w:r w:rsidRPr="00935D41">
              <w:rPr>
                <w:color w:val="000000"/>
                <w:sz w:val="20"/>
                <w:szCs w:val="20"/>
                <w:lang w:eastAsia="fr-FR"/>
              </w:rPr>
              <w:t>derco</w:t>
            </w:r>
            <w:proofErr w:type="spellEnd"/>
            <w:r w:rsidRPr="00935D41">
              <w:rPr>
                <w:color w:val="000000"/>
                <w:sz w:val="20"/>
                <w:szCs w:val="20"/>
                <w:lang w:eastAsia="fr-FR"/>
              </w:rPr>
              <w:t xml:space="preserve"> ayant généré une intervention prévisionnelle). </w:t>
            </w:r>
            <w:proofErr w:type="gramStart"/>
            <w:r w:rsidRPr="00935D41">
              <w:rPr>
                <w:color w:val="000000"/>
                <w:sz w:val="20"/>
                <w:szCs w:val="20"/>
                <w:lang w:eastAsia="fr-FR"/>
              </w:rPr>
              <w:t>Cette référence incident</w:t>
            </w:r>
            <w:proofErr w:type="gramEnd"/>
            <w:r w:rsidRPr="00935D41">
              <w:rPr>
                <w:color w:val="000000"/>
                <w:sz w:val="20"/>
                <w:szCs w:val="20"/>
                <w:lang w:eastAsia="fr-FR"/>
              </w:rPr>
              <w:t xml:space="preserve"> n'est pas forcément connue de l'OC recevant le flux mais elle permet de dialoguer avec l'OI</w:t>
            </w:r>
          </w:p>
        </w:tc>
      </w:tr>
      <w:tr w:rsidR="00F060D1" w14:paraId="2989FD6E" w14:textId="77777777" w:rsidTr="003E56FC">
        <w:trPr>
          <w:jc w:val="center"/>
        </w:trPr>
        <w:tc>
          <w:tcPr>
            <w:cnfStyle w:val="001000000000" w:firstRow="0" w:lastRow="0" w:firstColumn="1" w:lastColumn="0" w:oddVBand="0" w:evenVBand="0" w:oddHBand="0" w:evenHBand="0" w:firstRowFirstColumn="0" w:firstRowLastColumn="0" w:lastRowFirstColumn="0" w:lastRowLastColumn="0"/>
            <w:tcW w:w="3422" w:type="dxa"/>
            <w:vAlign w:val="center"/>
          </w:tcPr>
          <w:p w14:paraId="586164FA" w14:textId="6CC327E3" w:rsidR="00F060D1" w:rsidRPr="00BB1DB0" w:rsidRDefault="008E73CE" w:rsidP="003E56FC">
            <w:pPr>
              <w:rPr>
                <w:sz w:val="20"/>
                <w:szCs w:val="20"/>
              </w:rPr>
            </w:pPr>
            <w:proofErr w:type="spellStart"/>
            <w:proofErr w:type="gramStart"/>
            <w:r>
              <w:rPr>
                <w:b w:val="0"/>
                <w:sz w:val="20"/>
                <w:szCs w:val="20"/>
              </w:rPr>
              <w:t>c</w:t>
            </w:r>
            <w:r w:rsidR="00F060D1" w:rsidRPr="00BB1DB0">
              <w:rPr>
                <w:b w:val="0"/>
                <w:sz w:val="20"/>
                <w:szCs w:val="20"/>
              </w:rPr>
              <w:t>ommentaireInterventionOC</w:t>
            </w:r>
            <w:proofErr w:type="spellEnd"/>
            <w:proofErr w:type="gramEnd"/>
          </w:p>
        </w:tc>
        <w:tc>
          <w:tcPr>
            <w:tcW w:w="1733" w:type="dxa"/>
            <w:vAlign w:val="center"/>
          </w:tcPr>
          <w:p w14:paraId="2B6BC328"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Alphanumérique – 512 caractères max</w:t>
            </w:r>
          </w:p>
        </w:tc>
        <w:tc>
          <w:tcPr>
            <w:tcW w:w="1217" w:type="dxa"/>
            <w:vAlign w:val="center"/>
          </w:tcPr>
          <w:p w14:paraId="602AA46E" w14:textId="77777777" w:rsidR="00F060D1" w:rsidRDefault="00F060D1" w:rsidP="003E56F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3306" w:type="dxa"/>
          </w:tcPr>
          <w:p w14:paraId="5EF2F410" w14:textId="77777777" w:rsidR="00F060D1" w:rsidRPr="00247498" w:rsidRDefault="00F060D1" w:rsidP="003E56FC">
            <w:pPr>
              <w:pStyle w:val="PARGTITR1"/>
              <w:keepNext/>
              <w:spacing w:before="120" w:line="276" w:lineRule="auto"/>
              <w:jc w:val="left"/>
              <w:cnfStyle w:val="000000000000" w:firstRow="0" w:lastRow="0" w:firstColumn="0" w:lastColumn="0" w:oddVBand="0" w:evenVBand="0" w:oddHBand="0" w:evenHBand="0" w:firstRowFirstColumn="0" w:firstRowLastColumn="0" w:lastRowFirstColumn="0" w:lastRowLastColumn="0"/>
              <w:rPr>
                <w:color w:val="000000"/>
                <w:sz w:val="20"/>
                <w:szCs w:val="20"/>
                <w:lang w:eastAsia="fr-FR"/>
              </w:rPr>
            </w:pPr>
            <w:r w:rsidRPr="00935D41">
              <w:rPr>
                <w:color w:val="000000"/>
                <w:sz w:val="20"/>
                <w:szCs w:val="20"/>
                <w:lang w:eastAsia="fr-FR"/>
              </w:rPr>
              <w:t>Indiquer les informations connues au moment de la diffusion du flux sur ce que l'OC pourrait être amené à réaliser (exemple refaire le brassage au PM ou l'adduction)</w:t>
            </w:r>
          </w:p>
        </w:tc>
      </w:tr>
    </w:tbl>
    <w:p w14:paraId="39CD2105" w14:textId="77777777" w:rsidR="008236FF" w:rsidRDefault="008236FF" w:rsidP="007F5B2E">
      <w:pPr>
        <w:pStyle w:val="Lgende"/>
        <w:jc w:val="center"/>
      </w:pPr>
      <w:bookmarkStart w:id="38" w:name="_Ref472959733"/>
    </w:p>
    <w:p w14:paraId="4A63BD17" w14:textId="65AD8767" w:rsidR="007F5B2E" w:rsidRDefault="007F5B2E" w:rsidP="005D5AEA">
      <w:pPr>
        <w:pStyle w:val="Lgende"/>
        <w:jc w:val="center"/>
      </w:pPr>
      <w:r>
        <w:t xml:space="preserve">Tableau </w:t>
      </w:r>
      <w:r w:rsidR="00F51006">
        <w:rPr>
          <w:b w:val="0"/>
          <w:bCs w:val="0"/>
        </w:rPr>
        <w:fldChar w:fldCharType="begin"/>
      </w:r>
      <w:r w:rsidR="00F51006">
        <w:rPr>
          <w:b w:val="0"/>
          <w:bCs w:val="0"/>
        </w:rPr>
        <w:instrText xml:space="preserve"> SEQ Tableau \* ARABIC </w:instrText>
      </w:r>
      <w:r w:rsidR="00F51006">
        <w:rPr>
          <w:b w:val="0"/>
          <w:bCs w:val="0"/>
        </w:rPr>
        <w:fldChar w:fldCharType="separate"/>
      </w:r>
      <w:r>
        <w:rPr>
          <w:noProof/>
        </w:rPr>
        <w:t>3</w:t>
      </w:r>
      <w:r w:rsidR="00F51006">
        <w:rPr>
          <w:rFonts w:ascii="Times New Roman" w:hAnsi="Times New Roman" w:cs="Times New Roman"/>
          <w:b w:val="0"/>
          <w:bCs w:val="0"/>
          <w:noProof/>
          <w:color w:val="auto"/>
          <w:sz w:val="24"/>
          <w:szCs w:val="24"/>
          <w:lang w:eastAsia="fr-FR"/>
        </w:rPr>
        <w:fldChar w:fldCharType="end"/>
      </w:r>
      <w:bookmarkEnd w:id="38"/>
      <w:r>
        <w:t xml:space="preserve"> : Structure des nœuds « travaux »</w:t>
      </w:r>
    </w:p>
    <w:p w14:paraId="2DD1B014" w14:textId="0E6CF89C" w:rsidR="004E3B22" w:rsidRDefault="00262618" w:rsidP="004E3B22">
      <w:pPr>
        <w:pStyle w:val="Titre3"/>
        <w:numPr>
          <w:ilvl w:val="0"/>
          <w:numId w:val="0"/>
        </w:numPr>
        <w:ind w:left="926" w:hanging="360"/>
      </w:pPr>
      <w:bookmarkStart w:id="39" w:name="_Toc15376117"/>
      <w:r>
        <w:t>Gestion des erreurs</w:t>
      </w:r>
      <w:bookmarkEnd w:id="39"/>
    </w:p>
    <w:p w14:paraId="29879C40" w14:textId="6E2E40CF" w:rsidR="00B044F0" w:rsidRDefault="00744DA8">
      <w:r>
        <w:t xml:space="preserve">La gestion des erreurs (retournées par le WS) </w:t>
      </w:r>
      <w:r w:rsidR="0084176E">
        <w:t xml:space="preserve">s’effectue via « SOAP </w:t>
      </w:r>
      <w:proofErr w:type="spellStart"/>
      <w:r w:rsidR="0084176E">
        <w:t>fault</w:t>
      </w:r>
      <w:proofErr w:type="spellEnd"/>
      <w:r w:rsidR="0084176E">
        <w:t> ».</w:t>
      </w:r>
      <w:r w:rsidR="00AF2EE2">
        <w:t xml:space="preserve"> </w:t>
      </w:r>
      <w:r w:rsidR="00B044F0">
        <w:t>La structure de l’erreur est la suivante :</w:t>
      </w:r>
    </w:p>
    <w:p w14:paraId="64AB6CA3" w14:textId="77777777" w:rsidR="00B044F0" w:rsidRDefault="00B044F0"/>
    <w:tbl>
      <w:tblPr>
        <w:tblStyle w:val="TableauGrille5Fonc-Accentuation11"/>
        <w:tblW w:w="9678" w:type="dxa"/>
        <w:jc w:val="center"/>
        <w:tblLayout w:type="fixed"/>
        <w:tblLook w:val="04A0" w:firstRow="1" w:lastRow="0" w:firstColumn="1" w:lastColumn="0" w:noHBand="0" w:noVBand="1"/>
      </w:tblPr>
      <w:tblGrid>
        <w:gridCol w:w="1863"/>
        <w:gridCol w:w="1843"/>
        <w:gridCol w:w="1275"/>
        <w:gridCol w:w="4697"/>
      </w:tblGrid>
      <w:tr w:rsidR="00B044F0" w:rsidRPr="00B3691C" w14:paraId="5A2E1FAE" w14:textId="77777777" w:rsidTr="00FA09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tcPr>
          <w:p w14:paraId="797BFEDA" w14:textId="77777777" w:rsidR="00B044F0" w:rsidRPr="00DA372A" w:rsidRDefault="00B044F0" w:rsidP="00FA0959">
            <w:pPr>
              <w:pStyle w:val="PARGTITR1"/>
              <w:spacing w:before="120" w:line="276" w:lineRule="auto"/>
              <w:jc w:val="center"/>
              <w:rPr>
                <w:sz w:val="20"/>
                <w:szCs w:val="20"/>
                <w:lang w:eastAsia="fr-FR"/>
              </w:rPr>
            </w:pPr>
            <w:r>
              <w:rPr>
                <w:sz w:val="20"/>
                <w:szCs w:val="20"/>
                <w:lang w:eastAsia="fr-FR"/>
              </w:rPr>
              <w:t>Champ</w:t>
            </w:r>
          </w:p>
        </w:tc>
        <w:tc>
          <w:tcPr>
            <w:tcW w:w="1843" w:type="dxa"/>
          </w:tcPr>
          <w:p w14:paraId="24ECEEED" w14:textId="77777777" w:rsidR="00B044F0" w:rsidRPr="00DA372A" w:rsidRDefault="00B044F0" w:rsidP="00FA0959">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Format</w:t>
            </w:r>
          </w:p>
        </w:tc>
        <w:tc>
          <w:tcPr>
            <w:tcW w:w="1275" w:type="dxa"/>
          </w:tcPr>
          <w:p w14:paraId="3096CC25" w14:textId="77777777" w:rsidR="00B044F0" w:rsidRPr="00DA372A" w:rsidRDefault="00B044F0" w:rsidP="00FA0959">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Présence</w:t>
            </w:r>
          </w:p>
        </w:tc>
        <w:tc>
          <w:tcPr>
            <w:tcW w:w="4697" w:type="dxa"/>
          </w:tcPr>
          <w:p w14:paraId="24227D50" w14:textId="77777777" w:rsidR="00B044F0" w:rsidRPr="00DA372A" w:rsidRDefault="00B044F0" w:rsidP="00FA0959">
            <w:pPr>
              <w:pStyle w:val="PARGTITR1"/>
              <w:spacing w:before="120"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Remarque</w:t>
            </w:r>
          </w:p>
        </w:tc>
      </w:tr>
      <w:tr w:rsidR="00B044F0" w:rsidRPr="00E46639" w14:paraId="4B586017" w14:textId="77777777" w:rsidTr="00FA09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36824A33" w14:textId="77777777" w:rsidR="00B044F0" w:rsidRPr="009B565F" w:rsidRDefault="00B044F0" w:rsidP="00FA0959">
            <w:pPr>
              <w:rPr>
                <w:b w:val="0"/>
                <w:sz w:val="20"/>
                <w:szCs w:val="20"/>
              </w:rPr>
            </w:pPr>
            <w:proofErr w:type="spellStart"/>
            <w:proofErr w:type="gramStart"/>
            <w:r>
              <w:rPr>
                <w:b w:val="0"/>
                <w:sz w:val="20"/>
                <w:szCs w:val="20"/>
              </w:rPr>
              <w:t>codeRetour</w:t>
            </w:r>
            <w:proofErr w:type="spellEnd"/>
            <w:proofErr w:type="gramEnd"/>
          </w:p>
        </w:tc>
        <w:tc>
          <w:tcPr>
            <w:tcW w:w="1843" w:type="dxa"/>
            <w:vAlign w:val="center"/>
          </w:tcPr>
          <w:p w14:paraId="3F656743" w14:textId="77777777" w:rsidR="00B044F0" w:rsidRDefault="00B044F0" w:rsidP="00FA0959">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rPr>
              <w:t>Numérique</w:t>
            </w:r>
          </w:p>
        </w:tc>
        <w:tc>
          <w:tcPr>
            <w:tcW w:w="1275" w:type="dxa"/>
            <w:vAlign w:val="center"/>
          </w:tcPr>
          <w:p w14:paraId="30373BEC" w14:textId="77777777" w:rsidR="00B044F0" w:rsidRDefault="00B044F0" w:rsidP="00FA0959">
            <w:pPr>
              <w:jc w:val="center"/>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O</w:t>
            </w:r>
          </w:p>
        </w:tc>
        <w:tc>
          <w:tcPr>
            <w:tcW w:w="4697" w:type="dxa"/>
          </w:tcPr>
          <w:p w14:paraId="5202AA9E" w14:textId="77777777" w:rsidR="00B044F0" w:rsidRPr="00C2701C" w:rsidRDefault="00B044F0" w:rsidP="00FA0959">
            <w:pPr>
              <w:pStyle w:val="PARGTITR1"/>
              <w:spacing w:before="120" w:line="276" w:lineRule="auto"/>
              <w:jc w:val="left"/>
              <w:cnfStyle w:val="000000100000" w:firstRow="0" w:lastRow="0" w:firstColumn="0" w:lastColumn="0" w:oddVBand="0" w:evenVBand="0" w:oddHBand="1" w:evenHBand="0" w:firstRowFirstColumn="0" w:firstRowLastColumn="0" w:lastRowFirstColumn="0" w:lastRowLastColumn="0"/>
              <w:rPr>
                <w:sz w:val="20"/>
                <w:szCs w:val="20"/>
                <w:lang w:eastAsia="fr-FR"/>
              </w:rPr>
            </w:pPr>
            <w:r>
              <w:rPr>
                <w:sz w:val="20"/>
                <w:szCs w:val="20"/>
                <w:lang w:eastAsia="fr-FR"/>
              </w:rPr>
              <w:t>Valeurs possibles décrits dans le document associé « Harmonisation des codes de retour »</w:t>
            </w:r>
          </w:p>
        </w:tc>
      </w:tr>
      <w:tr w:rsidR="00B044F0" w:rsidRPr="00E46639" w14:paraId="7A2C44F0" w14:textId="77777777" w:rsidTr="00FA0959">
        <w:trPr>
          <w:jc w:val="center"/>
        </w:trPr>
        <w:tc>
          <w:tcPr>
            <w:cnfStyle w:val="001000000000" w:firstRow="0" w:lastRow="0" w:firstColumn="1" w:lastColumn="0" w:oddVBand="0" w:evenVBand="0" w:oddHBand="0" w:evenHBand="0" w:firstRowFirstColumn="0" w:firstRowLastColumn="0" w:lastRowFirstColumn="0" w:lastRowLastColumn="0"/>
            <w:tcW w:w="1863" w:type="dxa"/>
            <w:vAlign w:val="center"/>
          </w:tcPr>
          <w:p w14:paraId="186B3364" w14:textId="77777777" w:rsidR="00B044F0" w:rsidRPr="009B565F" w:rsidRDefault="00B044F0" w:rsidP="00FA0959">
            <w:pPr>
              <w:rPr>
                <w:b w:val="0"/>
                <w:sz w:val="20"/>
                <w:szCs w:val="20"/>
              </w:rPr>
            </w:pPr>
            <w:proofErr w:type="spellStart"/>
            <w:proofErr w:type="gramStart"/>
            <w:r>
              <w:rPr>
                <w:b w:val="0"/>
                <w:sz w:val="20"/>
                <w:szCs w:val="20"/>
              </w:rPr>
              <w:t>messageRetour</w:t>
            </w:r>
            <w:proofErr w:type="spellEnd"/>
            <w:proofErr w:type="gramEnd"/>
          </w:p>
        </w:tc>
        <w:tc>
          <w:tcPr>
            <w:tcW w:w="1843" w:type="dxa"/>
            <w:vAlign w:val="center"/>
          </w:tcPr>
          <w:p w14:paraId="639F3F6B" w14:textId="77777777" w:rsidR="00B044F0" w:rsidRDefault="00B044F0" w:rsidP="00FA095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Alphanumérique</w:t>
            </w:r>
          </w:p>
        </w:tc>
        <w:tc>
          <w:tcPr>
            <w:tcW w:w="1275" w:type="dxa"/>
            <w:vAlign w:val="center"/>
          </w:tcPr>
          <w:p w14:paraId="6F50DFA2" w14:textId="77777777" w:rsidR="00B044F0" w:rsidRDefault="00B044F0" w:rsidP="00FA095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t>
            </w:r>
          </w:p>
        </w:tc>
        <w:tc>
          <w:tcPr>
            <w:tcW w:w="4697" w:type="dxa"/>
          </w:tcPr>
          <w:p w14:paraId="0CA03C0C" w14:textId="77777777" w:rsidR="00B044F0" w:rsidRPr="00C2701C" w:rsidRDefault="00B044F0" w:rsidP="00FA0959">
            <w:pPr>
              <w:pStyle w:val="PARGTITR1"/>
              <w:spacing w:before="120" w:line="276" w:lineRule="auto"/>
              <w:jc w:val="left"/>
              <w:cnfStyle w:val="000000000000" w:firstRow="0" w:lastRow="0" w:firstColumn="0" w:lastColumn="0" w:oddVBand="0" w:evenVBand="0" w:oddHBand="0" w:evenHBand="0" w:firstRowFirstColumn="0" w:firstRowLastColumn="0" w:lastRowFirstColumn="0" w:lastRowLastColumn="0"/>
              <w:rPr>
                <w:sz w:val="20"/>
                <w:szCs w:val="20"/>
                <w:lang w:eastAsia="fr-FR"/>
              </w:rPr>
            </w:pPr>
            <w:r>
              <w:rPr>
                <w:sz w:val="20"/>
                <w:szCs w:val="20"/>
                <w:lang w:eastAsia="fr-FR"/>
              </w:rPr>
              <w:t>Le message de retour lié (cf. le document associé « Harmonisation des codes de retour »)</w:t>
            </w:r>
          </w:p>
        </w:tc>
      </w:tr>
    </w:tbl>
    <w:p w14:paraId="5323D0D9" w14:textId="2452D4CF" w:rsidR="00B044F0" w:rsidRDefault="00B044F0" w:rsidP="005D5AEA">
      <w:pPr>
        <w:pStyle w:val="Lgende"/>
        <w:spacing w:before="100" w:beforeAutospacing="1" w:after="100" w:afterAutospacing="1"/>
        <w:jc w:val="center"/>
      </w:pPr>
      <w:r>
        <w:t xml:space="preserve">Tableau </w:t>
      </w:r>
      <w:fldSimple w:instr=" SEQ Tableau \* ARABIC ">
        <w:r w:rsidR="008A298E">
          <w:rPr>
            <w:noProof/>
          </w:rPr>
          <w:t>4</w:t>
        </w:r>
      </w:fldSimple>
      <w:r>
        <w:t xml:space="preserve"> : </w:t>
      </w:r>
      <w:r w:rsidR="008A298E">
        <w:t>Structure des erreurs retournées par le WS</w:t>
      </w:r>
    </w:p>
    <w:p w14:paraId="6A81E0ED" w14:textId="7B200E8E" w:rsidR="007F5B2E" w:rsidRDefault="007F5B2E" w:rsidP="00DA71EA">
      <w:pPr>
        <w:pStyle w:val="Titre3"/>
        <w:numPr>
          <w:ilvl w:val="0"/>
          <w:numId w:val="0"/>
        </w:numPr>
        <w:ind w:left="926" w:hanging="360"/>
      </w:pPr>
      <w:bookmarkStart w:id="40" w:name="_Toc15376118"/>
      <w:r>
        <w:lastRenderedPageBreak/>
        <w:t>WSDL</w:t>
      </w:r>
      <w:bookmarkEnd w:id="40"/>
    </w:p>
    <w:p w14:paraId="0DAC86E7" w14:textId="31E7AC46" w:rsidR="004160EF" w:rsidRPr="00DA71EA" w:rsidRDefault="00D26F88" w:rsidP="007F5B2E">
      <w:pPr>
        <w:spacing w:before="100" w:beforeAutospacing="1"/>
        <w:ind w:firstLine="709"/>
        <w:rPr>
          <w:rFonts w:ascii="Arial" w:hAnsi="Arial" w:cs="Arial"/>
          <w:sz w:val="22"/>
          <w:szCs w:val="22"/>
        </w:rPr>
      </w:pPr>
      <w:r>
        <w:rPr>
          <w:rFonts w:ascii="Arial" w:hAnsi="Arial" w:cs="Arial"/>
          <w:sz w:val="22"/>
          <w:szCs w:val="22"/>
        </w:rPr>
        <w:t>L</w:t>
      </w:r>
      <w:r w:rsidR="007F5B2E" w:rsidRPr="00DA71EA">
        <w:rPr>
          <w:rFonts w:ascii="Arial" w:hAnsi="Arial" w:cs="Arial"/>
          <w:sz w:val="22"/>
          <w:szCs w:val="22"/>
        </w:rPr>
        <w:t xml:space="preserve">e WSDL du webservice </w:t>
      </w:r>
      <w:r>
        <w:rPr>
          <w:rFonts w:ascii="Arial" w:hAnsi="Arial" w:cs="Arial"/>
          <w:sz w:val="22"/>
          <w:szCs w:val="22"/>
        </w:rPr>
        <w:t xml:space="preserve">est accessible depuis le dépôt </w:t>
      </w:r>
      <w:proofErr w:type="spellStart"/>
      <w:r w:rsidR="00471812">
        <w:rPr>
          <w:rFonts w:ascii="Arial" w:hAnsi="Arial" w:cs="Arial"/>
          <w:sz w:val="22"/>
          <w:szCs w:val="22"/>
        </w:rPr>
        <w:t>github</w:t>
      </w:r>
      <w:proofErr w:type="spellEnd"/>
      <w:r w:rsidR="00471812">
        <w:rPr>
          <w:rFonts w:ascii="Arial" w:hAnsi="Arial" w:cs="Arial"/>
          <w:sz w:val="22"/>
          <w:szCs w:val="22"/>
        </w:rPr>
        <w:t xml:space="preserve"> </w:t>
      </w:r>
      <w:r w:rsidR="00EB410B">
        <w:rPr>
          <w:rFonts w:ascii="Arial" w:hAnsi="Arial" w:cs="Arial"/>
          <w:sz w:val="22"/>
          <w:szCs w:val="22"/>
        </w:rPr>
        <w:t>« </w:t>
      </w:r>
      <w:proofErr w:type="spellStart"/>
      <w:r w:rsidR="00EB410B">
        <w:rPr>
          <w:rFonts w:ascii="Arial" w:hAnsi="Arial" w:cs="Arial"/>
          <w:sz w:val="22"/>
          <w:szCs w:val="22"/>
        </w:rPr>
        <w:fldChar w:fldCharType="begin"/>
      </w:r>
      <w:r w:rsidR="00EB410B">
        <w:rPr>
          <w:rFonts w:ascii="Arial" w:hAnsi="Arial" w:cs="Arial"/>
          <w:sz w:val="22"/>
          <w:szCs w:val="22"/>
        </w:rPr>
        <w:instrText xml:space="preserve"> HYPERLINK "https://github.com/before-interop/infoTravauxFTTH" </w:instrText>
      </w:r>
      <w:r w:rsidR="00EB410B">
        <w:rPr>
          <w:rFonts w:ascii="Arial" w:hAnsi="Arial" w:cs="Arial"/>
          <w:sz w:val="22"/>
          <w:szCs w:val="22"/>
        </w:rPr>
        <w:fldChar w:fldCharType="separate"/>
      </w:r>
      <w:r w:rsidR="00EB410B" w:rsidRPr="00EB410B">
        <w:rPr>
          <w:rStyle w:val="Lienhypertexte"/>
          <w:rFonts w:ascii="Arial" w:hAnsi="Arial" w:cs="Arial"/>
          <w:sz w:val="22"/>
          <w:szCs w:val="22"/>
        </w:rPr>
        <w:t>before-interop</w:t>
      </w:r>
      <w:proofErr w:type="spellEnd"/>
      <w:r w:rsidR="00EB410B" w:rsidRPr="00EB410B">
        <w:rPr>
          <w:rStyle w:val="Lienhypertexte"/>
          <w:rFonts w:ascii="Arial" w:hAnsi="Arial" w:cs="Arial"/>
          <w:sz w:val="22"/>
          <w:szCs w:val="22"/>
        </w:rPr>
        <w:t>/</w:t>
      </w:r>
      <w:proofErr w:type="spellStart"/>
      <w:r w:rsidR="00EB410B" w:rsidRPr="00EB410B">
        <w:rPr>
          <w:rStyle w:val="Lienhypertexte"/>
          <w:rFonts w:ascii="Arial" w:hAnsi="Arial" w:cs="Arial"/>
          <w:sz w:val="22"/>
          <w:szCs w:val="22"/>
        </w:rPr>
        <w:t>infoTravauxFTTH</w:t>
      </w:r>
      <w:proofErr w:type="spellEnd"/>
      <w:r w:rsidR="00EB410B">
        <w:rPr>
          <w:rFonts w:ascii="Arial" w:hAnsi="Arial" w:cs="Arial"/>
          <w:sz w:val="22"/>
          <w:szCs w:val="22"/>
        </w:rPr>
        <w:fldChar w:fldCharType="end"/>
      </w:r>
      <w:r w:rsidR="00EB410B">
        <w:rPr>
          <w:rFonts w:ascii="Arial" w:hAnsi="Arial" w:cs="Arial"/>
          <w:sz w:val="22"/>
          <w:szCs w:val="22"/>
        </w:rPr>
        <w:t> »</w:t>
      </w:r>
      <w:r w:rsidR="007F5B2E" w:rsidRPr="00DA71EA">
        <w:rPr>
          <w:rFonts w:ascii="Arial" w:hAnsi="Arial" w:cs="Arial"/>
          <w:sz w:val="22"/>
          <w:szCs w:val="22"/>
        </w:rPr>
        <w:t>.</w:t>
      </w:r>
    </w:p>
    <w:p w14:paraId="50617E63" w14:textId="318B1D87" w:rsidR="007F5B2E" w:rsidRDefault="007F5B2E" w:rsidP="005D5AEA">
      <w:pPr>
        <w:spacing w:before="100" w:beforeAutospacing="1"/>
        <w:ind w:firstLine="709"/>
      </w:pPr>
    </w:p>
    <w:p w14:paraId="3C2EFBE5" w14:textId="42E05789" w:rsidR="007F5B2E" w:rsidRDefault="007F5B2E" w:rsidP="00A42738">
      <w:pPr>
        <w:pStyle w:val="Titre3"/>
        <w:numPr>
          <w:ilvl w:val="0"/>
          <w:numId w:val="0"/>
        </w:numPr>
        <w:ind w:left="926" w:hanging="360"/>
      </w:pPr>
      <w:bookmarkStart w:id="41" w:name="_Toc15376119"/>
      <w:r>
        <w:t>Exemples d’échange</w:t>
      </w:r>
      <w:bookmarkEnd w:id="41"/>
    </w:p>
    <w:p w14:paraId="71825109" w14:textId="77777777" w:rsidR="007F5B2E" w:rsidRPr="00827957" w:rsidRDefault="007F5B2E" w:rsidP="005D5AEA">
      <w:pPr>
        <w:pStyle w:val="PARGTITR4"/>
        <w:spacing w:before="100" w:beforeAutospacing="1"/>
        <w:ind w:left="1134"/>
        <w:rPr>
          <w:b/>
        </w:rPr>
      </w:pPr>
      <w:r w:rsidRPr="00827957">
        <w:rPr>
          <w:b/>
        </w:rPr>
        <w:t>Appel du W</w:t>
      </w:r>
      <w:r>
        <w:rPr>
          <w:b/>
        </w:rPr>
        <w:t>ebservice</w:t>
      </w:r>
      <w:r w:rsidRPr="00827957">
        <w:rPr>
          <w:b/>
        </w:rPr>
        <w:t> :</w:t>
      </w:r>
      <w:r>
        <w:rPr>
          <w:b/>
        </w:rPr>
        <w:t xml:space="preserve"> </w:t>
      </w:r>
    </w:p>
    <w:p w14:paraId="2F6BC619" w14:textId="77777777" w:rsidR="007F5B2E" w:rsidRDefault="007F5B2E" w:rsidP="007F5B2E">
      <w:pPr>
        <w:ind w:left="1135"/>
        <w:rPr>
          <w:rFonts w:ascii="Calibri" w:hAnsi="Calibri" w:cs="Calibri"/>
          <w:color w:val="1F497D"/>
        </w:rPr>
      </w:pPr>
    </w:p>
    <w:p w14:paraId="549B826D" w14:textId="12E8A33F" w:rsidR="007F5B2E" w:rsidRPr="00DA71EA" w:rsidRDefault="005335A7" w:rsidP="007F5B2E">
      <w:pPr>
        <w:ind w:left="1135"/>
        <w:rPr>
          <w:rStyle w:val="Lienhypertexte"/>
          <w:rFonts w:ascii="Arial" w:hAnsi="Arial" w:cs="Arial"/>
          <w:noProof/>
          <w:sz w:val="22"/>
          <w:szCs w:val="22"/>
        </w:rPr>
      </w:pPr>
      <w:r w:rsidRPr="00DA71EA">
        <w:rPr>
          <w:rFonts w:ascii="Arial" w:hAnsi="Arial" w:cs="Arial"/>
          <w:noProof/>
          <w:sz w:val="22"/>
          <w:szCs w:val="22"/>
        </w:rPr>
        <mc:AlternateContent>
          <mc:Choice Requires="wps">
            <w:drawing>
              <wp:anchor distT="0" distB="0" distL="114300" distR="114300" simplePos="0" relativeHeight="251673600" behindDoc="0" locked="0" layoutInCell="1" allowOverlap="1" wp14:anchorId="3CCC0A16" wp14:editId="74DD1CFB">
                <wp:simplePos x="0" y="0"/>
                <wp:positionH relativeFrom="margin">
                  <wp:align>left</wp:align>
                </wp:positionH>
                <wp:positionV relativeFrom="paragraph">
                  <wp:posOffset>3373921</wp:posOffset>
                </wp:positionV>
                <wp:extent cx="6123940" cy="182880"/>
                <wp:effectExtent l="0" t="0" r="0" b="7620"/>
                <wp:wrapTopAndBottom/>
                <wp:docPr id="3" name="Zone de texte 3"/>
                <wp:cNvGraphicFramePr/>
                <a:graphic xmlns:a="http://schemas.openxmlformats.org/drawingml/2006/main">
                  <a:graphicData uri="http://schemas.microsoft.com/office/word/2010/wordprocessingShape">
                    <wps:wsp>
                      <wps:cNvSpPr txBox="1"/>
                      <wps:spPr>
                        <a:xfrm>
                          <a:off x="0" y="0"/>
                          <a:ext cx="6123940" cy="182880"/>
                        </a:xfrm>
                        <a:prstGeom prst="rect">
                          <a:avLst/>
                        </a:prstGeom>
                        <a:solidFill>
                          <a:prstClr val="white"/>
                        </a:solidFill>
                        <a:ln>
                          <a:noFill/>
                        </a:ln>
                        <a:effectLst/>
                      </wps:spPr>
                      <wps:txbx>
                        <w:txbxContent>
                          <w:p w14:paraId="7D40721D" w14:textId="31126424" w:rsidR="00FA0959" w:rsidRPr="00F560D4" w:rsidRDefault="00FA0959" w:rsidP="005D5AEA">
                            <w:pPr>
                              <w:pStyle w:val="Lgende"/>
                              <w:spacing w:before="100" w:beforeAutospacing="1"/>
                              <w:jc w:val="center"/>
                              <w:rPr>
                                <w:rFonts w:ascii="Calibri" w:hAnsi="Calibri" w:cs="Calibri"/>
                                <w:noProof/>
                                <w:color w:val="1F497D"/>
                              </w:rPr>
                            </w:pPr>
                            <w:r>
                              <w:t xml:space="preserve">Figure </w:t>
                            </w:r>
                            <w:r w:rsidR="00F51006">
                              <w:fldChar w:fldCharType="begin"/>
                            </w:r>
                            <w:r w:rsidR="00F51006">
                              <w:instrText xml:space="preserve"> SEQ Figure \* ARABIC </w:instrText>
                            </w:r>
                            <w:r w:rsidR="00F51006">
                              <w:fldChar w:fldCharType="separate"/>
                            </w:r>
                            <w:r>
                              <w:rPr>
                                <w:noProof/>
                              </w:rPr>
                              <w:t>4</w:t>
                            </w:r>
                            <w:r w:rsidR="00F51006">
                              <w:rPr>
                                <w:noProof/>
                              </w:rPr>
                              <w:fldChar w:fldCharType="end"/>
                            </w:r>
                            <w:r>
                              <w:t xml:space="preserve"> : Exemple d'appel du 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CC0A16" id="Zone de texte 3" o:spid="_x0000_s1048" type="#_x0000_t202" style="position:absolute;left:0;text-align:left;margin-left:0;margin-top:265.65pt;width:482.2pt;height:14.4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" stroked="f">
                <v:textbox inset="0,0,0,0">
                  <w:txbxContent>
                    <w:p w14:paraId="7D40721D" w14:textId="31126424" w:rsidR="00FA0959" w:rsidRPr="00F560D4" w:rsidRDefault="00FA0959" w:rsidP="005D5AEA">
                      <w:pPr>
                        <w:pStyle w:val="Lgende"/>
                        <w:spacing w:before="100" w:beforeAutospacing="1"/>
                        <w:jc w:val="center"/>
                        <w:rPr>
                          <w:rFonts w:ascii="Calibri" w:hAnsi="Calibri" w:cs="Calibri"/>
                          <w:noProof/>
                          <w:color w:val="1F497D"/>
                        </w:rPr>
                      </w:pPr>
                      <w:r>
                        <w:t xml:space="preserve">Figure </w:t>
                      </w:r>
                      <w:r w:rsidR="00F51006">
                        <w:fldChar w:fldCharType="begin"/>
                      </w:r>
                      <w:r w:rsidR="00F51006">
                        <w:instrText xml:space="preserve"> SEQ Figure \* ARABIC </w:instrText>
                      </w:r>
                      <w:r w:rsidR="00F51006">
                        <w:fldChar w:fldCharType="separate"/>
                      </w:r>
                      <w:r>
                        <w:rPr>
                          <w:noProof/>
                        </w:rPr>
                        <w:t>4</w:t>
                      </w:r>
                      <w:r w:rsidR="00F51006">
                        <w:rPr>
                          <w:noProof/>
                        </w:rPr>
                        <w:fldChar w:fldCharType="end"/>
                      </w:r>
                      <w:r>
                        <w:t xml:space="preserve"> : Exemple d'appel du WS</w:t>
                      </w:r>
                    </w:p>
                  </w:txbxContent>
                </v:textbox>
                <w10:wrap type="topAndBottom" anchorx="margin"/>
              </v:shape>
            </w:pict>
          </mc:Fallback>
        </mc:AlternateContent>
      </w:r>
      <w:r w:rsidRPr="00DA71EA">
        <w:rPr>
          <w:rFonts w:ascii="Arial" w:hAnsi="Arial" w:cs="Arial"/>
          <w:noProof/>
          <w:color w:val="1F497D"/>
          <w:sz w:val="22"/>
          <w:szCs w:val="22"/>
        </w:rPr>
        <mc:AlternateContent>
          <mc:Choice Requires="wps">
            <w:drawing>
              <wp:anchor distT="0" distB="0" distL="114300" distR="114300" simplePos="0" relativeHeight="251666432" behindDoc="1" locked="0" layoutInCell="1" allowOverlap="1" wp14:anchorId="29BC77F6" wp14:editId="27AE2507">
                <wp:simplePos x="0" y="0"/>
                <wp:positionH relativeFrom="margin">
                  <wp:align>left</wp:align>
                </wp:positionH>
                <wp:positionV relativeFrom="paragraph">
                  <wp:posOffset>495935</wp:posOffset>
                </wp:positionV>
                <wp:extent cx="6123940" cy="2734310"/>
                <wp:effectExtent l="0" t="0" r="10160" b="27940"/>
                <wp:wrapTopAndBottom/>
                <wp:docPr id="289" name="Rectangle 289"/>
                <wp:cNvGraphicFramePr/>
                <a:graphic xmlns:a="http://schemas.openxmlformats.org/drawingml/2006/main">
                  <a:graphicData uri="http://schemas.microsoft.com/office/word/2010/wordprocessingShape">
                    <wps:wsp>
                      <wps:cNvSpPr/>
                      <wps:spPr>
                        <a:xfrm>
                          <a:off x="0" y="0"/>
                          <a:ext cx="6123940" cy="2734310"/>
                        </a:xfrm>
                        <a:prstGeom prst="rect">
                          <a:avLst/>
                        </a:prstGeom>
                        <a:ln>
                          <a:solidFill>
                            <a:schemeClr val="tx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56D0F704" w14:textId="77777777" w:rsidR="00034A3D" w:rsidRDefault="00034A3D" w:rsidP="00034A3D">
                            <w:pPr>
                              <w:pStyle w:val="PrformatHTML"/>
                              <w:shd w:val="clear" w:color="auto" w:fill="FFFFFF"/>
                              <w:rPr>
                                <w:rFonts w:ascii="Consolas" w:hAnsi="Consolas" w:cs="Consolas"/>
                                <w:color w:val="000000"/>
                              </w:rPr>
                            </w:pP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b/>
                                <w:bCs/>
                                <w:color w:val="000080"/>
                                <w:shd w:val="clear" w:color="auto" w:fill="EFEFEF"/>
                              </w:rPr>
                              <w:t xml:space="preserve"> </w:t>
                            </w:r>
                            <w:proofErr w:type="spellStart"/>
                            <w:r>
                              <w:rPr>
                                <w:rFonts w:ascii="Consolas" w:hAnsi="Consolas" w:cs="Consolas"/>
                                <w:b/>
                                <w:bCs/>
                                <w:color w:val="0000FF"/>
                                <w:shd w:val="clear" w:color="auto" w:fill="EFEFEF"/>
                              </w:rPr>
                              <w:t>xmlns:</w:t>
                            </w:r>
                            <w:r>
                              <w:rPr>
                                <w:rFonts w:ascii="Consolas" w:hAnsi="Consolas" w:cs="Consolas"/>
                                <w:b/>
                                <w:bCs/>
                                <w:color w:val="660E7A"/>
                                <w:shd w:val="clear" w:color="auto" w:fill="EFEFEF"/>
                              </w:rPr>
                              <w:t>soapenv</w:t>
                            </w:r>
                            <w:proofErr w:type="spellEnd"/>
                            <w:r>
                              <w:rPr>
                                <w:rFonts w:ascii="Consolas" w:hAnsi="Consolas" w:cs="Consolas"/>
                                <w:b/>
                                <w:bCs/>
                                <w:color w:val="008000"/>
                                <w:shd w:val="clear" w:color="auto" w:fill="EFEFEF"/>
                              </w:rPr>
                              <w:t>="http://schemas.xmlsoap.org/soap/</w:t>
                            </w:r>
                            <w:proofErr w:type="spellStart"/>
                            <w:r>
                              <w:rPr>
                                <w:rFonts w:ascii="Consolas" w:hAnsi="Consolas" w:cs="Consolas"/>
                                <w:b/>
                                <w:bCs/>
                                <w:color w:val="008000"/>
                                <w:shd w:val="clear" w:color="auto" w:fill="EFEFEF"/>
                              </w:rPr>
                              <w:t>envelope</w:t>
                            </w:r>
                            <w:proofErr w:type="spellEnd"/>
                            <w:r>
                              <w:rPr>
                                <w:rFonts w:ascii="Consolas" w:hAnsi="Consolas" w:cs="Consolas"/>
                                <w:b/>
                                <w:bCs/>
                                <w:color w:val="008000"/>
                                <w:shd w:val="clear" w:color="auto" w:fill="EFEFEF"/>
                              </w:rPr>
                              <w:t>/"</w:t>
                            </w:r>
                            <w:r>
                              <w:rPr>
                                <w:rFonts w:ascii="Consolas" w:hAnsi="Consolas" w:cs="Consolas"/>
                                <w:b/>
                                <w:bCs/>
                                <w:color w:val="008000"/>
                                <w:shd w:val="clear" w:color="auto" w:fill="EFEFEF"/>
                              </w:rPr>
                              <w:br/>
                              <w:t xml:space="preserve">                  </w:t>
                            </w:r>
                            <w:r>
                              <w:rPr>
                                <w:rFonts w:ascii="Consolas" w:hAnsi="Consolas" w:cs="Consolas"/>
                                <w:b/>
                                <w:bCs/>
                                <w:color w:val="0000FF"/>
                                <w:shd w:val="clear" w:color="auto" w:fill="EFEFEF"/>
                              </w:rPr>
                              <w:t>xmlns:</w:t>
                            </w:r>
                            <w:r>
                              <w:rPr>
                                <w:rFonts w:ascii="Consolas" w:hAnsi="Consolas" w:cs="Consolas"/>
                                <w:b/>
                                <w:bCs/>
                                <w:color w:val="660E7A"/>
                                <w:shd w:val="clear" w:color="auto" w:fill="EFEFEF"/>
                              </w:rPr>
                              <w:t>v1</w:t>
                            </w:r>
                            <w:r>
                              <w:rPr>
                                <w:rFonts w:ascii="Consolas" w:hAnsi="Consolas" w:cs="Consolas"/>
                                <w:b/>
                                <w:bCs/>
                                <w:color w:val="008000"/>
                                <w:shd w:val="clear" w:color="auto" w:fill="EFEFEF"/>
                              </w:rPr>
                              <w:t>="http://interop-fibre.fr/</w:t>
                            </w:r>
                            <w:proofErr w:type="spellStart"/>
                            <w:r>
                              <w:rPr>
                                <w:rFonts w:ascii="Consolas" w:hAnsi="Consolas" w:cs="Consolas"/>
                                <w:b/>
                                <w:bCs/>
                                <w:color w:val="008000"/>
                                <w:shd w:val="clear" w:color="auto" w:fill="EFEFEF"/>
                              </w:rPr>
                              <w:t>wsdl</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ftth</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infoTravaux</w:t>
                            </w:r>
                            <w:proofErr w:type="spellEnd"/>
                            <w:r>
                              <w:rPr>
                                <w:rFonts w:ascii="Consolas" w:hAnsi="Consolas" w:cs="Consolas"/>
                                <w:b/>
                                <w:bCs/>
                                <w:color w:val="008000"/>
                                <w:shd w:val="clear" w:color="auto" w:fill="EFEFEF"/>
                              </w:rPr>
                              <w:t>/v1-0"</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InfoTravauxFTTHHeader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supplierID</w:t>
                            </w:r>
                            <w:proofErr w:type="spellEnd"/>
                            <w:r>
                              <w:rPr>
                                <w:rFonts w:ascii="Consolas" w:hAnsi="Consolas" w:cs="Consolas"/>
                                <w:color w:val="000000"/>
                                <w:shd w:val="clear" w:color="auto" w:fill="EFEFEF"/>
                              </w:rPr>
                              <w:t>&gt;</w:t>
                            </w:r>
                            <w:r>
                              <w:rPr>
                                <w:rFonts w:ascii="Consolas" w:hAnsi="Consolas" w:cs="Consolas"/>
                                <w:color w:val="000000"/>
                              </w:rPr>
                              <w:t>397480930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supplierID</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serviceProviderID</w:t>
                            </w:r>
                            <w:proofErr w:type="spellEnd"/>
                            <w:r>
                              <w:rPr>
                                <w:rFonts w:ascii="Consolas" w:hAnsi="Consolas" w:cs="Consolas"/>
                                <w:color w:val="000000"/>
                                <w:shd w:val="clear" w:color="auto" w:fill="EFEFEF"/>
                              </w:rPr>
                              <w:t>&gt;</w:t>
                            </w:r>
                            <w:r>
                              <w:rPr>
                                <w:rFonts w:ascii="Consolas" w:hAnsi="Consolas" w:cs="Consolas"/>
                                <w:color w:val="000000"/>
                              </w:rPr>
                              <w:t>428706097</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serviceProviderID</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InfoTravauxFTTHHeader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:getInfoTravauxFTTHRequest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dateDebutRecherche</w:t>
                            </w:r>
                            <w:proofErr w:type="spellEnd"/>
                            <w:r>
                              <w:rPr>
                                <w:rFonts w:ascii="Consolas" w:hAnsi="Consolas" w:cs="Consolas"/>
                                <w:color w:val="000000"/>
                                <w:shd w:val="clear" w:color="auto" w:fill="EFEFEF"/>
                              </w:rPr>
                              <w:t>&gt;</w:t>
                            </w:r>
                            <w:r>
                              <w:rPr>
                                <w:rFonts w:ascii="Consolas" w:hAnsi="Consolas" w:cs="Consolas"/>
                                <w:color w:val="000000"/>
                              </w:rPr>
                              <w:t>2017-04-05T00:00:00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dateDebutRecherche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dateFinRecherche</w:t>
                            </w:r>
                            <w:proofErr w:type="spellEnd"/>
                            <w:r>
                              <w:rPr>
                                <w:rFonts w:ascii="Consolas" w:hAnsi="Consolas" w:cs="Consolas"/>
                                <w:color w:val="000000"/>
                                <w:shd w:val="clear" w:color="auto" w:fill="EFEFEF"/>
                              </w:rPr>
                              <w:t>&gt;</w:t>
                            </w:r>
                            <w:r>
                              <w:rPr>
                                <w:rFonts w:ascii="Consolas" w:hAnsi="Consolas" w:cs="Consolas"/>
                                <w:color w:val="000000"/>
                              </w:rPr>
                              <w:t>2017-04-05T23:59:59</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dateFinRecherche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:getInfoTravauxFTTHRequest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color w:val="000000"/>
                                <w:shd w:val="clear" w:color="auto" w:fill="EFEFEF"/>
                              </w:rPr>
                              <w:t>&gt;</w:t>
                            </w:r>
                          </w:p>
                          <w:p w14:paraId="7A4962E5" w14:textId="77777777" w:rsidR="00FA0959" w:rsidRPr="003849A5" w:rsidRDefault="00FA0959" w:rsidP="007F5B2E">
                            <w:pPr>
                              <w:pStyle w:val="PrformatHTML"/>
                              <w:shd w:val="clear" w:color="auto" w:fill="FFFFFF"/>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C77F6" id="Rectangle 289" o:spid="_x0000_s1049" style="position:absolute;left:0;text-align:left;margin-left:0;margin-top:39.05pt;width:482.2pt;height:215.3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" fillcolor="white [3201]" strokecolor="#17365d [2415]" strokeweight="2pt">
                <v:textbox>
                  <w:txbxContent>
                    <w:p w14:paraId="56D0F704" w14:textId="77777777" w:rsidR="00034A3D" w:rsidRDefault="00034A3D" w:rsidP="00034A3D">
                      <w:pPr>
                        <w:pStyle w:val="PrformatHTML"/>
                        <w:shd w:val="clear" w:color="auto" w:fill="FFFFFF"/>
                        <w:rPr>
                          <w:rFonts w:ascii="Consolas" w:hAnsi="Consolas" w:cs="Consolas"/>
                          <w:color w:val="000000"/>
                        </w:rPr>
                      </w:pP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b/>
                          <w:bCs/>
                          <w:color w:val="000080"/>
                          <w:shd w:val="clear" w:color="auto" w:fill="EFEFEF"/>
                        </w:rPr>
                        <w:t xml:space="preserve"> </w:t>
                      </w:r>
                      <w:proofErr w:type="spellStart"/>
                      <w:r>
                        <w:rPr>
                          <w:rFonts w:ascii="Consolas" w:hAnsi="Consolas" w:cs="Consolas"/>
                          <w:b/>
                          <w:bCs/>
                          <w:color w:val="0000FF"/>
                          <w:shd w:val="clear" w:color="auto" w:fill="EFEFEF"/>
                        </w:rPr>
                        <w:t>xmlns:</w:t>
                      </w:r>
                      <w:r>
                        <w:rPr>
                          <w:rFonts w:ascii="Consolas" w:hAnsi="Consolas" w:cs="Consolas"/>
                          <w:b/>
                          <w:bCs/>
                          <w:color w:val="660E7A"/>
                          <w:shd w:val="clear" w:color="auto" w:fill="EFEFEF"/>
                        </w:rPr>
                        <w:t>soapenv</w:t>
                      </w:r>
                      <w:proofErr w:type="spellEnd"/>
                      <w:r>
                        <w:rPr>
                          <w:rFonts w:ascii="Consolas" w:hAnsi="Consolas" w:cs="Consolas"/>
                          <w:b/>
                          <w:bCs/>
                          <w:color w:val="008000"/>
                          <w:shd w:val="clear" w:color="auto" w:fill="EFEFEF"/>
                        </w:rPr>
                        <w:t>="http://schemas.xmlsoap.org/soap/</w:t>
                      </w:r>
                      <w:proofErr w:type="spellStart"/>
                      <w:r>
                        <w:rPr>
                          <w:rFonts w:ascii="Consolas" w:hAnsi="Consolas" w:cs="Consolas"/>
                          <w:b/>
                          <w:bCs/>
                          <w:color w:val="008000"/>
                          <w:shd w:val="clear" w:color="auto" w:fill="EFEFEF"/>
                        </w:rPr>
                        <w:t>envelope</w:t>
                      </w:r>
                      <w:proofErr w:type="spellEnd"/>
                      <w:r>
                        <w:rPr>
                          <w:rFonts w:ascii="Consolas" w:hAnsi="Consolas" w:cs="Consolas"/>
                          <w:b/>
                          <w:bCs/>
                          <w:color w:val="008000"/>
                          <w:shd w:val="clear" w:color="auto" w:fill="EFEFEF"/>
                        </w:rPr>
                        <w:t>/"</w:t>
                      </w:r>
                      <w:r>
                        <w:rPr>
                          <w:rFonts w:ascii="Consolas" w:hAnsi="Consolas" w:cs="Consolas"/>
                          <w:b/>
                          <w:bCs/>
                          <w:color w:val="008000"/>
                          <w:shd w:val="clear" w:color="auto" w:fill="EFEFEF"/>
                        </w:rPr>
                        <w:br/>
                        <w:t xml:space="preserve">                  </w:t>
                      </w:r>
                      <w:r>
                        <w:rPr>
                          <w:rFonts w:ascii="Consolas" w:hAnsi="Consolas" w:cs="Consolas"/>
                          <w:b/>
                          <w:bCs/>
                          <w:color w:val="0000FF"/>
                          <w:shd w:val="clear" w:color="auto" w:fill="EFEFEF"/>
                        </w:rPr>
                        <w:t>xmlns:</w:t>
                      </w:r>
                      <w:r>
                        <w:rPr>
                          <w:rFonts w:ascii="Consolas" w:hAnsi="Consolas" w:cs="Consolas"/>
                          <w:b/>
                          <w:bCs/>
                          <w:color w:val="660E7A"/>
                          <w:shd w:val="clear" w:color="auto" w:fill="EFEFEF"/>
                        </w:rPr>
                        <w:t>v1</w:t>
                      </w:r>
                      <w:r>
                        <w:rPr>
                          <w:rFonts w:ascii="Consolas" w:hAnsi="Consolas" w:cs="Consolas"/>
                          <w:b/>
                          <w:bCs/>
                          <w:color w:val="008000"/>
                          <w:shd w:val="clear" w:color="auto" w:fill="EFEFEF"/>
                        </w:rPr>
                        <w:t>="http://interop-fibre.fr/</w:t>
                      </w:r>
                      <w:proofErr w:type="spellStart"/>
                      <w:r>
                        <w:rPr>
                          <w:rFonts w:ascii="Consolas" w:hAnsi="Consolas" w:cs="Consolas"/>
                          <w:b/>
                          <w:bCs/>
                          <w:color w:val="008000"/>
                          <w:shd w:val="clear" w:color="auto" w:fill="EFEFEF"/>
                        </w:rPr>
                        <w:t>wsdl</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ftth</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infoTravaux</w:t>
                      </w:r>
                      <w:proofErr w:type="spellEnd"/>
                      <w:r>
                        <w:rPr>
                          <w:rFonts w:ascii="Consolas" w:hAnsi="Consolas" w:cs="Consolas"/>
                          <w:b/>
                          <w:bCs/>
                          <w:color w:val="008000"/>
                          <w:shd w:val="clear" w:color="auto" w:fill="EFEFEF"/>
                        </w:rPr>
                        <w:t>/v1-0"</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InfoTravauxFTTHHeader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supplierID</w:t>
                      </w:r>
                      <w:proofErr w:type="spellEnd"/>
                      <w:r>
                        <w:rPr>
                          <w:rFonts w:ascii="Consolas" w:hAnsi="Consolas" w:cs="Consolas"/>
                          <w:color w:val="000000"/>
                          <w:shd w:val="clear" w:color="auto" w:fill="EFEFEF"/>
                        </w:rPr>
                        <w:t>&gt;</w:t>
                      </w:r>
                      <w:r>
                        <w:rPr>
                          <w:rFonts w:ascii="Consolas" w:hAnsi="Consolas" w:cs="Consolas"/>
                          <w:color w:val="000000"/>
                        </w:rPr>
                        <w:t>397480930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supplierID</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serviceProviderID</w:t>
                      </w:r>
                      <w:proofErr w:type="spellEnd"/>
                      <w:r>
                        <w:rPr>
                          <w:rFonts w:ascii="Consolas" w:hAnsi="Consolas" w:cs="Consolas"/>
                          <w:color w:val="000000"/>
                          <w:shd w:val="clear" w:color="auto" w:fill="EFEFEF"/>
                        </w:rPr>
                        <w:t>&gt;</w:t>
                      </w:r>
                      <w:r>
                        <w:rPr>
                          <w:rFonts w:ascii="Consolas" w:hAnsi="Consolas" w:cs="Consolas"/>
                          <w:color w:val="000000"/>
                        </w:rPr>
                        <w:t>428706097</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serviceProviderID</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InfoTravauxFTTHHeader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:getInfoTravauxFTTHRequest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dateDebutRecherche</w:t>
                      </w:r>
                      <w:proofErr w:type="spellEnd"/>
                      <w:r>
                        <w:rPr>
                          <w:rFonts w:ascii="Consolas" w:hAnsi="Consolas" w:cs="Consolas"/>
                          <w:color w:val="000000"/>
                          <w:shd w:val="clear" w:color="auto" w:fill="EFEFEF"/>
                        </w:rPr>
                        <w:t>&gt;</w:t>
                      </w:r>
                      <w:r>
                        <w:rPr>
                          <w:rFonts w:ascii="Consolas" w:hAnsi="Consolas" w:cs="Consolas"/>
                          <w:color w:val="000000"/>
                        </w:rPr>
                        <w:t>2017-04-05T00:00:00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dateDebutRecherche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dateFinRecherche</w:t>
                      </w:r>
                      <w:proofErr w:type="spellEnd"/>
                      <w:r>
                        <w:rPr>
                          <w:rFonts w:ascii="Consolas" w:hAnsi="Consolas" w:cs="Consolas"/>
                          <w:color w:val="000000"/>
                          <w:shd w:val="clear" w:color="auto" w:fill="EFEFEF"/>
                        </w:rPr>
                        <w:t>&gt;</w:t>
                      </w:r>
                      <w:r>
                        <w:rPr>
                          <w:rFonts w:ascii="Consolas" w:hAnsi="Consolas" w:cs="Consolas"/>
                          <w:color w:val="000000"/>
                        </w:rPr>
                        <w:t>2017-04-05T23:59:59</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dateFinRecherche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:getInfoTravauxFTTHRequest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color w:val="000000"/>
                          <w:shd w:val="clear" w:color="auto" w:fill="EFEFEF"/>
                        </w:rPr>
                        <w:t>&gt;</w:t>
                      </w:r>
                    </w:p>
                    <w:p w14:paraId="7A4962E5" w14:textId="77777777" w:rsidR="00FA0959" w:rsidRPr="003849A5" w:rsidRDefault="00FA0959" w:rsidP="007F5B2E">
                      <w:pPr>
                        <w:pStyle w:val="PrformatHTML"/>
                        <w:shd w:val="clear" w:color="auto" w:fill="FFFFFF"/>
                        <w:rPr>
                          <w:color w:val="000000"/>
                        </w:rPr>
                      </w:pPr>
                    </w:p>
                  </w:txbxContent>
                </v:textbox>
                <w10:wrap type="topAndBottom" anchorx="margin"/>
              </v:rect>
            </w:pict>
          </mc:Fallback>
        </mc:AlternateContent>
      </w:r>
      <w:r w:rsidR="007F5B2E" w:rsidRPr="00DA71EA">
        <w:rPr>
          <w:rFonts w:ascii="Arial" w:hAnsi="Arial" w:cs="Arial"/>
          <w:sz w:val="22"/>
          <w:szCs w:val="22"/>
        </w:rPr>
        <w:t xml:space="preserve">Voilà un exemple d’appel au WS (pour obtenir tous les TP/DERCO </w:t>
      </w:r>
      <w:r w:rsidR="00474767">
        <w:rPr>
          <w:rFonts w:ascii="Arial" w:hAnsi="Arial" w:cs="Arial"/>
          <w:sz w:val="22"/>
          <w:szCs w:val="22"/>
        </w:rPr>
        <w:t xml:space="preserve">dont la date de début est planifiée </w:t>
      </w:r>
      <w:r w:rsidR="00B25702">
        <w:rPr>
          <w:rFonts w:ascii="Arial" w:hAnsi="Arial" w:cs="Arial"/>
          <w:sz w:val="22"/>
          <w:szCs w:val="22"/>
        </w:rPr>
        <w:t xml:space="preserve">pour </w:t>
      </w:r>
      <w:r w:rsidR="007F5B2E" w:rsidRPr="00DA71EA">
        <w:rPr>
          <w:rFonts w:ascii="Arial" w:hAnsi="Arial" w:cs="Arial"/>
          <w:sz w:val="22"/>
          <w:szCs w:val="22"/>
        </w:rPr>
        <w:t>la journée du 05/04/2017) :</w:t>
      </w:r>
    </w:p>
    <w:p w14:paraId="5FC2FF47" w14:textId="77777777" w:rsidR="00CC7F20" w:rsidRDefault="007F5B2E" w:rsidP="007F5B2E">
      <w:pPr>
        <w:ind w:left="1135"/>
        <w:rPr>
          <w:b/>
        </w:rPr>
      </w:pPr>
      <w:r w:rsidRPr="00A6535D">
        <w:rPr>
          <w:b/>
        </w:rPr>
        <w:t xml:space="preserve"> </w:t>
      </w:r>
    </w:p>
    <w:p w14:paraId="579E4CC1" w14:textId="77777777" w:rsidR="00CC7F20" w:rsidRDefault="00CC7F20" w:rsidP="007F5B2E">
      <w:pPr>
        <w:ind w:left="1135"/>
        <w:rPr>
          <w:b/>
        </w:rPr>
      </w:pPr>
    </w:p>
    <w:p w14:paraId="0B3AF138" w14:textId="77777777" w:rsidR="00CC7F20" w:rsidRDefault="00CC7F20" w:rsidP="007F5B2E">
      <w:pPr>
        <w:ind w:left="1135"/>
        <w:rPr>
          <w:b/>
        </w:rPr>
      </w:pPr>
    </w:p>
    <w:p w14:paraId="3911CB57" w14:textId="77777777" w:rsidR="00CC7F20" w:rsidRDefault="00CC7F20" w:rsidP="007F5B2E">
      <w:pPr>
        <w:ind w:left="1135"/>
        <w:rPr>
          <w:b/>
        </w:rPr>
      </w:pPr>
    </w:p>
    <w:p w14:paraId="2F5160A5" w14:textId="77777777" w:rsidR="00CC7F20" w:rsidRDefault="00CC7F20" w:rsidP="007F5B2E">
      <w:pPr>
        <w:ind w:left="1135"/>
        <w:rPr>
          <w:b/>
        </w:rPr>
      </w:pPr>
    </w:p>
    <w:p w14:paraId="61D2C617" w14:textId="77777777" w:rsidR="00CC7F20" w:rsidRDefault="00CC7F20" w:rsidP="007F5B2E">
      <w:pPr>
        <w:ind w:left="1135"/>
        <w:rPr>
          <w:b/>
        </w:rPr>
      </w:pPr>
    </w:p>
    <w:p w14:paraId="04A4EBC8" w14:textId="77777777" w:rsidR="00CC7F20" w:rsidRDefault="00CC7F20" w:rsidP="007F5B2E">
      <w:pPr>
        <w:ind w:left="1135"/>
        <w:rPr>
          <w:b/>
        </w:rPr>
      </w:pPr>
    </w:p>
    <w:p w14:paraId="0B946356" w14:textId="77777777" w:rsidR="00CC7F20" w:rsidRDefault="00CC7F20" w:rsidP="007F5B2E">
      <w:pPr>
        <w:ind w:left="1135"/>
        <w:rPr>
          <w:b/>
        </w:rPr>
      </w:pPr>
    </w:p>
    <w:p w14:paraId="42D1CC30" w14:textId="77777777" w:rsidR="00CC7F20" w:rsidRDefault="00CC7F20" w:rsidP="007F5B2E">
      <w:pPr>
        <w:ind w:left="1135"/>
        <w:rPr>
          <w:b/>
        </w:rPr>
      </w:pPr>
    </w:p>
    <w:p w14:paraId="7700BB5D" w14:textId="77777777" w:rsidR="00CC7F20" w:rsidRDefault="00CC7F20" w:rsidP="007F5B2E">
      <w:pPr>
        <w:ind w:left="1135"/>
        <w:rPr>
          <w:b/>
        </w:rPr>
      </w:pPr>
    </w:p>
    <w:p w14:paraId="6E404DE2" w14:textId="77777777" w:rsidR="00CC7F20" w:rsidRDefault="00CC7F20" w:rsidP="007F5B2E">
      <w:pPr>
        <w:ind w:left="1135"/>
        <w:rPr>
          <w:b/>
        </w:rPr>
      </w:pPr>
    </w:p>
    <w:p w14:paraId="6BE46308" w14:textId="77777777" w:rsidR="00CC7F20" w:rsidRDefault="00CC7F20" w:rsidP="007F5B2E">
      <w:pPr>
        <w:ind w:left="1135"/>
        <w:rPr>
          <w:b/>
        </w:rPr>
      </w:pPr>
    </w:p>
    <w:p w14:paraId="361860B0" w14:textId="77777777" w:rsidR="00CC7F20" w:rsidRDefault="00CC7F20" w:rsidP="007F5B2E">
      <w:pPr>
        <w:ind w:left="1135"/>
        <w:rPr>
          <w:b/>
        </w:rPr>
      </w:pPr>
    </w:p>
    <w:p w14:paraId="621D61E3" w14:textId="77777777" w:rsidR="00CC7F20" w:rsidRDefault="00CC7F20" w:rsidP="007F5B2E">
      <w:pPr>
        <w:ind w:left="1135"/>
        <w:rPr>
          <w:b/>
        </w:rPr>
      </w:pPr>
    </w:p>
    <w:p w14:paraId="43830F21" w14:textId="77777777" w:rsidR="004160EF" w:rsidRDefault="004160EF" w:rsidP="007F5B2E">
      <w:pPr>
        <w:ind w:left="1135"/>
        <w:rPr>
          <w:b/>
        </w:rPr>
      </w:pPr>
    </w:p>
    <w:p w14:paraId="4F6CFD78" w14:textId="5C9A8E16" w:rsidR="007F5B2E" w:rsidRDefault="007F5B2E" w:rsidP="007F5B2E">
      <w:pPr>
        <w:ind w:left="1135"/>
        <w:rPr>
          <w:b/>
        </w:rPr>
      </w:pPr>
      <w:r w:rsidRPr="00827957">
        <w:rPr>
          <w:b/>
        </w:rPr>
        <w:lastRenderedPageBreak/>
        <w:t xml:space="preserve">Retour </w:t>
      </w:r>
      <w:r>
        <w:rPr>
          <w:b/>
        </w:rPr>
        <w:t xml:space="preserve">avec échec </w:t>
      </w:r>
      <w:r w:rsidRPr="00827957">
        <w:rPr>
          <w:b/>
        </w:rPr>
        <w:t>du W</w:t>
      </w:r>
      <w:r>
        <w:rPr>
          <w:b/>
        </w:rPr>
        <w:t>ebservice :</w:t>
      </w:r>
    </w:p>
    <w:p w14:paraId="2344D669" w14:textId="21846AFE" w:rsidR="007F5B2E" w:rsidRDefault="00D42D1B" w:rsidP="007F5B2E">
      <w:pPr>
        <w:ind w:left="1135"/>
        <w:rPr>
          <w:b/>
        </w:rPr>
      </w:pPr>
      <w:r>
        <w:rPr>
          <w:noProof/>
        </w:rPr>
        <mc:AlternateContent>
          <mc:Choice Requires="wps">
            <w:drawing>
              <wp:anchor distT="0" distB="0" distL="114300" distR="114300" simplePos="0" relativeHeight="251671552" behindDoc="0" locked="0" layoutInCell="1" allowOverlap="1" wp14:anchorId="0A8DE1B2" wp14:editId="7009593A">
                <wp:simplePos x="0" y="0"/>
                <wp:positionH relativeFrom="margin">
                  <wp:align>left</wp:align>
                </wp:positionH>
                <wp:positionV relativeFrom="paragraph">
                  <wp:posOffset>3128093</wp:posOffset>
                </wp:positionV>
                <wp:extent cx="6123940" cy="635"/>
                <wp:effectExtent l="0" t="0" r="0" b="8255"/>
                <wp:wrapTopAndBottom/>
                <wp:docPr id="5" name="Zone de texte 5"/>
                <wp:cNvGraphicFramePr/>
                <a:graphic xmlns:a="http://schemas.openxmlformats.org/drawingml/2006/main">
                  <a:graphicData uri="http://schemas.microsoft.com/office/word/2010/wordprocessingShape">
                    <wps:wsp>
                      <wps:cNvSpPr txBox="1"/>
                      <wps:spPr>
                        <a:xfrm>
                          <a:off x="0" y="0"/>
                          <a:ext cx="6123940" cy="635"/>
                        </a:xfrm>
                        <a:prstGeom prst="rect">
                          <a:avLst/>
                        </a:prstGeom>
                        <a:solidFill>
                          <a:prstClr val="white"/>
                        </a:solidFill>
                        <a:ln>
                          <a:noFill/>
                        </a:ln>
                        <a:effectLst/>
                      </wps:spPr>
                      <wps:txbx>
                        <w:txbxContent>
                          <w:p w14:paraId="042CECA8" w14:textId="67646577" w:rsidR="00FA0959" w:rsidRPr="00BB3C02" w:rsidRDefault="00FA0959" w:rsidP="007F5B2E">
                            <w:pPr>
                              <w:pStyle w:val="Lgende"/>
                              <w:jc w:val="center"/>
                              <w:rPr>
                                <w:rFonts w:ascii="Calibri" w:hAnsi="Calibri" w:cs="Calibri"/>
                                <w:noProof/>
                                <w:color w:val="1F497D"/>
                              </w:rPr>
                            </w:pPr>
                            <w:r>
                              <w:t xml:space="preserve">Figure </w:t>
                            </w:r>
                            <w:r w:rsidR="00F51006">
                              <w:fldChar w:fldCharType="begin"/>
                            </w:r>
                            <w:r w:rsidR="00F51006">
                              <w:instrText xml:space="preserve"> SEQ Figure \* ARABIC </w:instrText>
                            </w:r>
                            <w:r w:rsidR="00F51006">
                              <w:fldChar w:fldCharType="separate"/>
                            </w:r>
                            <w:r>
                              <w:rPr>
                                <w:noProof/>
                              </w:rPr>
                              <w:t>5</w:t>
                            </w:r>
                            <w:r w:rsidR="00F51006">
                              <w:rPr>
                                <w:noProof/>
                              </w:rPr>
                              <w:fldChar w:fldCharType="end"/>
                            </w:r>
                            <w:r>
                              <w:t xml:space="preserve"> : Exemple de retour KO du 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8DE1B2" id="Zone de texte 5" o:spid="_x0000_s1050" type="#_x0000_t202" style="position:absolute;left:0;text-align:left;margin-left:0;margin-top:246.3pt;width:482.2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" stroked="f">
                <v:textbox style="mso-fit-shape-to-text:t" inset="0,0,0,0">
                  <w:txbxContent>
                    <w:p w14:paraId="042CECA8" w14:textId="67646577" w:rsidR="00FA0959" w:rsidRPr="00BB3C02" w:rsidRDefault="00FA0959" w:rsidP="007F5B2E">
                      <w:pPr>
                        <w:pStyle w:val="Lgende"/>
                        <w:jc w:val="center"/>
                        <w:rPr>
                          <w:rFonts w:ascii="Calibri" w:hAnsi="Calibri" w:cs="Calibri"/>
                          <w:noProof/>
                          <w:color w:val="1F497D"/>
                        </w:rPr>
                      </w:pPr>
                      <w:r>
                        <w:t xml:space="preserve">Figure </w:t>
                      </w:r>
                      <w:r w:rsidR="00F51006">
                        <w:fldChar w:fldCharType="begin"/>
                      </w:r>
                      <w:r w:rsidR="00F51006">
                        <w:instrText xml:space="preserve"> SEQ Figure \* ARABIC </w:instrText>
                      </w:r>
                      <w:r w:rsidR="00F51006">
                        <w:fldChar w:fldCharType="separate"/>
                      </w:r>
                      <w:r>
                        <w:rPr>
                          <w:noProof/>
                        </w:rPr>
                        <w:t>5</w:t>
                      </w:r>
                      <w:r w:rsidR="00F51006">
                        <w:rPr>
                          <w:noProof/>
                        </w:rPr>
                        <w:fldChar w:fldCharType="end"/>
                      </w:r>
                      <w:r>
                        <w:t xml:space="preserve"> : Exemple de retour KO du WS</w:t>
                      </w:r>
                    </w:p>
                  </w:txbxContent>
                </v:textbox>
                <w10:wrap type="topAndBottom" anchorx="margin"/>
              </v:shape>
            </w:pict>
          </mc:Fallback>
        </mc:AlternateContent>
      </w:r>
      <w:r w:rsidR="007F5B2E">
        <w:rPr>
          <w:rFonts w:ascii="Calibri" w:hAnsi="Calibri" w:cs="Calibri"/>
          <w:noProof/>
          <w:color w:val="1F497D"/>
        </w:rPr>
        <mc:AlternateContent>
          <mc:Choice Requires="wps">
            <w:drawing>
              <wp:anchor distT="0" distB="0" distL="114300" distR="114300" simplePos="0" relativeHeight="251667456" behindDoc="1" locked="0" layoutInCell="1" allowOverlap="1" wp14:anchorId="37148BE8" wp14:editId="432EB91C">
                <wp:simplePos x="0" y="0"/>
                <wp:positionH relativeFrom="margin">
                  <wp:align>left</wp:align>
                </wp:positionH>
                <wp:positionV relativeFrom="paragraph">
                  <wp:posOffset>178435</wp:posOffset>
                </wp:positionV>
                <wp:extent cx="6123940" cy="2798445"/>
                <wp:effectExtent l="0" t="0" r="10160" b="20955"/>
                <wp:wrapTopAndBottom/>
                <wp:docPr id="25" name="Rectangle 25"/>
                <wp:cNvGraphicFramePr/>
                <a:graphic xmlns:a="http://schemas.openxmlformats.org/drawingml/2006/main">
                  <a:graphicData uri="http://schemas.microsoft.com/office/word/2010/wordprocessingShape">
                    <wps:wsp>
                      <wps:cNvSpPr/>
                      <wps:spPr>
                        <a:xfrm>
                          <a:off x="0" y="0"/>
                          <a:ext cx="6123940" cy="2798445"/>
                        </a:xfrm>
                        <a:prstGeom prst="rect">
                          <a:avLst/>
                        </a:prstGeom>
                        <a:ln>
                          <a:solidFill>
                            <a:schemeClr val="tx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00F59DA8" w14:textId="77777777" w:rsidR="00CF21AD" w:rsidRDefault="00CF21AD" w:rsidP="00CF21AD">
                            <w:pPr>
                              <w:pStyle w:val="PrformatHTML"/>
                              <w:shd w:val="clear" w:color="auto" w:fill="FFFFFF"/>
                              <w:rPr>
                                <w:rFonts w:ascii="Consolas" w:hAnsi="Consolas" w:cs="Consolas"/>
                                <w:color w:val="000000"/>
                              </w:rPr>
                            </w:pP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b/>
                                <w:bCs/>
                                <w:color w:val="000080"/>
                                <w:shd w:val="clear" w:color="auto" w:fill="EFEFEF"/>
                              </w:rPr>
                              <w:t xml:space="preserve"> </w:t>
                            </w:r>
                            <w:proofErr w:type="spellStart"/>
                            <w:r>
                              <w:rPr>
                                <w:rFonts w:ascii="Consolas" w:hAnsi="Consolas" w:cs="Consolas"/>
                                <w:b/>
                                <w:bCs/>
                                <w:color w:val="0000FF"/>
                                <w:shd w:val="clear" w:color="auto" w:fill="EFEFEF"/>
                              </w:rPr>
                              <w:t>xmlns:</w:t>
                            </w:r>
                            <w:r>
                              <w:rPr>
                                <w:rFonts w:ascii="Consolas" w:hAnsi="Consolas" w:cs="Consolas"/>
                                <w:b/>
                                <w:bCs/>
                                <w:color w:val="660E7A"/>
                                <w:shd w:val="clear" w:color="auto" w:fill="EFEFEF"/>
                              </w:rPr>
                              <w:t>soapenv</w:t>
                            </w:r>
                            <w:proofErr w:type="spellEnd"/>
                            <w:r>
                              <w:rPr>
                                <w:rFonts w:ascii="Consolas" w:hAnsi="Consolas" w:cs="Consolas"/>
                                <w:b/>
                                <w:bCs/>
                                <w:color w:val="008000"/>
                                <w:shd w:val="clear" w:color="auto" w:fill="EFEFEF"/>
                              </w:rPr>
                              <w:t>="http://schemas.xmlsoap.org/soap/</w:t>
                            </w:r>
                            <w:proofErr w:type="spellStart"/>
                            <w:r>
                              <w:rPr>
                                <w:rFonts w:ascii="Consolas" w:hAnsi="Consolas" w:cs="Consolas"/>
                                <w:b/>
                                <w:bCs/>
                                <w:color w:val="008000"/>
                                <w:shd w:val="clear" w:color="auto" w:fill="EFEFEF"/>
                              </w:rPr>
                              <w:t>envelope</w:t>
                            </w:r>
                            <w:proofErr w:type="spellEnd"/>
                            <w:r>
                              <w:rPr>
                                <w:rFonts w:ascii="Consolas" w:hAnsi="Consolas" w:cs="Consolas"/>
                                <w:b/>
                                <w:bCs/>
                                <w:color w:val="008000"/>
                                <w:shd w:val="clear" w:color="auto" w:fill="EFEFEF"/>
                              </w:rPr>
                              <w:t>/"</w:t>
                            </w:r>
                            <w:r>
                              <w:rPr>
                                <w:rFonts w:ascii="Consolas" w:hAnsi="Consolas" w:cs="Consolas"/>
                                <w:b/>
                                <w:bCs/>
                                <w:color w:val="008000"/>
                                <w:shd w:val="clear" w:color="auto" w:fill="EFEFEF"/>
                              </w:rPr>
                              <w:br/>
                              <w:t xml:space="preserve">                  </w:t>
                            </w:r>
                            <w:r>
                              <w:rPr>
                                <w:rFonts w:ascii="Consolas" w:hAnsi="Consolas" w:cs="Consolas"/>
                                <w:b/>
                                <w:bCs/>
                                <w:color w:val="0000FF"/>
                                <w:shd w:val="clear" w:color="auto" w:fill="EFEFEF"/>
                              </w:rPr>
                              <w:t>xmlns:</w:t>
                            </w:r>
                            <w:r>
                              <w:rPr>
                                <w:rFonts w:ascii="Consolas" w:hAnsi="Consolas" w:cs="Consolas"/>
                                <w:b/>
                                <w:bCs/>
                                <w:color w:val="660E7A"/>
                                <w:shd w:val="clear" w:color="auto" w:fill="EFEFEF"/>
                              </w:rPr>
                              <w:t>v1</w:t>
                            </w:r>
                            <w:r>
                              <w:rPr>
                                <w:rFonts w:ascii="Consolas" w:hAnsi="Consolas" w:cs="Consolas"/>
                                <w:b/>
                                <w:bCs/>
                                <w:color w:val="008000"/>
                                <w:shd w:val="clear" w:color="auto" w:fill="EFEFEF"/>
                              </w:rPr>
                              <w:t>="http://interop-fibre.fr/</w:t>
                            </w:r>
                            <w:proofErr w:type="spellStart"/>
                            <w:r>
                              <w:rPr>
                                <w:rFonts w:ascii="Consolas" w:hAnsi="Consolas" w:cs="Consolas"/>
                                <w:b/>
                                <w:bCs/>
                                <w:color w:val="008000"/>
                                <w:shd w:val="clear" w:color="auto" w:fill="EFEFEF"/>
                              </w:rPr>
                              <w:t>wsdl</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ftth</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infoTravaux</w:t>
                            </w:r>
                            <w:proofErr w:type="spellEnd"/>
                            <w:r>
                              <w:rPr>
                                <w:rFonts w:ascii="Consolas" w:hAnsi="Consolas" w:cs="Consolas"/>
                                <w:b/>
                                <w:bCs/>
                                <w:color w:val="008000"/>
                                <w:shd w:val="clear" w:color="auto" w:fill="EFEFEF"/>
                              </w:rPr>
                              <w:t>/v1-0"</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:Fault</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faultcode</w:t>
                            </w:r>
                            <w:proofErr w:type="spellEnd"/>
                            <w:r>
                              <w:rPr>
                                <w:rFonts w:ascii="Consolas" w:hAnsi="Consolas" w:cs="Consolas"/>
                                <w:color w:val="000000"/>
                                <w:shd w:val="clear" w:color="auto" w:fill="EFEFEF"/>
                              </w:rPr>
                              <w:t>&gt;</w:t>
                            </w:r>
                            <w:r>
                              <w:rPr>
                                <w:rFonts w:ascii="Consolas" w:hAnsi="Consolas" w:cs="Consolas"/>
                                <w:color w:val="000000"/>
                              </w:rPr>
                              <w:t>?</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faultcode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faultstring</w:t>
                            </w:r>
                            <w:proofErr w:type="spellEnd"/>
                            <w:r>
                              <w:rPr>
                                <w:rFonts w:ascii="Consolas" w:hAnsi="Consolas" w:cs="Consolas"/>
                                <w:b/>
                                <w:bCs/>
                                <w:color w:val="000080"/>
                                <w:shd w:val="clear" w:color="auto" w:fill="EFEFEF"/>
                              </w:rPr>
                              <w:t xml:space="preserve"> </w:t>
                            </w:r>
                            <w:proofErr w:type="spellStart"/>
                            <w:r>
                              <w:rPr>
                                <w:rFonts w:ascii="Consolas" w:hAnsi="Consolas" w:cs="Consolas"/>
                                <w:b/>
                                <w:bCs/>
                                <w:color w:val="660E7A"/>
                                <w:shd w:val="clear" w:color="auto" w:fill="EFEFEF"/>
                              </w:rPr>
                              <w:t>xml</w:t>
                            </w:r>
                            <w:r>
                              <w:rPr>
                                <w:rFonts w:ascii="Consolas" w:hAnsi="Consolas" w:cs="Consolas"/>
                                <w:b/>
                                <w:bCs/>
                                <w:color w:val="0000FF"/>
                                <w:shd w:val="clear" w:color="auto" w:fill="EFEFEF"/>
                              </w:rPr>
                              <w:t>:lang</w:t>
                            </w:r>
                            <w:proofErr w:type="spellEnd"/>
                            <w:r>
                              <w:rPr>
                                <w:rFonts w:ascii="Consolas" w:hAnsi="Consolas" w:cs="Consolas"/>
                                <w:b/>
                                <w:bCs/>
                                <w:color w:val="008000"/>
                                <w:shd w:val="clear" w:color="auto" w:fill="EFEFEF"/>
                              </w:rPr>
                              <w:t>="?"</w:t>
                            </w:r>
                            <w:r>
                              <w:rPr>
                                <w:rFonts w:ascii="Consolas" w:hAnsi="Consolas" w:cs="Consolas"/>
                                <w:color w:val="000000"/>
                                <w:shd w:val="clear" w:color="auto" w:fill="EFEFEF"/>
                              </w:rPr>
                              <w:t>&gt;</w:t>
                            </w:r>
                            <w:r>
                              <w:rPr>
                                <w:rFonts w:ascii="Consolas" w:hAnsi="Consolas" w:cs="Consolas"/>
                                <w:color w:val="000000"/>
                              </w:rPr>
                              <w:t>?</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faultstring</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Optional</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faultactor</w:t>
                            </w:r>
                            <w:proofErr w:type="spellEnd"/>
                            <w:r>
                              <w:rPr>
                                <w:rFonts w:ascii="Consolas" w:hAnsi="Consolas" w:cs="Consolas"/>
                                <w:color w:val="000000"/>
                                <w:shd w:val="clear" w:color="auto" w:fill="EFEFEF"/>
                              </w:rPr>
                              <w:t>&gt;</w:t>
                            </w:r>
                            <w:r>
                              <w:rPr>
                                <w:rFonts w:ascii="Consolas" w:hAnsi="Consolas" w:cs="Consolas"/>
                                <w:color w:val="000000"/>
                              </w:rPr>
                              <w:t>?</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faultactor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Optional</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detail</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:infoFtthError</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codeRetour</w:t>
                            </w:r>
                            <w:proofErr w:type="spellEnd"/>
                            <w:r>
                              <w:rPr>
                                <w:rFonts w:ascii="Consolas" w:hAnsi="Consolas" w:cs="Consolas"/>
                                <w:color w:val="000000"/>
                                <w:shd w:val="clear" w:color="auto" w:fill="EFEFEF"/>
                              </w:rPr>
                              <w:t>&gt;</w:t>
                            </w:r>
                            <w:r>
                              <w:rPr>
                                <w:rFonts w:ascii="Consolas" w:hAnsi="Consolas" w:cs="Consolas"/>
                                <w:color w:val="000000"/>
                              </w:rPr>
                              <w:t>14</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codeRetour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messageRetour</w:t>
                            </w:r>
                            <w:proofErr w:type="spellEnd"/>
                            <w:r>
                              <w:rPr>
                                <w:rFonts w:ascii="Consolas" w:hAnsi="Consolas" w:cs="Consolas"/>
                                <w:color w:val="000000"/>
                                <w:shd w:val="clear" w:color="auto" w:fill="EFEFEF"/>
                              </w:rPr>
                              <w:t>&gt;</w:t>
                            </w:r>
                            <w:r>
                              <w:rPr>
                                <w:rFonts w:ascii="Consolas" w:hAnsi="Consolas" w:cs="Consolas"/>
                                <w:color w:val="000000"/>
                              </w:rPr>
                              <w:t>SI EN MAINTENANCE</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messageRetour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:infoFtthError</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detail</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:Fault</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color w:val="000000"/>
                                <w:shd w:val="clear" w:color="auto" w:fill="EFEFEF"/>
                              </w:rPr>
                              <w:t>&gt;</w:t>
                            </w:r>
                          </w:p>
                          <w:p w14:paraId="477034E7" w14:textId="1898E559" w:rsidR="00FA0959" w:rsidRPr="003849A5" w:rsidRDefault="00CF21AD" w:rsidP="007F5B2E">
                            <w:pPr>
                              <w:pStyle w:val="PrformatHTML"/>
                              <w:shd w:val="clear" w:color="auto" w:fill="FFFFFF"/>
                              <w:rPr>
                                <w:color w:val="000000"/>
                              </w:rPr>
                            </w:pPr>
                            <w:r w:rsidDel="00CF21AD">
                              <w:rPr>
                                <w:color w:val="00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48BE8" id="Rectangle 25" o:spid="_x0000_s1051" style="position:absolute;left:0;text-align:left;margin-left:0;margin-top:14.05pt;width:482.2pt;height:220.35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" fillcolor="white [3201]" strokecolor="#17365d [2415]" strokeweight="2pt">
                <v:textbox>
                  <w:txbxContent>
                    <w:p w14:paraId="00F59DA8" w14:textId="77777777" w:rsidR="00CF21AD" w:rsidRDefault="00CF21AD" w:rsidP="00CF21AD">
                      <w:pPr>
                        <w:pStyle w:val="PrformatHTML"/>
                        <w:shd w:val="clear" w:color="auto" w:fill="FFFFFF"/>
                        <w:rPr>
                          <w:rFonts w:ascii="Consolas" w:hAnsi="Consolas" w:cs="Consolas"/>
                          <w:color w:val="000000"/>
                        </w:rPr>
                      </w:pP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b/>
                          <w:bCs/>
                          <w:color w:val="000080"/>
                          <w:shd w:val="clear" w:color="auto" w:fill="EFEFEF"/>
                        </w:rPr>
                        <w:t xml:space="preserve"> </w:t>
                      </w:r>
                      <w:proofErr w:type="spellStart"/>
                      <w:r>
                        <w:rPr>
                          <w:rFonts w:ascii="Consolas" w:hAnsi="Consolas" w:cs="Consolas"/>
                          <w:b/>
                          <w:bCs/>
                          <w:color w:val="0000FF"/>
                          <w:shd w:val="clear" w:color="auto" w:fill="EFEFEF"/>
                        </w:rPr>
                        <w:t>xmlns:</w:t>
                      </w:r>
                      <w:r>
                        <w:rPr>
                          <w:rFonts w:ascii="Consolas" w:hAnsi="Consolas" w:cs="Consolas"/>
                          <w:b/>
                          <w:bCs/>
                          <w:color w:val="660E7A"/>
                          <w:shd w:val="clear" w:color="auto" w:fill="EFEFEF"/>
                        </w:rPr>
                        <w:t>soapenv</w:t>
                      </w:r>
                      <w:proofErr w:type="spellEnd"/>
                      <w:r>
                        <w:rPr>
                          <w:rFonts w:ascii="Consolas" w:hAnsi="Consolas" w:cs="Consolas"/>
                          <w:b/>
                          <w:bCs/>
                          <w:color w:val="008000"/>
                          <w:shd w:val="clear" w:color="auto" w:fill="EFEFEF"/>
                        </w:rPr>
                        <w:t>="http://schemas.xmlsoap.org/soap/</w:t>
                      </w:r>
                      <w:proofErr w:type="spellStart"/>
                      <w:r>
                        <w:rPr>
                          <w:rFonts w:ascii="Consolas" w:hAnsi="Consolas" w:cs="Consolas"/>
                          <w:b/>
                          <w:bCs/>
                          <w:color w:val="008000"/>
                          <w:shd w:val="clear" w:color="auto" w:fill="EFEFEF"/>
                        </w:rPr>
                        <w:t>envelope</w:t>
                      </w:r>
                      <w:proofErr w:type="spellEnd"/>
                      <w:r>
                        <w:rPr>
                          <w:rFonts w:ascii="Consolas" w:hAnsi="Consolas" w:cs="Consolas"/>
                          <w:b/>
                          <w:bCs/>
                          <w:color w:val="008000"/>
                          <w:shd w:val="clear" w:color="auto" w:fill="EFEFEF"/>
                        </w:rPr>
                        <w:t>/"</w:t>
                      </w:r>
                      <w:r>
                        <w:rPr>
                          <w:rFonts w:ascii="Consolas" w:hAnsi="Consolas" w:cs="Consolas"/>
                          <w:b/>
                          <w:bCs/>
                          <w:color w:val="008000"/>
                          <w:shd w:val="clear" w:color="auto" w:fill="EFEFEF"/>
                        </w:rPr>
                        <w:br/>
                        <w:t xml:space="preserve">                  </w:t>
                      </w:r>
                      <w:r>
                        <w:rPr>
                          <w:rFonts w:ascii="Consolas" w:hAnsi="Consolas" w:cs="Consolas"/>
                          <w:b/>
                          <w:bCs/>
                          <w:color w:val="0000FF"/>
                          <w:shd w:val="clear" w:color="auto" w:fill="EFEFEF"/>
                        </w:rPr>
                        <w:t>xmlns:</w:t>
                      </w:r>
                      <w:r>
                        <w:rPr>
                          <w:rFonts w:ascii="Consolas" w:hAnsi="Consolas" w:cs="Consolas"/>
                          <w:b/>
                          <w:bCs/>
                          <w:color w:val="660E7A"/>
                          <w:shd w:val="clear" w:color="auto" w:fill="EFEFEF"/>
                        </w:rPr>
                        <w:t>v1</w:t>
                      </w:r>
                      <w:r>
                        <w:rPr>
                          <w:rFonts w:ascii="Consolas" w:hAnsi="Consolas" w:cs="Consolas"/>
                          <w:b/>
                          <w:bCs/>
                          <w:color w:val="008000"/>
                          <w:shd w:val="clear" w:color="auto" w:fill="EFEFEF"/>
                        </w:rPr>
                        <w:t>="http://interop-fibre.fr/</w:t>
                      </w:r>
                      <w:proofErr w:type="spellStart"/>
                      <w:r>
                        <w:rPr>
                          <w:rFonts w:ascii="Consolas" w:hAnsi="Consolas" w:cs="Consolas"/>
                          <w:b/>
                          <w:bCs/>
                          <w:color w:val="008000"/>
                          <w:shd w:val="clear" w:color="auto" w:fill="EFEFEF"/>
                        </w:rPr>
                        <w:t>wsdl</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ftth</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infoTravaux</w:t>
                      </w:r>
                      <w:proofErr w:type="spellEnd"/>
                      <w:r>
                        <w:rPr>
                          <w:rFonts w:ascii="Consolas" w:hAnsi="Consolas" w:cs="Consolas"/>
                          <w:b/>
                          <w:bCs/>
                          <w:color w:val="008000"/>
                          <w:shd w:val="clear" w:color="auto" w:fill="EFEFEF"/>
                        </w:rPr>
                        <w:t>/v1-0"</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:Fault</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faultcode</w:t>
                      </w:r>
                      <w:proofErr w:type="spellEnd"/>
                      <w:r>
                        <w:rPr>
                          <w:rFonts w:ascii="Consolas" w:hAnsi="Consolas" w:cs="Consolas"/>
                          <w:color w:val="000000"/>
                          <w:shd w:val="clear" w:color="auto" w:fill="EFEFEF"/>
                        </w:rPr>
                        <w:t>&gt;</w:t>
                      </w:r>
                      <w:r>
                        <w:rPr>
                          <w:rFonts w:ascii="Consolas" w:hAnsi="Consolas" w:cs="Consolas"/>
                          <w:color w:val="000000"/>
                        </w:rPr>
                        <w:t>?</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faultcode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faultstring</w:t>
                      </w:r>
                      <w:proofErr w:type="spellEnd"/>
                      <w:r>
                        <w:rPr>
                          <w:rFonts w:ascii="Consolas" w:hAnsi="Consolas" w:cs="Consolas"/>
                          <w:b/>
                          <w:bCs/>
                          <w:color w:val="000080"/>
                          <w:shd w:val="clear" w:color="auto" w:fill="EFEFEF"/>
                        </w:rPr>
                        <w:t xml:space="preserve"> </w:t>
                      </w:r>
                      <w:proofErr w:type="spellStart"/>
                      <w:r>
                        <w:rPr>
                          <w:rFonts w:ascii="Consolas" w:hAnsi="Consolas" w:cs="Consolas"/>
                          <w:b/>
                          <w:bCs/>
                          <w:color w:val="660E7A"/>
                          <w:shd w:val="clear" w:color="auto" w:fill="EFEFEF"/>
                        </w:rPr>
                        <w:t>xml</w:t>
                      </w:r>
                      <w:r>
                        <w:rPr>
                          <w:rFonts w:ascii="Consolas" w:hAnsi="Consolas" w:cs="Consolas"/>
                          <w:b/>
                          <w:bCs/>
                          <w:color w:val="0000FF"/>
                          <w:shd w:val="clear" w:color="auto" w:fill="EFEFEF"/>
                        </w:rPr>
                        <w:t>:lang</w:t>
                      </w:r>
                      <w:proofErr w:type="spellEnd"/>
                      <w:r>
                        <w:rPr>
                          <w:rFonts w:ascii="Consolas" w:hAnsi="Consolas" w:cs="Consolas"/>
                          <w:b/>
                          <w:bCs/>
                          <w:color w:val="008000"/>
                          <w:shd w:val="clear" w:color="auto" w:fill="EFEFEF"/>
                        </w:rPr>
                        <w:t>="?"</w:t>
                      </w:r>
                      <w:r>
                        <w:rPr>
                          <w:rFonts w:ascii="Consolas" w:hAnsi="Consolas" w:cs="Consolas"/>
                          <w:color w:val="000000"/>
                          <w:shd w:val="clear" w:color="auto" w:fill="EFEFEF"/>
                        </w:rPr>
                        <w:t>&gt;</w:t>
                      </w:r>
                      <w:r>
                        <w:rPr>
                          <w:rFonts w:ascii="Consolas" w:hAnsi="Consolas" w:cs="Consolas"/>
                          <w:color w:val="000000"/>
                        </w:rPr>
                        <w:t>?</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faultstring</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Optional</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faultactor</w:t>
                      </w:r>
                      <w:proofErr w:type="spellEnd"/>
                      <w:r>
                        <w:rPr>
                          <w:rFonts w:ascii="Consolas" w:hAnsi="Consolas" w:cs="Consolas"/>
                          <w:color w:val="000000"/>
                          <w:shd w:val="clear" w:color="auto" w:fill="EFEFEF"/>
                        </w:rPr>
                        <w:t>&gt;</w:t>
                      </w:r>
                      <w:r>
                        <w:rPr>
                          <w:rFonts w:ascii="Consolas" w:hAnsi="Consolas" w:cs="Consolas"/>
                          <w:color w:val="000000"/>
                        </w:rPr>
                        <w:t>?</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faultactor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Optional</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detail</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:infoFtthError</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codeRetour</w:t>
                      </w:r>
                      <w:proofErr w:type="spellEnd"/>
                      <w:r>
                        <w:rPr>
                          <w:rFonts w:ascii="Consolas" w:hAnsi="Consolas" w:cs="Consolas"/>
                          <w:color w:val="000000"/>
                          <w:shd w:val="clear" w:color="auto" w:fill="EFEFEF"/>
                        </w:rPr>
                        <w:t>&gt;</w:t>
                      </w:r>
                      <w:r>
                        <w:rPr>
                          <w:rFonts w:ascii="Consolas" w:hAnsi="Consolas" w:cs="Consolas"/>
                          <w:color w:val="000000"/>
                        </w:rPr>
                        <w:t>14</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codeRetour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messageRetour</w:t>
                      </w:r>
                      <w:proofErr w:type="spellEnd"/>
                      <w:r>
                        <w:rPr>
                          <w:rFonts w:ascii="Consolas" w:hAnsi="Consolas" w:cs="Consolas"/>
                          <w:color w:val="000000"/>
                          <w:shd w:val="clear" w:color="auto" w:fill="EFEFEF"/>
                        </w:rPr>
                        <w:t>&gt;</w:t>
                      </w:r>
                      <w:r>
                        <w:rPr>
                          <w:rFonts w:ascii="Consolas" w:hAnsi="Consolas" w:cs="Consolas"/>
                          <w:color w:val="000000"/>
                        </w:rPr>
                        <w:t>SI EN MAINTENANCE</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messageRetour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:infoFtthError</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detail</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:Fault</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color w:val="000000"/>
                          <w:shd w:val="clear" w:color="auto" w:fill="EFEFEF"/>
                        </w:rPr>
                        <w:t>&gt;</w:t>
                      </w:r>
                    </w:p>
                    <w:p w14:paraId="477034E7" w14:textId="1898E559" w:rsidR="00FA0959" w:rsidRPr="003849A5" w:rsidRDefault="00CF21AD" w:rsidP="007F5B2E">
                      <w:pPr>
                        <w:pStyle w:val="PrformatHTML"/>
                        <w:shd w:val="clear" w:color="auto" w:fill="FFFFFF"/>
                        <w:rPr>
                          <w:color w:val="000000"/>
                        </w:rPr>
                      </w:pPr>
                      <w:r w:rsidDel="00CF21AD">
                        <w:rPr>
                          <w:color w:val="000000"/>
                        </w:rPr>
                        <w:t xml:space="preserve"> </w:t>
                      </w:r>
                    </w:p>
                  </w:txbxContent>
                </v:textbox>
                <w10:wrap type="topAndBottom" anchorx="margin"/>
              </v:rect>
            </w:pict>
          </mc:Fallback>
        </mc:AlternateContent>
      </w:r>
    </w:p>
    <w:p w14:paraId="51C55857" w14:textId="6B69E8B8" w:rsidR="00D42D1B" w:rsidRDefault="00D42D1B" w:rsidP="007F2F75">
      <w:pPr>
        <w:ind w:left="1135"/>
        <w:rPr>
          <w:b/>
        </w:rPr>
      </w:pPr>
    </w:p>
    <w:p w14:paraId="5B26DECE" w14:textId="632C4F64" w:rsidR="00D42D1B" w:rsidRDefault="00D42D1B" w:rsidP="007F2F75">
      <w:pPr>
        <w:ind w:left="1135"/>
        <w:rPr>
          <w:b/>
        </w:rPr>
      </w:pPr>
    </w:p>
    <w:p w14:paraId="6082F953" w14:textId="08A3CC64" w:rsidR="00D42D1B" w:rsidRDefault="00D42D1B" w:rsidP="007F2F75">
      <w:pPr>
        <w:ind w:left="1135"/>
        <w:rPr>
          <w:b/>
        </w:rPr>
      </w:pPr>
    </w:p>
    <w:p w14:paraId="7483E0B3" w14:textId="743D4381" w:rsidR="00D42D1B" w:rsidRDefault="00D42D1B" w:rsidP="007F2F75">
      <w:pPr>
        <w:ind w:left="1135"/>
        <w:rPr>
          <w:b/>
        </w:rPr>
      </w:pPr>
    </w:p>
    <w:p w14:paraId="59A1F1FD" w14:textId="7A423F7E" w:rsidR="00D42D1B" w:rsidRDefault="00D42D1B" w:rsidP="007F2F75">
      <w:pPr>
        <w:ind w:left="1135"/>
        <w:rPr>
          <w:b/>
        </w:rPr>
      </w:pPr>
    </w:p>
    <w:p w14:paraId="477F71CF" w14:textId="7B7905DF" w:rsidR="00D42D1B" w:rsidRDefault="00D42D1B" w:rsidP="007F2F75">
      <w:pPr>
        <w:ind w:left="1135"/>
        <w:rPr>
          <w:b/>
        </w:rPr>
      </w:pPr>
    </w:p>
    <w:p w14:paraId="03CEE1BE" w14:textId="07B992FE" w:rsidR="00D42D1B" w:rsidRDefault="00D42D1B" w:rsidP="007F2F75">
      <w:pPr>
        <w:ind w:left="1135"/>
        <w:rPr>
          <w:b/>
        </w:rPr>
      </w:pPr>
    </w:p>
    <w:p w14:paraId="2DEF27C3" w14:textId="7C95FFD4" w:rsidR="00D42D1B" w:rsidRDefault="00D42D1B" w:rsidP="007F2F75">
      <w:pPr>
        <w:ind w:left="1135"/>
        <w:rPr>
          <w:b/>
        </w:rPr>
      </w:pPr>
    </w:p>
    <w:p w14:paraId="6F5E9C58" w14:textId="77777777" w:rsidR="00D42D1B" w:rsidRDefault="00D42D1B">
      <w:pPr>
        <w:rPr>
          <w:b/>
        </w:rPr>
      </w:pPr>
      <w:r>
        <w:rPr>
          <w:b/>
        </w:rPr>
        <w:br w:type="page"/>
      </w:r>
    </w:p>
    <w:p w14:paraId="4385D102" w14:textId="31B106CC" w:rsidR="007F5B2E" w:rsidRDefault="007F5B2E" w:rsidP="007F2F75">
      <w:pPr>
        <w:ind w:left="1135"/>
        <w:rPr>
          <w:b/>
        </w:rPr>
      </w:pPr>
      <w:r w:rsidRPr="00827957">
        <w:rPr>
          <w:b/>
        </w:rPr>
        <w:lastRenderedPageBreak/>
        <w:t xml:space="preserve">Retour </w:t>
      </w:r>
      <w:r>
        <w:rPr>
          <w:b/>
        </w:rPr>
        <w:t xml:space="preserve">avec succès </w:t>
      </w:r>
      <w:r w:rsidRPr="00827957">
        <w:rPr>
          <w:b/>
        </w:rPr>
        <w:t>du W</w:t>
      </w:r>
      <w:r>
        <w:rPr>
          <w:b/>
        </w:rPr>
        <w:t>ebservice :</w:t>
      </w:r>
    </w:p>
    <w:p w14:paraId="7FB00553" w14:textId="715E11B5" w:rsidR="007F5B2E" w:rsidRDefault="006E019F" w:rsidP="007F5B2E">
      <w:pPr>
        <w:ind w:left="1135"/>
        <w:rPr>
          <w:b/>
        </w:rPr>
      </w:pPr>
      <w:r>
        <w:rPr>
          <w:noProof/>
        </w:rPr>
        <mc:AlternateContent>
          <mc:Choice Requires="wps">
            <w:drawing>
              <wp:anchor distT="0" distB="0" distL="114300" distR="114300" simplePos="0" relativeHeight="251672576" behindDoc="0" locked="0" layoutInCell="1" allowOverlap="1" wp14:anchorId="2C1087E2" wp14:editId="40DA4145">
                <wp:simplePos x="0" y="0"/>
                <wp:positionH relativeFrom="margin">
                  <wp:align>left</wp:align>
                </wp:positionH>
                <wp:positionV relativeFrom="paragraph">
                  <wp:posOffset>7296929</wp:posOffset>
                </wp:positionV>
                <wp:extent cx="6123940" cy="635"/>
                <wp:effectExtent l="0" t="0" r="0" b="8255"/>
                <wp:wrapTopAndBottom/>
                <wp:docPr id="26" name="Zone de texte 26"/>
                <wp:cNvGraphicFramePr/>
                <a:graphic xmlns:a="http://schemas.openxmlformats.org/drawingml/2006/main">
                  <a:graphicData uri="http://schemas.microsoft.com/office/word/2010/wordprocessingShape">
                    <wps:wsp>
                      <wps:cNvSpPr txBox="1"/>
                      <wps:spPr>
                        <a:xfrm>
                          <a:off x="0" y="0"/>
                          <a:ext cx="6123940" cy="635"/>
                        </a:xfrm>
                        <a:prstGeom prst="rect">
                          <a:avLst/>
                        </a:prstGeom>
                        <a:solidFill>
                          <a:prstClr val="white"/>
                        </a:solidFill>
                        <a:ln>
                          <a:noFill/>
                        </a:ln>
                        <a:effectLst/>
                      </wps:spPr>
                      <wps:txbx>
                        <w:txbxContent>
                          <w:p w14:paraId="5DC65EE8" w14:textId="2D033F27" w:rsidR="00FA0959" w:rsidRPr="00261A0B" w:rsidRDefault="00FA0959" w:rsidP="007F5B2E">
                            <w:pPr>
                              <w:pStyle w:val="Lgende"/>
                              <w:spacing w:before="100" w:beforeAutospacing="1"/>
                              <w:jc w:val="center"/>
                              <w:rPr>
                                <w:rFonts w:ascii="Calibri" w:hAnsi="Calibri" w:cs="Calibri"/>
                                <w:noProof/>
                                <w:color w:val="1F497D"/>
                              </w:rPr>
                            </w:pPr>
                            <w:r>
                              <w:t xml:space="preserve">Figure </w:t>
                            </w:r>
                            <w:r w:rsidR="00F51006">
                              <w:fldChar w:fldCharType="begin"/>
                            </w:r>
                            <w:r w:rsidR="00F51006">
                              <w:instrText xml:space="preserve"> SEQ Figure \* ARABIC </w:instrText>
                            </w:r>
                            <w:r w:rsidR="00F51006">
                              <w:fldChar w:fldCharType="separate"/>
                            </w:r>
                            <w:r>
                              <w:rPr>
                                <w:noProof/>
                              </w:rPr>
                              <w:t>6</w:t>
                            </w:r>
                            <w:r w:rsidR="00F51006">
                              <w:rPr>
                                <w:noProof/>
                              </w:rPr>
                              <w:fldChar w:fldCharType="end"/>
                            </w:r>
                            <w:r>
                              <w:t xml:space="preserve"> : Exemple de retour OK du 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087E2" id="Zone de texte 26" o:spid="_x0000_s1052" type="#_x0000_t202" style="position:absolute;left:0;text-align:left;margin-left:0;margin-top:574.55pt;width:482.2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" stroked="f">
                <v:textbox style="mso-fit-shape-to-text:t" inset="0,0,0,0">
                  <w:txbxContent>
                    <w:p w14:paraId="5DC65EE8" w14:textId="2D033F27" w:rsidR="00FA0959" w:rsidRPr="00261A0B" w:rsidRDefault="00FA0959" w:rsidP="007F5B2E">
                      <w:pPr>
                        <w:pStyle w:val="Lgende"/>
                        <w:spacing w:before="100" w:beforeAutospacing="1"/>
                        <w:jc w:val="center"/>
                        <w:rPr>
                          <w:rFonts w:ascii="Calibri" w:hAnsi="Calibri" w:cs="Calibri"/>
                          <w:noProof/>
                          <w:color w:val="1F497D"/>
                        </w:rPr>
                      </w:pPr>
                      <w:r>
                        <w:t xml:space="preserve">Figure </w:t>
                      </w:r>
                      <w:r w:rsidR="00F51006">
                        <w:fldChar w:fldCharType="begin"/>
                      </w:r>
                      <w:r w:rsidR="00F51006">
                        <w:instrText xml:space="preserve"> SEQ Figure \* ARABIC </w:instrText>
                      </w:r>
                      <w:r w:rsidR="00F51006">
                        <w:fldChar w:fldCharType="separate"/>
                      </w:r>
                      <w:r>
                        <w:rPr>
                          <w:noProof/>
                        </w:rPr>
                        <w:t>6</w:t>
                      </w:r>
                      <w:r w:rsidR="00F51006">
                        <w:rPr>
                          <w:noProof/>
                        </w:rPr>
                        <w:fldChar w:fldCharType="end"/>
                      </w:r>
                      <w:r>
                        <w:t xml:space="preserve"> : Exemple de retour OK du WS</w:t>
                      </w:r>
                    </w:p>
                  </w:txbxContent>
                </v:textbox>
                <w10:wrap type="topAndBottom" anchorx="margin"/>
              </v:shape>
            </w:pict>
          </mc:Fallback>
        </mc:AlternateContent>
      </w:r>
      <w:r>
        <w:rPr>
          <w:rFonts w:ascii="Calibri" w:hAnsi="Calibri" w:cs="Calibri"/>
          <w:noProof/>
          <w:color w:val="1F497D"/>
        </w:rPr>
        <mc:AlternateContent>
          <mc:Choice Requires="wps">
            <w:drawing>
              <wp:anchor distT="0" distB="0" distL="114300" distR="114300" simplePos="0" relativeHeight="251668480" behindDoc="1" locked="0" layoutInCell="1" allowOverlap="1" wp14:anchorId="6C10163A" wp14:editId="5325E81C">
                <wp:simplePos x="0" y="0"/>
                <wp:positionH relativeFrom="margin">
                  <wp:align>left</wp:align>
                </wp:positionH>
                <wp:positionV relativeFrom="paragraph">
                  <wp:posOffset>176530</wp:posOffset>
                </wp:positionV>
                <wp:extent cx="6123940" cy="6969760"/>
                <wp:effectExtent l="0" t="0" r="10160" b="21590"/>
                <wp:wrapTopAndBottom/>
                <wp:docPr id="27" name="Rectangle 27"/>
                <wp:cNvGraphicFramePr/>
                <a:graphic xmlns:a="http://schemas.openxmlformats.org/drawingml/2006/main">
                  <a:graphicData uri="http://schemas.microsoft.com/office/word/2010/wordprocessingShape">
                    <wps:wsp>
                      <wps:cNvSpPr/>
                      <wps:spPr>
                        <a:xfrm>
                          <a:off x="0" y="0"/>
                          <a:ext cx="6123940" cy="6970144"/>
                        </a:xfrm>
                        <a:prstGeom prst="rect">
                          <a:avLst/>
                        </a:prstGeom>
                        <a:ln>
                          <a:solidFill>
                            <a:schemeClr val="tx2">
                              <a:lumMod val="75000"/>
                            </a:schemeClr>
                          </a:solidFill>
                        </a:ln>
                      </wps:spPr>
                      <wps:style>
                        <a:lnRef idx="2">
                          <a:schemeClr val="accent1"/>
                        </a:lnRef>
                        <a:fillRef idx="1">
                          <a:schemeClr val="lt1"/>
                        </a:fillRef>
                        <a:effectRef idx="0">
                          <a:schemeClr val="accent1"/>
                        </a:effectRef>
                        <a:fontRef idx="minor">
                          <a:schemeClr val="dk1"/>
                        </a:fontRef>
                      </wps:style>
                      <wps:txbx>
                        <w:txbxContent>
                          <w:p w14:paraId="75492FE8" w14:textId="0EF7A416" w:rsidR="00FA0959" w:rsidRPr="003849A5" w:rsidRDefault="00022E78" w:rsidP="007F5B2E">
                            <w:pPr>
                              <w:pStyle w:val="PrformatHTML"/>
                              <w:shd w:val="clear" w:color="auto" w:fill="FFFFFF"/>
                              <w:rPr>
                                <w:color w:val="000000"/>
                              </w:rPr>
                            </w:pP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b/>
                                <w:bCs/>
                                <w:color w:val="000080"/>
                                <w:shd w:val="clear" w:color="auto" w:fill="EFEFEF"/>
                              </w:rPr>
                              <w:t xml:space="preserve"> </w:t>
                            </w:r>
                            <w:proofErr w:type="spellStart"/>
                            <w:r>
                              <w:rPr>
                                <w:rFonts w:ascii="Consolas" w:hAnsi="Consolas" w:cs="Consolas"/>
                                <w:b/>
                                <w:bCs/>
                                <w:color w:val="0000FF"/>
                                <w:shd w:val="clear" w:color="auto" w:fill="EFEFEF"/>
                              </w:rPr>
                              <w:t>xmlns:</w:t>
                            </w:r>
                            <w:r>
                              <w:rPr>
                                <w:rFonts w:ascii="Consolas" w:hAnsi="Consolas" w:cs="Consolas"/>
                                <w:b/>
                                <w:bCs/>
                                <w:color w:val="660E7A"/>
                                <w:shd w:val="clear" w:color="auto" w:fill="EFEFEF"/>
                              </w:rPr>
                              <w:t>soapenv</w:t>
                            </w:r>
                            <w:proofErr w:type="spellEnd"/>
                            <w:r>
                              <w:rPr>
                                <w:rFonts w:ascii="Consolas" w:hAnsi="Consolas" w:cs="Consolas"/>
                                <w:b/>
                                <w:bCs/>
                                <w:color w:val="008000"/>
                                <w:shd w:val="clear" w:color="auto" w:fill="EFEFEF"/>
                              </w:rPr>
                              <w:t>="http://schemas.xmlsoap.org/soap/</w:t>
                            </w:r>
                            <w:proofErr w:type="spellStart"/>
                            <w:r>
                              <w:rPr>
                                <w:rFonts w:ascii="Consolas" w:hAnsi="Consolas" w:cs="Consolas"/>
                                <w:b/>
                                <w:bCs/>
                                <w:color w:val="008000"/>
                                <w:shd w:val="clear" w:color="auto" w:fill="EFEFEF"/>
                              </w:rPr>
                              <w:t>envelope</w:t>
                            </w:r>
                            <w:proofErr w:type="spellEnd"/>
                            <w:r>
                              <w:rPr>
                                <w:rFonts w:ascii="Consolas" w:hAnsi="Consolas" w:cs="Consolas"/>
                                <w:b/>
                                <w:bCs/>
                                <w:color w:val="008000"/>
                                <w:shd w:val="clear" w:color="auto" w:fill="EFEFEF"/>
                              </w:rPr>
                              <w:t>/"</w:t>
                            </w:r>
                            <w:r>
                              <w:rPr>
                                <w:rFonts w:ascii="Consolas" w:hAnsi="Consolas" w:cs="Consolas"/>
                                <w:b/>
                                <w:bCs/>
                                <w:color w:val="008000"/>
                                <w:shd w:val="clear" w:color="auto" w:fill="EFEFEF"/>
                              </w:rPr>
                              <w:br/>
                              <w:t xml:space="preserve">                  </w:t>
                            </w:r>
                            <w:r>
                              <w:rPr>
                                <w:rFonts w:ascii="Consolas" w:hAnsi="Consolas" w:cs="Consolas"/>
                                <w:b/>
                                <w:bCs/>
                                <w:color w:val="0000FF"/>
                                <w:shd w:val="clear" w:color="auto" w:fill="EFEFEF"/>
                              </w:rPr>
                              <w:t>xmlns:</w:t>
                            </w:r>
                            <w:r>
                              <w:rPr>
                                <w:rFonts w:ascii="Consolas" w:hAnsi="Consolas" w:cs="Consolas"/>
                                <w:b/>
                                <w:bCs/>
                                <w:color w:val="660E7A"/>
                                <w:shd w:val="clear" w:color="auto" w:fill="EFEFEF"/>
                              </w:rPr>
                              <w:t>v1</w:t>
                            </w:r>
                            <w:r>
                              <w:rPr>
                                <w:rFonts w:ascii="Consolas" w:hAnsi="Consolas" w:cs="Consolas"/>
                                <w:b/>
                                <w:bCs/>
                                <w:color w:val="008000"/>
                                <w:shd w:val="clear" w:color="auto" w:fill="EFEFEF"/>
                              </w:rPr>
                              <w:t>="http://interop-fibre.fr/</w:t>
                            </w:r>
                            <w:proofErr w:type="spellStart"/>
                            <w:r>
                              <w:rPr>
                                <w:rFonts w:ascii="Consolas" w:hAnsi="Consolas" w:cs="Consolas"/>
                                <w:b/>
                                <w:bCs/>
                                <w:color w:val="008000"/>
                                <w:shd w:val="clear" w:color="auto" w:fill="EFEFEF"/>
                              </w:rPr>
                              <w:t>wsdl</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ftth</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infoTravaux</w:t>
                            </w:r>
                            <w:proofErr w:type="spellEnd"/>
                            <w:r>
                              <w:rPr>
                                <w:rFonts w:ascii="Consolas" w:hAnsi="Consolas" w:cs="Consolas"/>
                                <w:b/>
                                <w:bCs/>
                                <w:color w:val="008000"/>
                                <w:shd w:val="clear" w:color="auto" w:fill="EFEFEF"/>
                              </w:rPr>
                              <w:t>/v1-0"</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:getInfoTravauxFTTHResponse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listeTravaux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Zero</w:t>
                            </w:r>
                            <w:proofErr w:type="spellEnd"/>
                            <w:r>
                              <w:rPr>
                                <w:rFonts w:ascii="Consolas" w:hAnsi="Consolas" w:cs="Consolas"/>
                                <w:i/>
                                <w:iCs/>
                                <w:color w:val="808080"/>
                              </w:rPr>
                              <w:t xml:space="preserve">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 xml:space="preserve">travaux </w:t>
                            </w:r>
                            <w:proofErr w:type="spellStart"/>
                            <w:r>
                              <w:rPr>
                                <w:rFonts w:ascii="Consolas" w:hAnsi="Consolas" w:cs="Consolas"/>
                                <w:b/>
                                <w:bCs/>
                                <w:color w:val="0000FF"/>
                                <w:shd w:val="clear" w:color="auto" w:fill="EFEFEF"/>
                              </w:rPr>
                              <w:t>reference</w:t>
                            </w:r>
                            <w:proofErr w:type="spellEnd"/>
                            <w:r>
                              <w:rPr>
                                <w:rFonts w:ascii="Consolas" w:hAnsi="Consolas" w:cs="Consolas"/>
                                <w:b/>
                                <w:bCs/>
                                <w:color w:val="008000"/>
                                <w:shd w:val="clear" w:color="auto" w:fill="EFEFEF"/>
                              </w:rPr>
                              <w:t xml:space="preserve">="MLMSDF6546S4" </w:t>
                            </w:r>
                            <w:proofErr w:type="spellStart"/>
                            <w:r>
                              <w:rPr>
                                <w:rFonts w:ascii="Consolas" w:hAnsi="Consolas" w:cs="Consolas"/>
                                <w:b/>
                                <w:bCs/>
                                <w:color w:val="0000FF"/>
                                <w:shd w:val="clear" w:color="auto" w:fill="EFEFEF"/>
                              </w:rPr>
                              <w:t>serviceProviderID</w:t>
                            </w:r>
                            <w:proofErr w:type="spellEnd"/>
                            <w:r>
                              <w:rPr>
                                <w:rFonts w:ascii="Consolas" w:hAnsi="Consolas" w:cs="Consolas"/>
                                <w:b/>
                                <w:bCs/>
                                <w:color w:val="008000"/>
                                <w:shd w:val="clear" w:color="auto" w:fill="EFEFEF"/>
                              </w:rPr>
                              <w:t>="428706097"</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type</w:t>
                            </w:r>
                            <w:r>
                              <w:rPr>
                                <w:rFonts w:ascii="Consolas" w:hAnsi="Consolas" w:cs="Consolas"/>
                                <w:color w:val="000000"/>
                                <w:shd w:val="clear" w:color="auto" w:fill="EFEFEF"/>
                              </w:rPr>
                              <w:t>&gt;</w:t>
                            </w:r>
                            <w:r>
                              <w:rPr>
                                <w:rFonts w:ascii="Consolas" w:hAnsi="Consolas" w:cs="Consolas"/>
                                <w:color w:val="000000"/>
                              </w:rPr>
                              <w:t>TP</w:t>
                            </w:r>
                            <w:r>
                              <w:rPr>
                                <w:rFonts w:ascii="Consolas" w:hAnsi="Consolas" w:cs="Consolas"/>
                                <w:color w:val="000000"/>
                                <w:shd w:val="clear" w:color="auto" w:fill="EFEFEF"/>
                              </w:rPr>
                              <w:t>&lt;/</w:t>
                            </w:r>
                            <w:r>
                              <w:rPr>
                                <w:rFonts w:ascii="Consolas" w:hAnsi="Consolas" w:cs="Consolas"/>
                                <w:b/>
                                <w:bCs/>
                                <w:color w:val="000080"/>
                                <w:shd w:val="clear" w:color="auto" w:fill="EFEFEF"/>
                              </w:rPr>
                              <w:t>Type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equipementConcerne</w:t>
                            </w:r>
                            <w:proofErr w:type="spellEnd"/>
                            <w:r>
                              <w:rPr>
                                <w:rFonts w:ascii="Consolas" w:hAnsi="Consolas" w:cs="Consolas"/>
                                <w:color w:val="000000"/>
                                <w:shd w:val="clear" w:color="auto" w:fill="EFEFEF"/>
                              </w:rPr>
                              <w:t>&gt;</w:t>
                            </w:r>
                            <w:r>
                              <w:rPr>
                                <w:rFonts w:ascii="Consolas" w:hAnsi="Consolas" w:cs="Consolas"/>
                                <w:color w:val="000000"/>
                              </w:rPr>
                              <w:t>PM</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equipementConcerne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referencePm</w:t>
                            </w:r>
                            <w:proofErr w:type="spellEnd"/>
                            <w:r>
                              <w:rPr>
                                <w:rFonts w:ascii="Consolas" w:hAnsi="Consolas" w:cs="Consolas"/>
                                <w:color w:val="000000"/>
                                <w:shd w:val="clear" w:color="auto" w:fill="EFEFEF"/>
                              </w:rPr>
                              <w:t>&gt;</w:t>
                            </w:r>
                            <w:r>
                              <w:rPr>
                                <w:rFonts w:ascii="Consolas" w:hAnsi="Consolas" w:cs="Consolas"/>
                                <w:color w:val="000000"/>
                              </w:rPr>
                              <w:t>AAAAAAA</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referencePm</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referencePrestationPm</w:t>
                            </w:r>
                            <w:proofErr w:type="spellEnd"/>
                            <w:r>
                              <w:rPr>
                                <w:rFonts w:ascii="Consolas" w:hAnsi="Consolas" w:cs="Consolas"/>
                                <w:color w:val="000000"/>
                                <w:shd w:val="clear" w:color="auto" w:fill="EFEFEF"/>
                              </w:rPr>
                              <w:t>&gt;</w:t>
                            </w:r>
                            <w:r>
                              <w:rPr>
                                <w:rFonts w:ascii="Consolas" w:hAnsi="Consolas" w:cs="Consolas"/>
                                <w:color w:val="000000"/>
                              </w:rPr>
                              <w:t>BBBBBB</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referencePrestationPm</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dateModification</w:t>
                            </w:r>
                            <w:proofErr w:type="spellEnd"/>
                            <w:r>
                              <w:rPr>
                                <w:rFonts w:ascii="Consolas" w:hAnsi="Consolas" w:cs="Consolas"/>
                                <w:color w:val="000000"/>
                                <w:shd w:val="clear" w:color="auto" w:fill="EFEFEF"/>
                              </w:rPr>
                              <w:t>&gt;</w:t>
                            </w:r>
                            <w:r>
                              <w:rPr>
                                <w:rFonts w:ascii="Consolas" w:hAnsi="Consolas" w:cs="Consolas"/>
                                <w:color w:val="000000"/>
                              </w:rPr>
                              <w:t>2017-04-05T14:30:00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dateModification</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dateDebutTravaux</w:t>
                            </w:r>
                            <w:proofErr w:type="spellEnd"/>
                            <w:r>
                              <w:rPr>
                                <w:rFonts w:ascii="Consolas" w:hAnsi="Consolas" w:cs="Consolas"/>
                                <w:color w:val="000000"/>
                                <w:shd w:val="clear" w:color="auto" w:fill="EFEFEF"/>
                              </w:rPr>
                              <w:t>&gt;</w:t>
                            </w:r>
                            <w:r>
                              <w:rPr>
                                <w:rFonts w:ascii="Consolas" w:hAnsi="Consolas" w:cs="Consolas"/>
                                <w:color w:val="000000"/>
                              </w:rPr>
                              <w:t>2017-04-10T05:00:00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dateFinTravaux</w:t>
                            </w:r>
                            <w:proofErr w:type="spellEnd"/>
                            <w:r>
                              <w:rPr>
                                <w:rFonts w:ascii="Consolas" w:hAnsi="Consolas" w:cs="Consolas"/>
                                <w:color w:val="000000"/>
                                <w:shd w:val="clear" w:color="auto" w:fill="EFEFEF"/>
                              </w:rPr>
                              <w:t>&gt;</w:t>
                            </w:r>
                            <w:r>
                              <w:rPr>
                                <w:rFonts w:ascii="Consolas" w:hAnsi="Consolas" w:cs="Consolas"/>
                                <w:color w:val="000000"/>
                              </w:rPr>
                              <w:t>2017-04-10T11:00:00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dateFinTravaux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travauxCuratifs</w:t>
                            </w:r>
                            <w:proofErr w:type="spellEnd"/>
                            <w:r>
                              <w:rPr>
                                <w:rFonts w:ascii="Consolas" w:hAnsi="Consolas" w:cs="Consolas"/>
                                <w:color w:val="000000"/>
                                <w:shd w:val="clear" w:color="auto" w:fill="EFEFEF"/>
                              </w:rPr>
                              <w:t>&gt;</w:t>
                            </w:r>
                            <w:r>
                              <w:rPr>
                                <w:rFonts w:ascii="Consolas" w:hAnsi="Consolas" w:cs="Consolas"/>
                                <w:color w:val="000000"/>
                              </w:rPr>
                              <w:t>OUI</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travauxCuratifs</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natureIntervention</w:t>
                            </w:r>
                            <w:proofErr w:type="spellEnd"/>
                            <w:r>
                              <w:rPr>
                                <w:rFonts w:ascii="Consolas" w:hAnsi="Consolas" w:cs="Consolas"/>
                                <w:color w:val="000000"/>
                                <w:shd w:val="clear" w:color="auto" w:fill="EFEFEF"/>
                              </w:rPr>
                              <w:t>&gt;</w:t>
                            </w:r>
                            <w:r>
                              <w:rPr>
                                <w:rFonts w:ascii="Consolas" w:hAnsi="Consolas" w:cs="Consolas"/>
                                <w:color w:val="000000"/>
                              </w:rPr>
                              <w:t>CHGC</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natureIntervention</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interventionRequiseOC</w:t>
                            </w:r>
                            <w:proofErr w:type="spellEnd"/>
                            <w:r>
                              <w:rPr>
                                <w:rFonts w:ascii="Consolas" w:hAnsi="Consolas" w:cs="Consolas"/>
                                <w:color w:val="000000"/>
                                <w:shd w:val="clear" w:color="auto" w:fill="EFEFEF"/>
                              </w:rPr>
                              <w:t>&gt;</w:t>
                            </w:r>
                            <w:r>
                              <w:rPr>
                                <w:rFonts w:ascii="Consolas" w:hAnsi="Consolas" w:cs="Consolas"/>
                                <w:color w:val="000000"/>
                              </w:rPr>
                              <w:t>OUI</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interventionRequiseOC</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etat</w:t>
                            </w:r>
                            <w:proofErr w:type="spellEnd"/>
                            <w:r>
                              <w:rPr>
                                <w:rFonts w:ascii="Consolas" w:hAnsi="Consolas" w:cs="Consolas"/>
                                <w:color w:val="000000"/>
                                <w:shd w:val="clear" w:color="auto" w:fill="EFEFEF"/>
                              </w:rPr>
                              <w:t>&gt;</w:t>
                            </w:r>
                            <w:r>
                              <w:rPr>
                                <w:rFonts w:ascii="Consolas" w:hAnsi="Consolas" w:cs="Consolas"/>
                                <w:color w:val="000000"/>
                              </w:rPr>
                              <w:t>NOUVEAU</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etat</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Zero</w:t>
                            </w:r>
                            <w:proofErr w:type="spellEnd"/>
                            <w:r>
                              <w:rPr>
                                <w:rFonts w:ascii="Consolas" w:hAnsi="Consolas" w:cs="Consolas"/>
                                <w:i/>
                                <w:iCs/>
                                <w:color w:val="808080"/>
                              </w:rPr>
                              <w:t xml:space="preserve">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referencePBO</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 xml:space="preserve">&lt;!--1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t>1</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t>2</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referencePBO</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Zero</w:t>
                            </w:r>
                            <w:proofErr w:type="spellEnd"/>
                            <w:r>
                              <w:rPr>
                                <w:rFonts w:ascii="Consolas" w:hAnsi="Consolas" w:cs="Consolas"/>
                                <w:i/>
                                <w:iCs/>
                                <w:color w:val="808080"/>
                              </w:rPr>
                              <w:t xml:space="preserve">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referencePmTechnique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 xml:space="preserve">&lt;!--1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t>1</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t>2</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referencePmTechnique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Optional</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coordonneesContactOI</w:t>
                            </w:r>
                            <w:proofErr w:type="spellEnd"/>
                            <w:r>
                              <w:rPr>
                                <w:rFonts w:ascii="Consolas" w:hAnsi="Consolas" w:cs="Consolas"/>
                                <w:color w:val="000000"/>
                                <w:shd w:val="clear" w:color="auto" w:fill="EFEFEF"/>
                              </w:rPr>
                              <w:t>&gt;</w:t>
                            </w:r>
                            <w:r>
                              <w:rPr>
                                <w:rFonts w:ascii="Consolas" w:hAnsi="Consolas" w:cs="Consolas"/>
                                <w:color w:val="000000"/>
                              </w:rPr>
                              <w:t>Nom: XXX | Tel: YYY | Email: ZZZ</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coordonneesContactOI</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Optional</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commentaireInterventionOC</w:t>
                            </w:r>
                            <w:proofErr w:type="spellEnd"/>
                            <w:r>
                              <w:rPr>
                                <w:rFonts w:ascii="Consolas" w:hAnsi="Consolas" w:cs="Consolas"/>
                                <w:color w:val="000000"/>
                                <w:shd w:val="clear" w:color="auto" w:fill="EFEFEF"/>
                              </w:rPr>
                              <w:t>&gt;</w:t>
                            </w:r>
                            <w:r>
                              <w:rPr>
                                <w:rFonts w:ascii="Consolas" w:hAnsi="Consolas" w:cs="Consolas"/>
                                <w:color w:val="000000"/>
                              </w:rPr>
                              <w:br/>
                              <w:t xml:space="preserve">                        Lorem ipsum </w:t>
                            </w:r>
                            <w:proofErr w:type="spellStart"/>
                            <w:r>
                              <w:rPr>
                                <w:rFonts w:ascii="Consolas" w:hAnsi="Consolas" w:cs="Consolas"/>
                                <w:color w:val="000000"/>
                              </w:rPr>
                              <w:t>dolor</w:t>
                            </w:r>
                            <w:proofErr w:type="spellEnd"/>
                            <w:r>
                              <w:rPr>
                                <w:rFonts w:ascii="Consolas" w:hAnsi="Consolas" w:cs="Consolas"/>
                                <w:color w:val="000000"/>
                              </w:rPr>
                              <w:t xml:space="preserve"> </w:t>
                            </w:r>
                            <w:proofErr w:type="spellStart"/>
                            <w:r>
                              <w:rPr>
                                <w:rFonts w:ascii="Consolas" w:hAnsi="Consolas" w:cs="Consolas"/>
                                <w:color w:val="000000"/>
                              </w:rPr>
                              <w:t>sit</w:t>
                            </w:r>
                            <w:proofErr w:type="spellEnd"/>
                            <w:r>
                              <w:rPr>
                                <w:rFonts w:ascii="Consolas" w:hAnsi="Consolas" w:cs="Consolas"/>
                                <w:color w:val="000000"/>
                              </w:rPr>
                              <w:t xml:space="preserve"> </w:t>
                            </w:r>
                            <w:proofErr w:type="spellStart"/>
                            <w:r>
                              <w:rPr>
                                <w:rFonts w:ascii="Consolas" w:hAnsi="Consolas" w:cs="Consolas"/>
                                <w:color w:val="000000"/>
                              </w:rPr>
                              <w:t>amet</w:t>
                            </w:r>
                            <w:proofErr w:type="spellEnd"/>
                            <w:r>
                              <w:rPr>
                                <w:rFonts w:ascii="Consolas" w:hAnsi="Consolas" w:cs="Consolas"/>
                                <w:color w:val="000000"/>
                              </w:rPr>
                              <w:t xml:space="preserve">, </w:t>
                            </w:r>
                            <w:proofErr w:type="spellStart"/>
                            <w:r>
                              <w:rPr>
                                <w:rFonts w:ascii="Consolas" w:hAnsi="Consolas" w:cs="Consolas"/>
                                <w:color w:val="000000"/>
                              </w:rPr>
                              <w:t>consetetur</w:t>
                            </w:r>
                            <w:proofErr w:type="spellEnd"/>
                            <w:r>
                              <w:rPr>
                                <w:rFonts w:ascii="Consolas" w:hAnsi="Consolas" w:cs="Consolas"/>
                                <w:color w:val="000000"/>
                              </w:rPr>
                              <w:t xml:space="preserve"> </w:t>
                            </w:r>
                            <w:proofErr w:type="spellStart"/>
                            <w:r>
                              <w:rPr>
                                <w:rFonts w:ascii="Consolas" w:hAnsi="Consolas" w:cs="Consolas"/>
                                <w:color w:val="000000"/>
                              </w:rPr>
                              <w:t>sadipscing</w:t>
                            </w:r>
                            <w:proofErr w:type="spellEnd"/>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commentaireInterventionOC</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travaux</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listeTravaux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:getInfoTravauxFTTHResponse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color w:val="000000"/>
                                <w:shd w:val="clear" w:color="auto" w:fill="EFEFEF"/>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0163A" id="Rectangle 27" o:spid="_x0000_s1053" style="position:absolute;left:0;text-align:left;margin-left:0;margin-top:13.9pt;width:482.2pt;height:548.8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" fillcolor="white [3201]" strokecolor="#17365d [2415]" strokeweight="2pt">
                <v:textbox>
                  <w:txbxContent>
                    <w:p w14:paraId="75492FE8" w14:textId="0EF7A416" w:rsidR="00FA0959" w:rsidRPr="003849A5" w:rsidRDefault="00022E78" w:rsidP="007F5B2E">
                      <w:pPr>
                        <w:pStyle w:val="PrformatHTML"/>
                        <w:shd w:val="clear" w:color="auto" w:fill="FFFFFF"/>
                        <w:rPr>
                          <w:color w:val="000000"/>
                        </w:rPr>
                      </w:pP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b/>
                          <w:bCs/>
                          <w:color w:val="000080"/>
                          <w:shd w:val="clear" w:color="auto" w:fill="EFEFEF"/>
                        </w:rPr>
                        <w:t xml:space="preserve"> </w:t>
                      </w:r>
                      <w:proofErr w:type="spellStart"/>
                      <w:r>
                        <w:rPr>
                          <w:rFonts w:ascii="Consolas" w:hAnsi="Consolas" w:cs="Consolas"/>
                          <w:b/>
                          <w:bCs/>
                          <w:color w:val="0000FF"/>
                          <w:shd w:val="clear" w:color="auto" w:fill="EFEFEF"/>
                        </w:rPr>
                        <w:t>xmlns:</w:t>
                      </w:r>
                      <w:r>
                        <w:rPr>
                          <w:rFonts w:ascii="Consolas" w:hAnsi="Consolas" w:cs="Consolas"/>
                          <w:b/>
                          <w:bCs/>
                          <w:color w:val="660E7A"/>
                          <w:shd w:val="clear" w:color="auto" w:fill="EFEFEF"/>
                        </w:rPr>
                        <w:t>soapenv</w:t>
                      </w:r>
                      <w:proofErr w:type="spellEnd"/>
                      <w:r>
                        <w:rPr>
                          <w:rFonts w:ascii="Consolas" w:hAnsi="Consolas" w:cs="Consolas"/>
                          <w:b/>
                          <w:bCs/>
                          <w:color w:val="008000"/>
                          <w:shd w:val="clear" w:color="auto" w:fill="EFEFEF"/>
                        </w:rPr>
                        <w:t>="http://schemas.xmlsoap.org/soap/</w:t>
                      </w:r>
                      <w:proofErr w:type="spellStart"/>
                      <w:r>
                        <w:rPr>
                          <w:rFonts w:ascii="Consolas" w:hAnsi="Consolas" w:cs="Consolas"/>
                          <w:b/>
                          <w:bCs/>
                          <w:color w:val="008000"/>
                          <w:shd w:val="clear" w:color="auto" w:fill="EFEFEF"/>
                        </w:rPr>
                        <w:t>envelope</w:t>
                      </w:r>
                      <w:proofErr w:type="spellEnd"/>
                      <w:r>
                        <w:rPr>
                          <w:rFonts w:ascii="Consolas" w:hAnsi="Consolas" w:cs="Consolas"/>
                          <w:b/>
                          <w:bCs/>
                          <w:color w:val="008000"/>
                          <w:shd w:val="clear" w:color="auto" w:fill="EFEFEF"/>
                        </w:rPr>
                        <w:t>/"</w:t>
                      </w:r>
                      <w:r>
                        <w:rPr>
                          <w:rFonts w:ascii="Consolas" w:hAnsi="Consolas" w:cs="Consolas"/>
                          <w:b/>
                          <w:bCs/>
                          <w:color w:val="008000"/>
                          <w:shd w:val="clear" w:color="auto" w:fill="EFEFEF"/>
                        </w:rPr>
                        <w:br/>
                        <w:t xml:space="preserve">                  </w:t>
                      </w:r>
                      <w:r>
                        <w:rPr>
                          <w:rFonts w:ascii="Consolas" w:hAnsi="Consolas" w:cs="Consolas"/>
                          <w:b/>
                          <w:bCs/>
                          <w:color w:val="0000FF"/>
                          <w:shd w:val="clear" w:color="auto" w:fill="EFEFEF"/>
                        </w:rPr>
                        <w:t>xmlns:</w:t>
                      </w:r>
                      <w:r>
                        <w:rPr>
                          <w:rFonts w:ascii="Consolas" w:hAnsi="Consolas" w:cs="Consolas"/>
                          <w:b/>
                          <w:bCs/>
                          <w:color w:val="660E7A"/>
                          <w:shd w:val="clear" w:color="auto" w:fill="EFEFEF"/>
                        </w:rPr>
                        <w:t>v1</w:t>
                      </w:r>
                      <w:r>
                        <w:rPr>
                          <w:rFonts w:ascii="Consolas" w:hAnsi="Consolas" w:cs="Consolas"/>
                          <w:b/>
                          <w:bCs/>
                          <w:color w:val="008000"/>
                          <w:shd w:val="clear" w:color="auto" w:fill="EFEFEF"/>
                        </w:rPr>
                        <w:t>="http://interop-fibre.fr/</w:t>
                      </w:r>
                      <w:proofErr w:type="spellStart"/>
                      <w:r>
                        <w:rPr>
                          <w:rFonts w:ascii="Consolas" w:hAnsi="Consolas" w:cs="Consolas"/>
                          <w:b/>
                          <w:bCs/>
                          <w:color w:val="008000"/>
                          <w:shd w:val="clear" w:color="auto" w:fill="EFEFEF"/>
                        </w:rPr>
                        <w:t>wsdl</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ftth</w:t>
                      </w:r>
                      <w:proofErr w:type="spellEnd"/>
                      <w:r>
                        <w:rPr>
                          <w:rFonts w:ascii="Consolas" w:hAnsi="Consolas" w:cs="Consolas"/>
                          <w:b/>
                          <w:bCs/>
                          <w:color w:val="008000"/>
                          <w:shd w:val="clear" w:color="auto" w:fill="EFEFEF"/>
                        </w:rPr>
                        <w:t>/</w:t>
                      </w:r>
                      <w:proofErr w:type="spellStart"/>
                      <w:r>
                        <w:rPr>
                          <w:rFonts w:ascii="Consolas" w:hAnsi="Consolas" w:cs="Consolas"/>
                          <w:b/>
                          <w:bCs/>
                          <w:color w:val="008000"/>
                          <w:shd w:val="clear" w:color="auto" w:fill="EFEFEF"/>
                        </w:rPr>
                        <w:t>infoTravaux</w:t>
                      </w:r>
                      <w:proofErr w:type="spellEnd"/>
                      <w:r>
                        <w:rPr>
                          <w:rFonts w:ascii="Consolas" w:hAnsi="Consolas" w:cs="Consolas"/>
                          <w:b/>
                          <w:bCs/>
                          <w:color w:val="008000"/>
                          <w:shd w:val="clear" w:color="auto" w:fill="EFEFEF"/>
                        </w:rPr>
                        <w:t>/v1-0"</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:Header</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:getInfoTravauxFTTHResponse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listeTravaux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Zero</w:t>
                      </w:r>
                      <w:proofErr w:type="spellEnd"/>
                      <w:r>
                        <w:rPr>
                          <w:rFonts w:ascii="Consolas" w:hAnsi="Consolas" w:cs="Consolas"/>
                          <w:i/>
                          <w:iCs/>
                          <w:color w:val="808080"/>
                        </w:rPr>
                        <w:t xml:space="preserve">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 xml:space="preserve">travaux </w:t>
                      </w:r>
                      <w:proofErr w:type="spellStart"/>
                      <w:r>
                        <w:rPr>
                          <w:rFonts w:ascii="Consolas" w:hAnsi="Consolas" w:cs="Consolas"/>
                          <w:b/>
                          <w:bCs/>
                          <w:color w:val="0000FF"/>
                          <w:shd w:val="clear" w:color="auto" w:fill="EFEFEF"/>
                        </w:rPr>
                        <w:t>reference</w:t>
                      </w:r>
                      <w:proofErr w:type="spellEnd"/>
                      <w:r>
                        <w:rPr>
                          <w:rFonts w:ascii="Consolas" w:hAnsi="Consolas" w:cs="Consolas"/>
                          <w:b/>
                          <w:bCs/>
                          <w:color w:val="008000"/>
                          <w:shd w:val="clear" w:color="auto" w:fill="EFEFEF"/>
                        </w:rPr>
                        <w:t xml:space="preserve">="MLMSDF6546S4" </w:t>
                      </w:r>
                      <w:proofErr w:type="spellStart"/>
                      <w:r>
                        <w:rPr>
                          <w:rFonts w:ascii="Consolas" w:hAnsi="Consolas" w:cs="Consolas"/>
                          <w:b/>
                          <w:bCs/>
                          <w:color w:val="0000FF"/>
                          <w:shd w:val="clear" w:color="auto" w:fill="EFEFEF"/>
                        </w:rPr>
                        <w:t>serviceProviderID</w:t>
                      </w:r>
                      <w:proofErr w:type="spellEnd"/>
                      <w:r>
                        <w:rPr>
                          <w:rFonts w:ascii="Consolas" w:hAnsi="Consolas" w:cs="Consolas"/>
                          <w:b/>
                          <w:bCs/>
                          <w:color w:val="008000"/>
                          <w:shd w:val="clear" w:color="auto" w:fill="EFEFEF"/>
                        </w:rPr>
                        <w:t>="428706097"</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type</w:t>
                      </w:r>
                      <w:r>
                        <w:rPr>
                          <w:rFonts w:ascii="Consolas" w:hAnsi="Consolas" w:cs="Consolas"/>
                          <w:color w:val="000000"/>
                          <w:shd w:val="clear" w:color="auto" w:fill="EFEFEF"/>
                        </w:rPr>
                        <w:t>&gt;</w:t>
                      </w:r>
                      <w:r>
                        <w:rPr>
                          <w:rFonts w:ascii="Consolas" w:hAnsi="Consolas" w:cs="Consolas"/>
                          <w:color w:val="000000"/>
                        </w:rPr>
                        <w:t>TP</w:t>
                      </w:r>
                      <w:r>
                        <w:rPr>
                          <w:rFonts w:ascii="Consolas" w:hAnsi="Consolas" w:cs="Consolas"/>
                          <w:color w:val="000000"/>
                          <w:shd w:val="clear" w:color="auto" w:fill="EFEFEF"/>
                        </w:rPr>
                        <w:t>&lt;/</w:t>
                      </w:r>
                      <w:r>
                        <w:rPr>
                          <w:rFonts w:ascii="Consolas" w:hAnsi="Consolas" w:cs="Consolas"/>
                          <w:b/>
                          <w:bCs/>
                          <w:color w:val="000080"/>
                          <w:shd w:val="clear" w:color="auto" w:fill="EFEFEF"/>
                        </w:rPr>
                        <w:t>Type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equipementConcerne</w:t>
                      </w:r>
                      <w:proofErr w:type="spellEnd"/>
                      <w:r>
                        <w:rPr>
                          <w:rFonts w:ascii="Consolas" w:hAnsi="Consolas" w:cs="Consolas"/>
                          <w:color w:val="000000"/>
                          <w:shd w:val="clear" w:color="auto" w:fill="EFEFEF"/>
                        </w:rPr>
                        <w:t>&gt;</w:t>
                      </w:r>
                      <w:r>
                        <w:rPr>
                          <w:rFonts w:ascii="Consolas" w:hAnsi="Consolas" w:cs="Consolas"/>
                          <w:color w:val="000000"/>
                        </w:rPr>
                        <w:t>PM</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equipementConcerne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referencePm</w:t>
                      </w:r>
                      <w:proofErr w:type="spellEnd"/>
                      <w:r>
                        <w:rPr>
                          <w:rFonts w:ascii="Consolas" w:hAnsi="Consolas" w:cs="Consolas"/>
                          <w:color w:val="000000"/>
                          <w:shd w:val="clear" w:color="auto" w:fill="EFEFEF"/>
                        </w:rPr>
                        <w:t>&gt;</w:t>
                      </w:r>
                      <w:r>
                        <w:rPr>
                          <w:rFonts w:ascii="Consolas" w:hAnsi="Consolas" w:cs="Consolas"/>
                          <w:color w:val="000000"/>
                        </w:rPr>
                        <w:t>AAAAAAA</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referencePm</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referencePrestationPm</w:t>
                      </w:r>
                      <w:proofErr w:type="spellEnd"/>
                      <w:r>
                        <w:rPr>
                          <w:rFonts w:ascii="Consolas" w:hAnsi="Consolas" w:cs="Consolas"/>
                          <w:color w:val="000000"/>
                          <w:shd w:val="clear" w:color="auto" w:fill="EFEFEF"/>
                        </w:rPr>
                        <w:t>&gt;</w:t>
                      </w:r>
                      <w:r>
                        <w:rPr>
                          <w:rFonts w:ascii="Consolas" w:hAnsi="Consolas" w:cs="Consolas"/>
                          <w:color w:val="000000"/>
                        </w:rPr>
                        <w:t>BBBBBB</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referencePrestationPm</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dateModification</w:t>
                      </w:r>
                      <w:proofErr w:type="spellEnd"/>
                      <w:r>
                        <w:rPr>
                          <w:rFonts w:ascii="Consolas" w:hAnsi="Consolas" w:cs="Consolas"/>
                          <w:color w:val="000000"/>
                          <w:shd w:val="clear" w:color="auto" w:fill="EFEFEF"/>
                        </w:rPr>
                        <w:t>&gt;</w:t>
                      </w:r>
                      <w:r>
                        <w:rPr>
                          <w:rFonts w:ascii="Consolas" w:hAnsi="Consolas" w:cs="Consolas"/>
                          <w:color w:val="000000"/>
                        </w:rPr>
                        <w:t>2017-04-05T14:30:00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dateModification</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dateDebutTravaux</w:t>
                      </w:r>
                      <w:proofErr w:type="spellEnd"/>
                      <w:r>
                        <w:rPr>
                          <w:rFonts w:ascii="Consolas" w:hAnsi="Consolas" w:cs="Consolas"/>
                          <w:color w:val="000000"/>
                          <w:shd w:val="clear" w:color="auto" w:fill="EFEFEF"/>
                        </w:rPr>
                        <w:t>&gt;</w:t>
                      </w:r>
                      <w:r>
                        <w:rPr>
                          <w:rFonts w:ascii="Consolas" w:hAnsi="Consolas" w:cs="Consolas"/>
                          <w:color w:val="000000"/>
                        </w:rPr>
                        <w:t>2017-04-10T05:00:00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dateDebutTravaux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dateFinTravaux</w:t>
                      </w:r>
                      <w:proofErr w:type="spellEnd"/>
                      <w:r>
                        <w:rPr>
                          <w:rFonts w:ascii="Consolas" w:hAnsi="Consolas" w:cs="Consolas"/>
                          <w:color w:val="000000"/>
                          <w:shd w:val="clear" w:color="auto" w:fill="EFEFEF"/>
                        </w:rPr>
                        <w:t>&gt;</w:t>
                      </w:r>
                      <w:r>
                        <w:rPr>
                          <w:rFonts w:ascii="Consolas" w:hAnsi="Consolas" w:cs="Consolas"/>
                          <w:color w:val="000000"/>
                        </w:rPr>
                        <w:t>2017-04-10T11:00:00</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dateFinTravaux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travauxCuratifs</w:t>
                      </w:r>
                      <w:proofErr w:type="spellEnd"/>
                      <w:r>
                        <w:rPr>
                          <w:rFonts w:ascii="Consolas" w:hAnsi="Consolas" w:cs="Consolas"/>
                          <w:color w:val="000000"/>
                          <w:shd w:val="clear" w:color="auto" w:fill="EFEFEF"/>
                        </w:rPr>
                        <w:t>&gt;</w:t>
                      </w:r>
                      <w:r>
                        <w:rPr>
                          <w:rFonts w:ascii="Consolas" w:hAnsi="Consolas" w:cs="Consolas"/>
                          <w:color w:val="000000"/>
                        </w:rPr>
                        <w:t>OUI</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travauxCuratifs</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natureIntervention</w:t>
                      </w:r>
                      <w:proofErr w:type="spellEnd"/>
                      <w:r>
                        <w:rPr>
                          <w:rFonts w:ascii="Consolas" w:hAnsi="Consolas" w:cs="Consolas"/>
                          <w:color w:val="000000"/>
                          <w:shd w:val="clear" w:color="auto" w:fill="EFEFEF"/>
                        </w:rPr>
                        <w:t>&gt;</w:t>
                      </w:r>
                      <w:r>
                        <w:rPr>
                          <w:rFonts w:ascii="Consolas" w:hAnsi="Consolas" w:cs="Consolas"/>
                          <w:color w:val="000000"/>
                        </w:rPr>
                        <w:t>CHGC</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natureIntervention</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interventionRequiseOC</w:t>
                      </w:r>
                      <w:proofErr w:type="spellEnd"/>
                      <w:r>
                        <w:rPr>
                          <w:rFonts w:ascii="Consolas" w:hAnsi="Consolas" w:cs="Consolas"/>
                          <w:color w:val="000000"/>
                          <w:shd w:val="clear" w:color="auto" w:fill="EFEFEF"/>
                        </w:rPr>
                        <w:t>&gt;</w:t>
                      </w:r>
                      <w:r>
                        <w:rPr>
                          <w:rFonts w:ascii="Consolas" w:hAnsi="Consolas" w:cs="Consolas"/>
                          <w:color w:val="000000"/>
                        </w:rPr>
                        <w:t>OUI</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interventionRequiseOC</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etat</w:t>
                      </w:r>
                      <w:proofErr w:type="spellEnd"/>
                      <w:r>
                        <w:rPr>
                          <w:rFonts w:ascii="Consolas" w:hAnsi="Consolas" w:cs="Consolas"/>
                          <w:color w:val="000000"/>
                          <w:shd w:val="clear" w:color="auto" w:fill="EFEFEF"/>
                        </w:rPr>
                        <w:t>&gt;</w:t>
                      </w:r>
                      <w:r>
                        <w:rPr>
                          <w:rFonts w:ascii="Consolas" w:hAnsi="Consolas" w:cs="Consolas"/>
                          <w:color w:val="000000"/>
                        </w:rPr>
                        <w:t>NOUVEAU</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etat</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Zero</w:t>
                      </w:r>
                      <w:proofErr w:type="spellEnd"/>
                      <w:r>
                        <w:rPr>
                          <w:rFonts w:ascii="Consolas" w:hAnsi="Consolas" w:cs="Consolas"/>
                          <w:i/>
                          <w:iCs/>
                          <w:color w:val="808080"/>
                        </w:rPr>
                        <w:t xml:space="preserve">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referencePBO</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 xml:space="preserve">&lt;!--1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t>1</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t>2</w:t>
                      </w:r>
                      <w:r>
                        <w:rPr>
                          <w:rFonts w:ascii="Consolas" w:hAnsi="Consolas" w:cs="Consolas"/>
                          <w:color w:val="000000"/>
                          <w:shd w:val="clear" w:color="auto" w:fill="EFEFEF"/>
                        </w:rPr>
                        <w:t>&lt;/</w:t>
                      </w:r>
                      <w:r>
                        <w:rPr>
                          <w:rFonts w:ascii="Consolas" w:hAnsi="Consolas" w:cs="Consolas"/>
                          <w:b/>
                          <w:bCs/>
                          <w:color w:val="000080"/>
                          <w:shd w:val="clear" w:color="auto" w:fill="EFEFEF"/>
                        </w:rPr>
                        <w:t>PBO</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referencePBO</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Zero</w:t>
                      </w:r>
                      <w:proofErr w:type="spellEnd"/>
                      <w:r>
                        <w:rPr>
                          <w:rFonts w:ascii="Consolas" w:hAnsi="Consolas" w:cs="Consolas"/>
                          <w:i/>
                          <w:iCs/>
                          <w:color w:val="808080"/>
                        </w:rPr>
                        <w:t xml:space="preserve">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referencePmTechnique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 xml:space="preserve">&lt;!--1 or more </w:t>
                      </w:r>
                      <w:proofErr w:type="spellStart"/>
                      <w:r>
                        <w:rPr>
                          <w:rFonts w:ascii="Consolas" w:hAnsi="Consolas" w:cs="Consolas"/>
                          <w:i/>
                          <w:iCs/>
                          <w:color w:val="808080"/>
                        </w:rPr>
                        <w:t>repetitions</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t>1</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t>2</w:t>
                      </w:r>
                      <w:r>
                        <w:rPr>
                          <w:rFonts w:ascii="Consolas" w:hAnsi="Consolas" w:cs="Consolas"/>
                          <w:color w:val="000000"/>
                          <w:shd w:val="clear" w:color="auto" w:fill="EFEFEF"/>
                        </w:rPr>
                        <w:t>&lt;/</w:t>
                      </w:r>
                      <w:r>
                        <w:rPr>
                          <w:rFonts w:ascii="Consolas" w:hAnsi="Consolas" w:cs="Consolas"/>
                          <w:b/>
                          <w:bCs/>
                          <w:color w:val="000080"/>
                          <w:shd w:val="clear" w:color="auto" w:fill="EFEFEF"/>
                        </w:rPr>
                        <w:t>PMT</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referencePmTechnique</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Optional</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coordonneesContactOI</w:t>
                      </w:r>
                      <w:proofErr w:type="spellEnd"/>
                      <w:r>
                        <w:rPr>
                          <w:rFonts w:ascii="Consolas" w:hAnsi="Consolas" w:cs="Consolas"/>
                          <w:color w:val="000000"/>
                          <w:shd w:val="clear" w:color="auto" w:fill="EFEFEF"/>
                        </w:rPr>
                        <w:t>&gt;</w:t>
                      </w:r>
                      <w:r>
                        <w:rPr>
                          <w:rFonts w:ascii="Consolas" w:hAnsi="Consolas" w:cs="Consolas"/>
                          <w:color w:val="000000"/>
                        </w:rPr>
                        <w:t>Nom: XXX | Tel: YYY | Email: ZZZ</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coordonneesContactOI</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i/>
                          <w:iCs/>
                          <w:color w:val="808080"/>
                        </w:rPr>
                        <w:t>&lt;!--</w:t>
                      </w:r>
                      <w:proofErr w:type="spellStart"/>
                      <w:r>
                        <w:rPr>
                          <w:rFonts w:ascii="Consolas" w:hAnsi="Consolas" w:cs="Consolas"/>
                          <w:i/>
                          <w:iCs/>
                          <w:color w:val="808080"/>
                        </w:rPr>
                        <w:t>Optional</w:t>
                      </w:r>
                      <w:proofErr w:type="spellEnd"/>
                      <w:r>
                        <w:rPr>
                          <w:rFonts w:ascii="Consolas" w:hAnsi="Consolas" w:cs="Consolas"/>
                          <w:i/>
                          <w:iCs/>
                          <w:color w:val="808080"/>
                        </w:rPr>
                        <w:t>:--&gt;</w:t>
                      </w:r>
                      <w:r>
                        <w:rPr>
                          <w:rFonts w:ascii="Consolas" w:hAnsi="Consolas" w:cs="Consolas"/>
                          <w:i/>
                          <w:iCs/>
                          <w:color w:val="80808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commentaireInterventionOC</w:t>
                      </w:r>
                      <w:proofErr w:type="spellEnd"/>
                      <w:r>
                        <w:rPr>
                          <w:rFonts w:ascii="Consolas" w:hAnsi="Consolas" w:cs="Consolas"/>
                          <w:color w:val="000000"/>
                          <w:shd w:val="clear" w:color="auto" w:fill="EFEFEF"/>
                        </w:rPr>
                        <w:t>&gt;</w:t>
                      </w:r>
                      <w:r>
                        <w:rPr>
                          <w:rFonts w:ascii="Consolas" w:hAnsi="Consolas" w:cs="Consolas"/>
                          <w:color w:val="000000"/>
                        </w:rPr>
                        <w:br/>
                        <w:t xml:space="preserve">                        Lorem ipsum </w:t>
                      </w:r>
                      <w:proofErr w:type="spellStart"/>
                      <w:r>
                        <w:rPr>
                          <w:rFonts w:ascii="Consolas" w:hAnsi="Consolas" w:cs="Consolas"/>
                          <w:color w:val="000000"/>
                        </w:rPr>
                        <w:t>dolor</w:t>
                      </w:r>
                      <w:proofErr w:type="spellEnd"/>
                      <w:r>
                        <w:rPr>
                          <w:rFonts w:ascii="Consolas" w:hAnsi="Consolas" w:cs="Consolas"/>
                          <w:color w:val="000000"/>
                        </w:rPr>
                        <w:t xml:space="preserve"> </w:t>
                      </w:r>
                      <w:proofErr w:type="spellStart"/>
                      <w:r>
                        <w:rPr>
                          <w:rFonts w:ascii="Consolas" w:hAnsi="Consolas" w:cs="Consolas"/>
                          <w:color w:val="000000"/>
                        </w:rPr>
                        <w:t>sit</w:t>
                      </w:r>
                      <w:proofErr w:type="spellEnd"/>
                      <w:r>
                        <w:rPr>
                          <w:rFonts w:ascii="Consolas" w:hAnsi="Consolas" w:cs="Consolas"/>
                          <w:color w:val="000000"/>
                        </w:rPr>
                        <w:t xml:space="preserve"> </w:t>
                      </w:r>
                      <w:proofErr w:type="spellStart"/>
                      <w:r>
                        <w:rPr>
                          <w:rFonts w:ascii="Consolas" w:hAnsi="Consolas" w:cs="Consolas"/>
                          <w:color w:val="000000"/>
                        </w:rPr>
                        <w:t>amet</w:t>
                      </w:r>
                      <w:proofErr w:type="spellEnd"/>
                      <w:r>
                        <w:rPr>
                          <w:rFonts w:ascii="Consolas" w:hAnsi="Consolas" w:cs="Consolas"/>
                          <w:color w:val="000000"/>
                        </w:rPr>
                        <w:t xml:space="preserve">, </w:t>
                      </w:r>
                      <w:proofErr w:type="spellStart"/>
                      <w:r>
                        <w:rPr>
                          <w:rFonts w:ascii="Consolas" w:hAnsi="Consolas" w:cs="Consolas"/>
                          <w:color w:val="000000"/>
                        </w:rPr>
                        <w:t>consetetur</w:t>
                      </w:r>
                      <w:proofErr w:type="spellEnd"/>
                      <w:r>
                        <w:rPr>
                          <w:rFonts w:ascii="Consolas" w:hAnsi="Consolas" w:cs="Consolas"/>
                          <w:color w:val="000000"/>
                        </w:rPr>
                        <w:t xml:space="preserve"> </w:t>
                      </w:r>
                      <w:proofErr w:type="spellStart"/>
                      <w:r>
                        <w:rPr>
                          <w:rFonts w:ascii="Consolas" w:hAnsi="Consolas" w:cs="Consolas"/>
                          <w:color w:val="000000"/>
                        </w:rPr>
                        <w:t>sadipscing</w:t>
                      </w:r>
                      <w:proofErr w:type="spellEnd"/>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commentaireInterventionOC</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000080"/>
                          <w:shd w:val="clear" w:color="auto" w:fill="EFEFEF"/>
                        </w:rPr>
                        <w:t>travaux</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000080"/>
                          <w:shd w:val="clear" w:color="auto" w:fill="EFEFEF"/>
                        </w:rPr>
                        <w:t>listeTravaux</w:t>
                      </w:r>
                      <w:proofErr w:type="spellEnd"/>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r>
                        <w:rPr>
                          <w:rFonts w:ascii="Consolas" w:hAnsi="Consolas" w:cs="Consolas"/>
                          <w:b/>
                          <w:bCs/>
                          <w:color w:val="660E7A"/>
                          <w:shd w:val="clear" w:color="auto" w:fill="EFEFEF"/>
                        </w:rPr>
                        <w:t>v1</w:t>
                      </w:r>
                      <w:r>
                        <w:rPr>
                          <w:rFonts w:ascii="Consolas" w:hAnsi="Consolas" w:cs="Consolas"/>
                          <w:b/>
                          <w:bCs/>
                          <w:color w:val="000080"/>
                          <w:shd w:val="clear" w:color="auto" w:fill="EFEFEF"/>
                        </w:rPr>
                        <w:t>:getInfoTravauxFTTHResponse</w:t>
                      </w:r>
                      <w:r>
                        <w:rPr>
                          <w:rFonts w:ascii="Consolas" w:hAnsi="Consolas" w:cs="Consolas"/>
                          <w:color w:val="000000"/>
                          <w:shd w:val="clear" w:color="auto" w:fill="EFEFEF"/>
                        </w:rPr>
                        <w:t>&gt;</w:t>
                      </w:r>
                      <w:r>
                        <w:rPr>
                          <w:rFonts w:ascii="Consolas" w:hAnsi="Consolas" w:cs="Consolas"/>
                          <w:color w:val="000000"/>
                        </w:rPr>
                        <w:br/>
                        <w:t xml:space="preserve">    </w:t>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:Body</w:t>
                      </w:r>
                      <w:proofErr w:type="spellEnd"/>
                      <w:r>
                        <w:rPr>
                          <w:rFonts w:ascii="Consolas" w:hAnsi="Consolas" w:cs="Consolas"/>
                          <w:color w:val="000000"/>
                          <w:shd w:val="clear" w:color="auto" w:fill="EFEFEF"/>
                        </w:rPr>
                        <w:t>&gt;</w:t>
                      </w:r>
                      <w:r>
                        <w:rPr>
                          <w:rFonts w:ascii="Consolas" w:hAnsi="Consolas" w:cs="Consolas"/>
                          <w:color w:val="000000"/>
                        </w:rPr>
                        <w:br/>
                      </w:r>
                      <w:r>
                        <w:rPr>
                          <w:rFonts w:ascii="Consolas" w:hAnsi="Consolas" w:cs="Consolas"/>
                          <w:color w:val="000000"/>
                          <w:shd w:val="clear" w:color="auto" w:fill="EFEFEF"/>
                        </w:rPr>
                        <w:t>&lt;/</w:t>
                      </w:r>
                      <w:proofErr w:type="spellStart"/>
                      <w:r>
                        <w:rPr>
                          <w:rFonts w:ascii="Consolas" w:hAnsi="Consolas" w:cs="Consolas"/>
                          <w:b/>
                          <w:bCs/>
                          <w:color w:val="660E7A"/>
                          <w:shd w:val="clear" w:color="auto" w:fill="EFEFEF"/>
                        </w:rPr>
                        <w:t>soapenv</w:t>
                      </w:r>
                      <w:r>
                        <w:rPr>
                          <w:rFonts w:ascii="Consolas" w:hAnsi="Consolas" w:cs="Consolas"/>
                          <w:b/>
                          <w:bCs/>
                          <w:color w:val="000080"/>
                          <w:shd w:val="clear" w:color="auto" w:fill="EFEFEF"/>
                        </w:rPr>
                        <w:t>:Envelope</w:t>
                      </w:r>
                      <w:proofErr w:type="spellEnd"/>
                      <w:r>
                        <w:rPr>
                          <w:rFonts w:ascii="Consolas" w:hAnsi="Consolas" w:cs="Consolas"/>
                          <w:color w:val="000000"/>
                          <w:shd w:val="clear" w:color="auto" w:fill="EFEFEF"/>
                        </w:rPr>
                        <w:t>&gt;</w:t>
                      </w:r>
                    </w:p>
                  </w:txbxContent>
                </v:textbox>
                <w10:wrap type="topAndBottom" anchorx="margin"/>
              </v:rect>
            </w:pict>
          </mc:Fallback>
        </mc:AlternateContent>
      </w:r>
    </w:p>
    <w:bookmarkEnd w:id="28"/>
    <w:p w14:paraId="13BFDD08" w14:textId="77777777" w:rsidR="007F5B2E" w:rsidRDefault="007F5B2E" w:rsidP="007F5B2E">
      <w:r>
        <w:br w:type="page"/>
      </w:r>
    </w:p>
    <w:p w14:paraId="428F3839" w14:textId="77777777" w:rsidR="007F5B2E" w:rsidRDefault="007F5B2E" w:rsidP="00DA71EA">
      <w:pPr>
        <w:pStyle w:val="Titre3"/>
        <w:numPr>
          <w:ilvl w:val="0"/>
          <w:numId w:val="0"/>
        </w:numPr>
        <w:suppressAutoHyphens w:val="0"/>
        <w:ind w:left="926" w:right="0" w:hanging="360"/>
        <w:jc w:val="both"/>
      </w:pPr>
      <w:bookmarkStart w:id="42" w:name="_Toc478992190"/>
      <w:bookmarkStart w:id="43" w:name="_Ref473292750"/>
      <w:bookmarkStart w:id="44" w:name="_Toc15376120"/>
      <w:r>
        <w:lastRenderedPageBreak/>
        <w:t>Digramme de séquence du webservice</w:t>
      </w:r>
      <w:bookmarkEnd w:id="42"/>
      <w:bookmarkEnd w:id="44"/>
    </w:p>
    <w:p w14:paraId="0B6CC504" w14:textId="77777777" w:rsidR="007F5B2E" w:rsidRDefault="007F5B2E" w:rsidP="007F5B2E">
      <w:pPr>
        <w:pStyle w:val="PARGTITR3"/>
      </w:pPr>
    </w:p>
    <w:p w14:paraId="66CEE9EA" w14:textId="77777777" w:rsidR="007F5B2E" w:rsidRDefault="007F5B2E" w:rsidP="007F5B2E">
      <w:pPr>
        <w:pStyle w:val="PARGTITR3"/>
      </w:pPr>
      <w:r>
        <w:rPr>
          <w:lang w:eastAsia="fr-FR"/>
        </w:rPr>
        <w:t>La figure suivante illustre les échanges OC/OI pour l’exploitation de ce webservice</w:t>
      </w:r>
      <w:r>
        <w:t> :</w:t>
      </w:r>
    </w:p>
    <w:p w14:paraId="2AF0B071" w14:textId="77777777" w:rsidR="007F5B2E" w:rsidRDefault="007F5B2E" w:rsidP="007F5B2E">
      <w:pPr>
        <w:pStyle w:val="PARGTITR3"/>
      </w:pPr>
      <w:r>
        <w:rPr>
          <w:noProof/>
          <w:lang w:eastAsia="fr-FR"/>
        </w:rPr>
        <mc:AlternateContent>
          <mc:Choice Requires="wps">
            <w:drawing>
              <wp:anchor distT="0" distB="0" distL="114300" distR="114300" simplePos="0" relativeHeight="251670528" behindDoc="0" locked="0" layoutInCell="1" allowOverlap="1" wp14:anchorId="3A043AD8" wp14:editId="4F5251E0">
                <wp:simplePos x="0" y="0"/>
                <wp:positionH relativeFrom="column">
                  <wp:posOffset>299085</wp:posOffset>
                </wp:positionH>
                <wp:positionV relativeFrom="paragraph">
                  <wp:posOffset>3423920</wp:posOffset>
                </wp:positionV>
                <wp:extent cx="5704840" cy="635"/>
                <wp:effectExtent l="0" t="0" r="0" b="0"/>
                <wp:wrapTopAndBottom/>
                <wp:docPr id="30" name="Zone de texte 30"/>
                <wp:cNvGraphicFramePr/>
                <a:graphic xmlns:a="http://schemas.openxmlformats.org/drawingml/2006/main">
                  <a:graphicData uri="http://schemas.microsoft.com/office/word/2010/wordprocessingShape">
                    <wps:wsp>
                      <wps:cNvSpPr txBox="1"/>
                      <wps:spPr>
                        <a:xfrm>
                          <a:off x="0" y="0"/>
                          <a:ext cx="5704840" cy="635"/>
                        </a:xfrm>
                        <a:prstGeom prst="rect">
                          <a:avLst/>
                        </a:prstGeom>
                        <a:solidFill>
                          <a:prstClr val="white"/>
                        </a:solidFill>
                        <a:ln>
                          <a:noFill/>
                        </a:ln>
                        <a:effectLst/>
                      </wps:spPr>
                      <wps:txbx>
                        <w:txbxContent>
                          <w:p w14:paraId="73C8DB0A" w14:textId="7310963D" w:rsidR="00FA0959" w:rsidRPr="00BC0293" w:rsidRDefault="00FA0959" w:rsidP="007F5B2E">
                            <w:pPr>
                              <w:pStyle w:val="Lgende"/>
                              <w:jc w:val="center"/>
                              <w:rPr>
                                <w:noProof/>
                              </w:rPr>
                            </w:pPr>
                            <w:r>
                              <w:t xml:space="preserve">Figure </w:t>
                            </w:r>
                            <w:r w:rsidR="00F51006">
                              <w:fldChar w:fldCharType="begin"/>
                            </w:r>
                            <w:r w:rsidR="00F51006">
                              <w:instrText xml:space="preserve"> SEQ Figure \* ARABIC </w:instrText>
                            </w:r>
                            <w:r w:rsidR="00F51006">
                              <w:fldChar w:fldCharType="separate"/>
                            </w:r>
                            <w:r>
                              <w:rPr>
                                <w:noProof/>
                              </w:rPr>
                              <w:t>7</w:t>
                            </w:r>
                            <w:r w:rsidR="00F51006">
                              <w:rPr>
                                <w:noProof/>
                              </w:rPr>
                              <w:fldChar w:fldCharType="end"/>
                            </w:r>
                            <w:r>
                              <w:t xml:space="preserve"> : Diagramme de séquence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043AD8" id="Zone de texte 30" o:spid="_x0000_s1054" type="#_x0000_t202" style="position:absolute;left:0;text-align:left;margin-left:23.55pt;margin-top:269.6pt;width:449.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" stroked="f">
                <v:textbox style="mso-fit-shape-to-text:t" inset="0,0,0,0">
                  <w:txbxContent>
                    <w:p w14:paraId="73C8DB0A" w14:textId="7310963D" w:rsidR="00FA0959" w:rsidRPr="00BC0293" w:rsidRDefault="00FA0959" w:rsidP="007F5B2E">
                      <w:pPr>
                        <w:pStyle w:val="Lgende"/>
                        <w:jc w:val="center"/>
                        <w:rPr>
                          <w:noProof/>
                        </w:rPr>
                      </w:pPr>
                      <w:r>
                        <w:t xml:space="preserve">Figure </w:t>
                      </w:r>
                      <w:r w:rsidR="00F51006">
                        <w:fldChar w:fldCharType="begin"/>
                      </w:r>
                      <w:r w:rsidR="00F51006">
                        <w:instrText xml:space="preserve"> SEQ Figure \* ARABIC </w:instrText>
                      </w:r>
                      <w:r w:rsidR="00F51006">
                        <w:fldChar w:fldCharType="separate"/>
                      </w:r>
                      <w:r>
                        <w:rPr>
                          <w:noProof/>
                        </w:rPr>
                        <w:t>7</w:t>
                      </w:r>
                      <w:r w:rsidR="00F51006">
                        <w:rPr>
                          <w:noProof/>
                        </w:rPr>
                        <w:fldChar w:fldCharType="end"/>
                      </w:r>
                      <w:r>
                        <w:t xml:space="preserve"> : Diagramme de séquence</w:t>
                      </w:r>
                    </w:p>
                  </w:txbxContent>
                </v:textbox>
                <w10:wrap type="topAndBottom"/>
              </v:shape>
            </w:pict>
          </mc:Fallback>
        </mc:AlternateContent>
      </w:r>
      <w:r>
        <w:rPr>
          <w:noProof/>
          <w:lang w:eastAsia="fr-FR"/>
        </w:rPr>
        <w:drawing>
          <wp:anchor distT="0" distB="0" distL="114300" distR="114300" simplePos="0" relativeHeight="251669504" behindDoc="0" locked="0" layoutInCell="1" allowOverlap="1" wp14:anchorId="241BDD50" wp14:editId="5C05FEDB">
            <wp:simplePos x="0" y="0"/>
            <wp:positionH relativeFrom="column">
              <wp:posOffset>299085</wp:posOffset>
            </wp:positionH>
            <wp:positionV relativeFrom="paragraph">
              <wp:posOffset>259715</wp:posOffset>
            </wp:positionV>
            <wp:extent cx="5705474" cy="3107370"/>
            <wp:effectExtent l="0" t="0" r="0" b="0"/>
            <wp:wrapTopAndBottom/>
            <wp:docPr id="31" name="Image 31" descr="C:\Users\moamraou\scx\workspace\Etudes SAV Fixe\FTTH - gestion des travaux\Interop 20170301\Revue WS TP_DERCO\20170307_proposition_bytel_ws_travaux_ftth\Diagramme_sequence_WS_TP_DER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oamraou\scx\workspace\Etudes SAV Fixe\FTTH - gestion des travaux\Interop 20170301\Revue WS TP_DERCO\20170307_proposition_bytel_ws_travaux_ftth\Diagramme_sequence_WS_TP_DERC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4" cy="3107370"/>
                    </a:xfrm>
                    <a:prstGeom prst="rect">
                      <a:avLst/>
                    </a:prstGeom>
                    <a:noFill/>
                    <a:ln>
                      <a:noFill/>
                    </a:ln>
                  </pic:spPr>
                </pic:pic>
              </a:graphicData>
            </a:graphic>
          </wp:anchor>
        </w:drawing>
      </w:r>
    </w:p>
    <w:p w14:paraId="7B88035E" w14:textId="77777777" w:rsidR="007F5B2E" w:rsidRDefault="007F5B2E" w:rsidP="00DA71EA">
      <w:pPr>
        <w:pStyle w:val="Titre3"/>
        <w:numPr>
          <w:ilvl w:val="0"/>
          <w:numId w:val="0"/>
        </w:numPr>
        <w:suppressAutoHyphens w:val="0"/>
        <w:ind w:right="0" w:firstLine="709"/>
        <w:jc w:val="both"/>
      </w:pPr>
      <w:bookmarkStart w:id="45" w:name="_Toc478992191"/>
      <w:bookmarkStart w:id="46" w:name="_Toc15376121"/>
      <w:r>
        <w:t>Les causes de l’intervention</w:t>
      </w:r>
      <w:bookmarkEnd w:id="43"/>
      <w:bookmarkEnd w:id="45"/>
      <w:bookmarkEnd w:id="46"/>
    </w:p>
    <w:p w14:paraId="2BF62D5A" w14:textId="77777777" w:rsidR="007F5B2E" w:rsidRDefault="007F5B2E" w:rsidP="007F5B2E">
      <w:pPr>
        <w:pStyle w:val="PARGTITR1"/>
        <w:spacing w:before="100" w:beforeAutospacing="1" w:after="120" w:line="276" w:lineRule="auto"/>
        <w:ind w:firstLine="709"/>
        <w:rPr>
          <w:sz w:val="24"/>
          <w:szCs w:val="24"/>
        </w:rPr>
      </w:pPr>
      <w:r>
        <w:rPr>
          <w:sz w:val="24"/>
          <w:szCs w:val="24"/>
        </w:rPr>
        <w:t>Les c</w:t>
      </w:r>
      <w:r w:rsidRPr="008251E5">
        <w:rPr>
          <w:sz w:val="24"/>
          <w:szCs w:val="24"/>
        </w:rPr>
        <w:t>ause</w:t>
      </w:r>
      <w:r>
        <w:rPr>
          <w:sz w:val="24"/>
          <w:szCs w:val="24"/>
        </w:rPr>
        <w:t>s</w:t>
      </w:r>
      <w:r w:rsidRPr="008251E5">
        <w:rPr>
          <w:sz w:val="24"/>
          <w:szCs w:val="24"/>
        </w:rPr>
        <w:t xml:space="preserve"> </w:t>
      </w:r>
      <w:r>
        <w:rPr>
          <w:sz w:val="24"/>
          <w:szCs w:val="24"/>
        </w:rPr>
        <w:t>d</w:t>
      </w:r>
      <w:r w:rsidRPr="008251E5">
        <w:rPr>
          <w:sz w:val="24"/>
          <w:szCs w:val="24"/>
        </w:rPr>
        <w:t xml:space="preserve">'intervention </w:t>
      </w:r>
      <w:r>
        <w:rPr>
          <w:sz w:val="24"/>
          <w:szCs w:val="24"/>
        </w:rPr>
        <w:t xml:space="preserve">possibles sont : </w:t>
      </w:r>
    </w:p>
    <w:p w14:paraId="1E36A772" w14:textId="77777777" w:rsidR="007F5B2E" w:rsidRDefault="007F5B2E" w:rsidP="004E6B8C">
      <w:pPr>
        <w:pStyle w:val="PARGTITR1"/>
        <w:numPr>
          <w:ilvl w:val="0"/>
          <w:numId w:val="31"/>
        </w:numPr>
        <w:spacing w:before="120" w:line="276" w:lineRule="auto"/>
        <w:rPr>
          <w:sz w:val="24"/>
          <w:szCs w:val="24"/>
        </w:rPr>
      </w:pPr>
      <w:r w:rsidRPr="00D154C4">
        <w:rPr>
          <w:b/>
          <w:sz w:val="24"/>
          <w:szCs w:val="24"/>
        </w:rPr>
        <w:t>DEPL</w:t>
      </w:r>
      <w:r w:rsidRPr="008251E5">
        <w:rPr>
          <w:sz w:val="24"/>
          <w:szCs w:val="24"/>
        </w:rPr>
        <w:t xml:space="preserve"> : Déplacement de l'équipement concerné désigné dans le champ </w:t>
      </w:r>
      <w:r>
        <w:rPr>
          <w:sz w:val="24"/>
          <w:szCs w:val="24"/>
        </w:rPr>
        <w:t>« </w:t>
      </w:r>
      <w:proofErr w:type="spellStart"/>
      <w:r w:rsidRPr="008251E5">
        <w:rPr>
          <w:sz w:val="24"/>
          <w:szCs w:val="24"/>
        </w:rPr>
        <w:t>EquipementConcerne</w:t>
      </w:r>
      <w:proofErr w:type="spellEnd"/>
      <w:r>
        <w:rPr>
          <w:sz w:val="24"/>
          <w:szCs w:val="24"/>
        </w:rPr>
        <w:t> »</w:t>
      </w:r>
      <w:r w:rsidRPr="008251E5">
        <w:rPr>
          <w:sz w:val="24"/>
          <w:szCs w:val="24"/>
        </w:rPr>
        <w:t xml:space="preserve">. Par exemple : </w:t>
      </w:r>
    </w:p>
    <w:p w14:paraId="31C27A69" w14:textId="77777777" w:rsidR="007F5B2E" w:rsidRDefault="007F5B2E" w:rsidP="004E6B8C">
      <w:pPr>
        <w:pStyle w:val="PARGTITR1"/>
        <w:numPr>
          <w:ilvl w:val="1"/>
          <w:numId w:val="31"/>
        </w:numPr>
        <w:spacing w:before="120" w:line="276" w:lineRule="auto"/>
        <w:rPr>
          <w:sz w:val="24"/>
          <w:szCs w:val="24"/>
        </w:rPr>
      </w:pPr>
      <w:r w:rsidRPr="00DE6B70">
        <w:rPr>
          <w:sz w:val="24"/>
          <w:szCs w:val="24"/>
        </w:rPr>
        <w:t>Déplacement de PM : cas de dévoiement, demande syndic...</w:t>
      </w:r>
    </w:p>
    <w:p w14:paraId="0CDED841" w14:textId="77777777" w:rsidR="007F5B2E" w:rsidRPr="00DE6B70" w:rsidRDefault="007F5B2E" w:rsidP="004E6B8C">
      <w:pPr>
        <w:pStyle w:val="PARGTITR1"/>
        <w:numPr>
          <w:ilvl w:val="1"/>
          <w:numId w:val="31"/>
        </w:numPr>
        <w:spacing w:before="120" w:line="276" w:lineRule="auto"/>
        <w:rPr>
          <w:sz w:val="24"/>
          <w:szCs w:val="24"/>
        </w:rPr>
      </w:pPr>
      <w:r w:rsidRPr="00DE6B70">
        <w:rPr>
          <w:sz w:val="24"/>
          <w:szCs w:val="24"/>
        </w:rPr>
        <w:t>Déplacement de colonne montante (sans désaturation) ou de PBO : demande syndic, dévoiement ou enfouissement (PME)</w:t>
      </w:r>
    </w:p>
    <w:p w14:paraId="5C1ADB60" w14:textId="77777777" w:rsidR="007F5B2E" w:rsidRPr="008251E5" w:rsidRDefault="007F5B2E" w:rsidP="004E6B8C">
      <w:pPr>
        <w:pStyle w:val="PARGTITR1"/>
        <w:numPr>
          <w:ilvl w:val="0"/>
          <w:numId w:val="31"/>
        </w:numPr>
        <w:spacing w:before="120" w:line="276" w:lineRule="auto"/>
        <w:rPr>
          <w:sz w:val="24"/>
          <w:szCs w:val="24"/>
        </w:rPr>
      </w:pPr>
      <w:r w:rsidRPr="00DE6B70">
        <w:rPr>
          <w:b/>
          <w:sz w:val="24"/>
          <w:szCs w:val="24"/>
        </w:rPr>
        <w:t>REFE</w:t>
      </w:r>
      <w:r w:rsidRPr="008251E5">
        <w:rPr>
          <w:sz w:val="24"/>
          <w:szCs w:val="24"/>
        </w:rPr>
        <w:t xml:space="preserve"> : Réfection de l'équipement concerné désigné dans le champ </w:t>
      </w:r>
      <w:r>
        <w:rPr>
          <w:sz w:val="24"/>
          <w:szCs w:val="24"/>
        </w:rPr>
        <w:t>« </w:t>
      </w:r>
      <w:proofErr w:type="spellStart"/>
      <w:r w:rsidRPr="008251E5">
        <w:rPr>
          <w:sz w:val="24"/>
          <w:szCs w:val="24"/>
        </w:rPr>
        <w:t>EquipementConcerne</w:t>
      </w:r>
      <w:proofErr w:type="spellEnd"/>
      <w:r>
        <w:rPr>
          <w:sz w:val="24"/>
          <w:szCs w:val="24"/>
        </w:rPr>
        <w:t> »</w:t>
      </w:r>
      <w:r w:rsidRPr="008251E5">
        <w:rPr>
          <w:sz w:val="24"/>
          <w:szCs w:val="24"/>
        </w:rPr>
        <w:t>. Par exemple</w:t>
      </w:r>
    </w:p>
    <w:p w14:paraId="0D5EE0B3" w14:textId="77777777" w:rsidR="007F5B2E" w:rsidRPr="008251E5" w:rsidRDefault="007F5B2E" w:rsidP="004E6B8C">
      <w:pPr>
        <w:pStyle w:val="PARGTITR1"/>
        <w:numPr>
          <w:ilvl w:val="1"/>
          <w:numId w:val="31"/>
        </w:numPr>
        <w:spacing w:before="120" w:line="276" w:lineRule="auto"/>
        <w:rPr>
          <w:sz w:val="24"/>
          <w:szCs w:val="24"/>
        </w:rPr>
      </w:pPr>
      <w:r w:rsidRPr="008251E5">
        <w:rPr>
          <w:sz w:val="24"/>
          <w:szCs w:val="24"/>
        </w:rPr>
        <w:t>Réfection de PM : cas de dérangements collectifs, incendies, vandalismes...</w:t>
      </w:r>
    </w:p>
    <w:p w14:paraId="0BDED8F2" w14:textId="77777777" w:rsidR="007F5B2E" w:rsidRPr="008251E5" w:rsidRDefault="007F5B2E" w:rsidP="004E6B8C">
      <w:pPr>
        <w:pStyle w:val="PARGTITR1"/>
        <w:numPr>
          <w:ilvl w:val="1"/>
          <w:numId w:val="31"/>
        </w:numPr>
        <w:spacing w:before="120" w:line="276" w:lineRule="auto"/>
        <w:rPr>
          <w:sz w:val="24"/>
          <w:szCs w:val="24"/>
        </w:rPr>
      </w:pPr>
      <w:r w:rsidRPr="008251E5">
        <w:rPr>
          <w:sz w:val="24"/>
          <w:szCs w:val="24"/>
        </w:rPr>
        <w:t>Réfection de Colonne Montante (sans désaturation) : dérangements collectifs, incendies, vandalismes...</w:t>
      </w:r>
    </w:p>
    <w:p w14:paraId="7F356BF1" w14:textId="77777777" w:rsidR="007F5B2E" w:rsidRPr="008251E5" w:rsidRDefault="007F5B2E" w:rsidP="004E6B8C">
      <w:pPr>
        <w:pStyle w:val="PARGTITR1"/>
        <w:numPr>
          <w:ilvl w:val="1"/>
          <w:numId w:val="31"/>
        </w:numPr>
        <w:spacing w:before="120" w:line="276" w:lineRule="auto"/>
        <w:rPr>
          <w:sz w:val="24"/>
          <w:szCs w:val="24"/>
        </w:rPr>
      </w:pPr>
      <w:r w:rsidRPr="008251E5">
        <w:rPr>
          <w:sz w:val="24"/>
          <w:szCs w:val="24"/>
        </w:rPr>
        <w:t>Réfection de PBO : PBO dégradé, vandalisme</w:t>
      </w:r>
    </w:p>
    <w:p w14:paraId="3F7AE6F3" w14:textId="77777777" w:rsidR="007F5B2E" w:rsidRDefault="007F5B2E" w:rsidP="004E6B8C">
      <w:pPr>
        <w:pStyle w:val="PARGTITR1"/>
        <w:numPr>
          <w:ilvl w:val="1"/>
          <w:numId w:val="31"/>
        </w:numPr>
        <w:spacing w:before="120" w:line="276" w:lineRule="auto"/>
        <w:rPr>
          <w:sz w:val="24"/>
          <w:szCs w:val="24"/>
        </w:rPr>
      </w:pPr>
      <w:r w:rsidRPr="008251E5">
        <w:rPr>
          <w:sz w:val="24"/>
          <w:szCs w:val="24"/>
        </w:rPr>
        <w:lastRenderedPageBreak/>
        <w:t>Coupure de câble : lien PM-PRDM, câble PM-PBO...</w:t>
      </w:r>
    </w:p>
    <w:p w14:paraId="68FACF6B" w14:textId="77777777" w:rsidR="007F5B2E" w:rsidRPr="0062093E" w:rsidRDefault="007F5B2E" w:rsidP="007F5B2E">
      <w:pPr>
        <w:pStyle w:val="PARGTITR1"/>
        <w:spacing w:before="120" w:line="276" w:lineRule="auto"/>
        <w:ind w:left="1069"/>
        <w:rPr>
          <w:sz w:val="24"/>
          <w:szCs w:val="24"/>
        </w:rPr>
      </w:pPr>
    </w:p>
    <w:p w14:paraId="78F41F39" w14:textId="77777777" w:rsidR="007F5B2E" w:rsidRPr="008251E5" w:rsidRDefault="007F5B2E" w:rsidP="004E6B8C">
      <w:pPr>
        <w:pStyle w:val="PARGTITR1"/>
        <w:numPr>
          <w:ilvl w:val="0"/>
          <w:numId w:val="31"/>
        </w:numPr>
        <w:spacing w:before="120" w:line="276" w:lineRule="auto"/>
        <w:rPr>
          <w:sz w:val="24"/>
          <w:szCs w:val="24"/>
        </w:rPr>
      </w:pPr>
      <w:r w:rsidRPr="0062093E">
        <w:rPr>
          <w:b/>
          <w:sz w:val="24"/>
          <w:szCs w:val="24"/>
        </w:rPr>
        <w:t>DSCM</w:t>
      </w:r>
      <w:r w:rsidRPr="008251E5">
        <w:rPr>
          <w:sz w:val="24"/>
          <w:szCs w:val="24"/>
        </w:rPr>
        <w:t xml:space="preserve"> : Désaturation colonne montante (ajout et/ou remplacement de fibres) : fibres HS non réparées</w:t>
      </w:r>
    </w:p>
    <w:p w14:paraId="485EC85D" w14:textId="77777777" w:rsidR="007F5B2E" w:rsidRPr="008251E5" w:rsidRDefault="007F5B2E" w:rsidP="004E6B8C">
      <w:pPr>
        <w:pStyle w:val="PARGTITR1"/>
        <w:numPr>
          <w:ilvl w:val="0"/>
          <w:numId w:val="31"/>
        </w:numPr>
        <w:spacing w:before="120" w:line="276" w:lineRule="auto"/>
        <w:rPr>
          <w:sz w:val="24"/>
          <w:szCs w:val="24"/>
        </w:rPr>
      </w:pPr>
      <w:r w:rsidRPr="0062093E">
        <w:rPr>
          <w:b/>
          <w:sz w:val="24"/>
          <w:szCs w:val="24"/>
        </w:rPr>
        <w:t>EXTE</w:t>
      </w:r>
      <w:r w:rsidRPr="008251E5">
        <w:rPr>
          <w:sz w:val="24"/>
          <w:szCs w:val="24"/>
        </w:rPr>
        <w:t xml:space="preserve"> : Extensions (PM, colonnes montantes, PB) : évolution de zone arrière de PME (changement de la capacité max), étage supplémentaire à un immeuble...</w:t>
      </w:r>
    </w:p>
    <w:p w14:paraId="77397EF5" w14:textId="77777777" w:rsidR="007F5B2E" w:rsidRPr="008251E5" w:rsidRDefault="007F5B2E" w:rsidP="004E6B8C">
      <w:pPr>
        <w:pStyle w:val="PARGTITR1"/>
        <w:numPr>
          <w:ilvl w:val="0"/>
          <w:numId w:val="31"/>
        </w:numPr>
        <w:spacing w:before="120" w:line="276" w:lineRule="auto"/>
        <w:rPr>
          <w:sz w:val="24"/>
          <w:szCs w:val="24"/>
        </w:rPr>
      </w:pPr>
      <w:r w:rsidRPr="0062093E">
        <w:rPr>
          <w:b/>
          <w:sz w:val="24"/>
          <w:szCs w:val="24"/>
        </w:rPr>
        <w:t>INGE</w:t>
      </w:r>
      <w:r w:rsidRPr="008251E5">
        <w:rPr>
          <w:sz w:val="24"/>
          <w:szCs w:val="24"/>
        </w:rPr>
        <w:t xml:space="preserve"> : Changement d’ingénierie (PM, PB…) : PM mono remplacé par PM quadri, PMI devenu PME, mise en conformité ancienne ingénierie...</w:t>
      </w:r>
    </w:p>
    <w:p w14:paraId="73C881C6" w14:textId="77777777" w:rsidR="007F5B2E" w:rsidRPr="008251E5" w:rsidRDefault="007F5B2E" w:rsidP="004E6B8C">
      <w:pPr>
        <w:pStyle w:val="PARGTITR1"/>
        <w:numPr>
          <w:ilvl w:val="0"/>
          <w:numId w:val="31"/>
        </w:numPr>
        <w:spacing w:before="120" w:line="276" w:lineRule="auto"/>
        <w:rPr>
          <w:sz w:val="24"/>
          <w:szCs w:val="24"/>
        </w:rPr>
      </w:pPr>
      <w:r w:rsidRPr="0062093E">
        <w:rPr>
          <w:b/>
          <w:sz w:val="24"/>
          <w:szCs w:val="24"/>
        </w:rPr>
        <w:t>CHGC</w:t>
      </w:r>
      <w:r w:rsidRPr="008251E5">
        <w:rPr>
          <w:sz w:val="24"/>
          <w:szCs w:val="24"/>
        </w:rPr>
        <w:t xml:space="preserve"> : Changement de GC : dévoiement, enfouissemen</w:t>
      </w:r>
      <w:r>
        <w:rPr>
          <w:sz w:val="24"/>
          <w:szCs w:val="24"/>
        </w:rPr>
        <w:t>t (par exemple entre PM et PBO)</w:t>
      </w:r>
      <w:r w:rsidRPr="008251E5">
        <w:rPr>
          <w:sz w:val="24"/>
          <w:szCs w:val="24"/>
        </w:rPr>
        <w:t xml:space="preserve"> </w:t>
      </w:r>
    </w:p>
    <w:p w14:paraId="6E278409" w14:textId="77777777" w:rsidR="007F5B2E" w:rsidRDefault="007F5B2E" w:rsidP="004E6B8C">
      <w:pPr>
        <w:pStyle w:val="PARGTITR1"/>
        <w:numPr>
          <w:ilvl w:val="0"/>
          <w:numId w:val="31"/>
        </w:numPr>
        <w:spacing w:before="120" w:line="276" w:lineRule="auto"/>
        <w:rPr>
          <w:sz w:val="24"/>
          <w:szCs w:val="24"/>
        </w:rPr>
      </w:pPr>
      <w:r w:rsidRPr="0062093E">
        <w:rPr>
          <w:b/>
          <w:sz w:val="24"/>
          <w:szCs w:val="24"/>
        </w:rPr>
        <w:t>AUTR</w:t>
      </w:r>
      <w:r w:rsidRPr="008251E5">
        <w:rPr>
          <w:sz w:val="24"/>
          <w:szCs w:val="24"/>
        </w:rPr>
        <w:t xml:space="preserve"> : Autres : à préciser dans commentaires, notamment utile en cas de curatif, l'opérateur d'immeuble n'ayant pas forcément la visibilité de la nature du problème en premier diagnostic</w:t>
      </w:r>
    </w:p>
    <w:p w14:paraId="7D0137E4" w14:textId="44E541F1" w:rsidR="007F5B2E" w:rsidRDefault="007F5B2E" w:rsidP="007F5B2E">
      <w:pPr>
        <w:pStyle w:val="PARGTITR1"/>
        <w:spacing w:before="120" w:line="276" w:lineRule="auto"/>
        <w:rPr>
          <w:sz w:val="24"/>
          <w:szCs w:val="24"/>
        </w:rPr>
      </w:pPr>
    </w:p>
    <w:p w14:paraId="3A686E5E" w14:textId="4784E86C" w:rsidR="004E5FE5" w:rsidRPr="007F5B2E" w:rsidRDefault="004E5FE5" w:rsidP="004E5FE5">
      <w:pPr>
        <w:pStyle w:val="Titre1"/>
        <w:numPr>
          <w:ilvl w:val="0"/>
          <w:numId w:val="24"/>
        </w:numPr>
        <w:tabs>
          <w:tab w:val="clear" w:pos="0"/>
          <w:tab w:val="clear" w:pos="2268"/>
          <w:tab w:val="left" w:pos="567"/>
        </w:tabs>
        <w:ind w:left="0" w:firstLine="0"/>
        <w:rPr>
          <w:rFonts w:cs="Arial"/>
          <w:szCs w:val="22"/>
        </w:rPr>
      </w:pPr>
      <w:bookmarkStart w:id="47" w:name="_Toc15376122"/>
      <w:r>
        <w:rPr>
          <w:rFonts w:cs="Arial"/>
          <w:szCs w:val="22"/>
        </w:rPr>
        <w:lastRenderedPageBreak/>
        <w:t>Les codes de retour</w:t>
      </w:r>
      <w:bookmarkEnd w:id="47"/>
    </w:p>
    <w:p w14:paraId="6CF596D4" w14:textId="20C40BCF" w:rsidR="004E5FE5" w:rsidRDefault="004E5FE5" w:rsidP="00A42738">
      <w:pPr>
        <w:pStyle w:val="PARGTITR1"/>
        <w:spacing w:before="100" w:beforeAutospacing="1" w:after="120" w:line="276" w:lineRule="auto"/>
        <w:ind w:firstLine="567"/>
      </w:pPr>
      <w:r>
        <w:rPr>
          <w:sz w:val="24"/>
          <w:szCs w:val="24"/>
        </w:rPr>
        <w:t>Tous les</w:t>
      </w:r>
      <w:r w:rsidRPr="00A42738">
        <w:rPr>
          <w:sz w:val="24"/>
          <w:szCs w:val="24"/>
        </w:rPr>
        <w:t xml:space="preserve"> codes </w:t>
      </w:r>
      <w:r>
        <w:rPr>
          <w:sz w:val="24"/>
          <w:szCs w:val="24"/>
        </w:rPr>
        <w:t xml:space="preserve">et les messages susceptibles d’être retournés par ce webservice </w:t>
      </w:r>
      <w:r w:rsidRPr="00A42738">
        <w:rPr>
          <w:sz w:val="24"/>
          <w:szCs w:val="24"/>
        </w:rPr>
        <w:t xml:space="preserve">sont détaillés dans le document joint « Harmonisation des codes </w:t>
      </w:r>
      <w:r w:rsidR="009842C6">
        <w:rPr>
          <w:sz w:val="24"/>
          <w:szCs w:val="24"/>
        </w:rPr>
        <w:t xml:space="preserve">de </w:t>
      </w:r>
      <w:r w:rsidRPr="00A42738">
        <w:rPr>
          <w:sz w:val="24"/>
          <w:szCs w:val="24"/>
        </w:rPr>
        <w:t>retour</w:t>
      </w:r>
      <w:r w:rsidR="009842C6">
        <w:rPr>
          <w:sz w:val="24"/>
          <w:szCs w:val="24"/>
        </w:rPr>
        <w:t xml:space="preserve"> </w:t>
      </w:r>
      <w:r w:rsidRPr="00A42738">
        <w:rPr>
          <w:sz w:val="24"/>
          <w:szCs w:val="24"/>
        </w:rPr>
        <w:t>»</w:t>
      </w:r>
      <w:r w:rsidR="00666E7C">
        <w:rPr>
          <w:sz w:val="24"/>
          <w:szCs w:val="24"/>
        </w:rPr>
        <w:t>.</w:t>
      </w:r>
    </w:p>
    <w:p w14:paraId="059FD08F" w14:textId="1551B5FA" w:rsidR="00666E7C" w:rsidRPr="00A42738" w:rsidRDefault="00666E7C" w:rsidP="00A42738">
      <w:pPr>
        <w:pStyle w:val="PARGTITR1"/>
        <w:spacing w:before="100" w:beforeAutospacing="1" w:after="120" w:line="276" w:lineRule="auto"/>
        <w:rPr>
          <w:sz w:val="24"/>
          <w:szCs w:val="24"/>
        </w:rPr>
      </w:pPr>
      <w:r>
        <w:rPr>
          <w:sz w:val="24"/>
          <w:szCs w:val="24"/>
        </w:rPr>
        <w:t>Les classes des codes de retour à prendre en compte pour ce webservice sont :</w:t>
      </w:r>
    </w:p>
    <w:p w14:paraId="24A83C1A" w14:textId="77777777" w:rsidR="004E5FE5" w:rsidRPr="00A42738" w:rsidRDefault="004E5FE5" w:rsidP="00A42738">
      <w:pPr>
        <w:pStyle w:val="PARGTITR1"/>
        <w:numPr>
          <w:ilvl w:val="0"/>
          <w:numId w:val="37"/>
        </w:numPr>
        <w:spacing w:before="100" w:beforeAutospacing="1" w:after="120" w:line="276" w:lineRule="auto"/>
        <w:rPr>
          <w:sz w:val="24"/>
          <w:szCs w:val="24"/>
        </w:rPr>
      </w:pPr>
      <w:r w:rsidRPr="00A42738">
        <w:rPr>
          <w:sz w:val="24"/>
          <w:szCs w:val="24"/>
        </w:rPr>
        <w:t>Les codes génériques</w:t>
      </w:r>
    </w:p>
    <w:p w14:paraId="2A1FA4F3" w14:textId="1CCA124C" w:rsidR="004E5FE5" w:rsidRDefault="004E5FE5" w:rsidP="00A42738">
      <w:pPr>
        <w:pStyle w:val="PARGTITR1"/>
        <w:numPr>
          <w:ilvl w:val="0"/>
          <w:numId w:val="37"/>
        </w:numPr>
        <w:spacing w:before="100" w:beforeAutospacing="1" w:after="120" w:line="276" w:lineRule="auto"/>
        <w:rPr>
          <w:sz w:val="24"/>
          <w:szCs w:val="24"/>
        </w:rPr>
      </w:pPr>
      <w:r w:rsidRPr="00A42738">
        <w:rPr>
          <w:sz w:val="24"/>
          <w:szCs w:val="24"/>
        </w:rPr>
        <w:t xml:space="preserve">Les codes spécifiques de la </w:t>
      </w:r>
      <w:r w:rsidR="00602ED6" w:rsidRPr="00602ED6">
        <w:rPr>
          <w:sz w:val="24"/>
          <w:szCs w:val="24"/>
        </w:rPr>
        <w:t>3</w:t>
      </w:r>
      <w:r w:rsidR="00602ED6" w:rsidRPr="00A42738">
        <w:rPr>
          <w:sz w:val="24"/>
          <w:szCs w:val="24"/>
          <w:vertAlign w:val="superscript"/>
        </w:rPr>
        <w:t>ème</w:t>
      </w:r>
      <w:r w:rsidR="00602ED6" w:rsidRPr="00602ED6">
        <w:rPr>
          <w:sz w:val="24"/>
          <w:szCs w:val="24"/>
        </w:rPr>
        <w:t xml:space="preserve"> </w:t>
      </w:r>
      <w:r w:rsidRPr="00A42738">
        <w:rPr>
          <w:sz w:val="24"/>
          <w:szCs w:val="24"/>
        </w:rPr>
        <w:t>classe (de 200 à 299)</w:t>
      </w:r>
    </w:p>
    <w:p w14:paraId="0E706AA8" w14:textId="77777777" w:rsidR="004E5FE5" w:rsidRDefault="004E5FE5" w:rsidP="007F5B2E">
      <w:pPr>
        <w:pStyle w:val="PARGTITR1"/>
        <w:spacing w:before="120" w:line="276" w:lineRule="auto"/>
        <w:rPr>
          <w:sz w:val="24"/>
          <w:szCs w:val="24"/>
        </w:rPr>
      </w:pPr>
    </w:p>
    <w:p w14:paraId="32CA11F3" w14:textId="77777777" w:rsidR="007F5B2E" w:rsidRPr="00602116" w:rsidRDefault="007F5B2E" w:rsidP="007F5B2E">
      <w:pPr>
        <w:pStyle w:val="Titre1"/>
        <w:keepNext/>
        <w:pageBreakBefore w:val="0"/>
        <w:tabs>
          <w:tab w:val="clear" w:pos="0"/>
          <w:tab w:val="clear" w:pos="926"/>
          <w:tab w:val="clear" w:pos="2268"/>
          <w:tab w:val="clear" w:pos="3402"/>
          <w:tab w:val="clear" w:pos="5103"/>
          <w:tab w:val="clear" w:pos="5387"/>
          <w:tab w:val="clear" w:pos="7088"/>
        </w:tabs>
        <w:suppressAutoHyphens w:val="0"/>
        <w:spacing w:after="120" w:line="240" w:lineRule="auto"/>
        <w:ind w:left="432" w:hanging="432"/>
        <w:jc w:val="both"/>
      </w:pPr>
      <w:bookmarkStart w:id="48" w:name="_Toc478992192"/>
      <w:bookmarkStart w:id="49" w:name="_Toc15376123"/>
      <w:r>
        <w:t>F</w:t>
      </w:r>
      <w:r w:rsidRPr="00602116">
        <w:t>IN DOCUMENT</w:t>
      </w:r>
      <w:bookmarkEnd w:id="48"/>
      <w:bookmarkEnd w:id="49"/>
    </w:p>
    <w:bookmarkEnd w:id="5"/>
    <w:p w14:paraId="0D1F7551" w14:textId="646037D4" w:rsidR="00385A3C" w:rsidRDefault="00385A3C" w:rsidP="00385A3C">
      <w:pPr>
        <w:pStyle w:val="Corpsdetexte"/>
        <w:tabs>
          <w:tab w:val="clear" w:pos="3969"/>
          <w:tab w:val="left" w:pos="709"/>
        </w:tabs>
        <w:rPr>
          <w:rFonts w:ascii="Arial" w:hAnsi="Arial" w:cs="Arial"/>
          <w:szCs w:val="22"/>
        </w:rPr>
      </w:pPr>
    </w:p>
    <w:sectPr w:rsidR="00385A3C" w:rsidSect="002531DB">
      <w:pgSz w:w="11900" w:h="16840"/>
      <w:pgMar w:top="851" w:right="851" w:bottom="567" w:left="1418" w:header="567"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56C8C" w14:textId="77777777" w:rsidR="00FA0959" w:rsidRDefault="00FA0959" w:rsidP="00A42457">
      <w:pPr>
        <w:pStyle w:val="01SOMMTitre"/>
      </w:pPr>
      <w:r>
        <w:separator/>
      </w:r>
    </w:p>
  </w:endnote>
  <w:endnote w:type="continuationSeparator" w:id="0">
    <w:p w14:paraId="7371D6DA" w14:textId="77777777" w:rsidR="00FA0959" w:rsidRDefault="00FA0959" w:rsidP="00A42457">
      <w:pPr>
        <w:pStyle w:val="01SOMMTitr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EE11B" w14:textId="20A14462" w:rsidR="00FA0959" w:rsidRPr="00884FFA" w:rsidRDefault="00FA0959" w:rsidP="00401ADD">
    <w:pPr>
      <w:pStyle w:val="Pieddepage"/>
      <w:pBdr>
        <w:top w:val="single" w:sz="4" w:space="1" w:color="auto"/>
      </w:pBdr>
      <w:rPr>
        <w:rFonts w:ascii="Arial" w:hAnsi="Arial" w:cs="Arial"/>
      </w:rPr>
    </w:pPr>
    <w:r w:rsidRPr="00884FFA">
      <w:rPr>
        <w:rFonts w:ascii="Arial" w:hAnsi="Arial" w:cs="Arial"/>
      </w:rPr>
      <w:t xml:space="preserve">FTTH </w:t>
    </w:r>
    <w:r>
      <w:rPr>
        <w:rFonts w:ascii="Arial" w:hAnsi="Arial" w:cs="Arial"/>
      </w:rPr>
      <w:t>SAV</w:t>
    </w:r>
    <w:r w:rsidRPr="00884FFA">
      <w:rPr>
        <w:rFonts w:ascii="Arial" w:hAnsi="Arial" w:cs="Arial"/>
      </w:rPr>
      <w:t xml:space="preserve"> : </w:t>
    </w:r>
    <w:r>
      <w:rPr>
        <w:rFonts w:ascii="Arial" w:hAnsi="Arial" w:cs="Arial"/>
      </w:rPr>
      <w:t>présentation des flux de prévenance Travaux et Gel</w:t>
    </w:r>
    <w:r w:rsidRPr="00884FFA">
      <w:rPr>
        <w:rFonts w:ascii="Arial" w:hAnsi="Arial" w:cs="Arial"/>
      </w:rPr>
      <w:tab/>
    </w:r>
    <w:r w:rsidRPr="00884FFA">
      <w:rPr>
        <w:rStyle w:val="Numrodepage"/>
        <w:rFonts w:cs="Arial"/>
      </w:rPr>
      <w:fldChar w:fldCharType="begin"/>
    </w:r>
    <w:r w:rsidRPr="00884FFA">
      <w:rPr>
        <w:rStyle w:val="Numrodepage"/>
        <w:rFonts w:cs="Arial"/>
      </w:rPr>
      <w:instrText xml:space="preserve"> PAGE </w:instrText>
    </w:r>
    <w:r w:rsidRPr="00884FFA">
      <w:rPr>
        <w:rStyle w:val="Numrodepage"/>
        <w:rFonts w:cs="Arial"/>
      </w:rPr>
      <w:fldChar w:fldCharType="separate"/>
    </w:r>
    <w:r>
      <w:rPr>
        <w:rStyle w:val="Numrodepage"/>
        <w:rFonts w:cs="Arial"/>
        <w:noProof/>
      </w:rPr>
      <w:t>21</w:t>
    </w:r>
    <w:r w:rsidRPr="00884FFA">
      <w:rPr>
        <w:rStyle w:val="Numrodepage"/>
        <w:rFonts w:cs="Arial"/>
      </w:rPr>
      <w:fldChar w:fldCharType="end"/>
    </w:r>
    <w:r w:rsidRPr="00884FFA">
      <w:rPr>
        <w:rStyle w:val="Numrodepage"/>
        <w:rFonts w:cs="Arial"/>
      </w:rPr>
      <w:tab/>
    </w:r>
  </w:p>
  <w:p w14:paraId="7D0EB7A0" w14:textId="77777777" w:rsidR="00FA0959" w:rsidRDefault="00FA0959" w:rsidP="00131086">
    <w:pPr>
      <w:pStyle w:val="BDPMentionLgal"/>
      <w:tabs>
        <w:tab w:val="left" w:pos="708"/>
        <w:tab w:val="left" w:pos="1416"/>
        <w:tab w:val="left" w:pos="2124"/>
        <w:tab w:val="left" w:pos="2832"/>
        <w:tab w:val="left" w:pos="3540"/>
        <w:tab w:val="left" w:pos="4248"/>
        <w:tab w:val="center" w:pos="4815"/>
      </w:tabs>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45655" w14:textId="77777777" w:rsidR="00FA0959" w:rsidRDefault="00FA0959" w:rsidP="00A42457">
      <w:pPr>
        <w:pStyle w:val="01SOMMTitre"/>
      </w:pPr>
      <w:r>
        <w:separator/>
      </w:r>
    </w:p>
  </w:footnote>
  <w:footnote w:type="continuationSeparator" w:id="0">
    <w:p w14:paraId="74D0AD4E" w14:textId="77777777" w:rsidR="00FA0959" w:rsidRDefault="00FA0959" w:rsidP="00A42457">
      <w:pPr>
        <w:pStyle w:val="01SOMMTitr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8E3B0" w14:textId="77777777" w:rsidR="00FA0959" w:rsidRDefault="00FA0959" w:rsidP="00401ADD">
    <w:pPr>
      <w:ind w:left="-993"/>
    </w:pPr>
    <w:r>
      <w:rPr>
        <w:noProof/>
      </w:rPr>
      <w:drawing>
        <wp:inline distT="0" distB="0" distL="0" distR="0" wp14:anchorId="0367A66D" wp14:editId="3A6850A1">
          <wp:extent cx="7010400" cy="1343025"/>
          <wp:effectExtent l="0" t="0" r="0" b="9525"/>
          <wp:docPr id="10" name="Image 1" descr="Macintosh HD:Users:christophe:Documents:_EN COURS:987_FFT_Interop’Fibre:z_sauv_pompe:Communiq_tete.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Macintosh HD:Users:christophe:Documents:_EN COURS:987_FFT_Interop’Fibre:z_sauv_pompe:Communiq_tete.ps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400" cy="1343025"/>
                  </a:xfrm>
                  <a:prstGeom prst="rect">
                    <a:avLst/>
                  </a:prstGeom>
                  <a:noFill/>
                  <a:ln>
                    <a:noFill/>
                  </a:ln>
                </pic:spPr>
              </pic:pic>
            </a:graphicData>
          </a:graphic>
        </wp:inline>
      </w:drawing>
    </w:r>
  </w:p>
  <w:p w14:paraId="72837940" w14:textId="77777777" w:rsidR="00FA0959" w:rsidRDefault="00FA0959" w:rsidP="002F1F42"/>
  <w:p w14:paraId="38CF93CC" w14:textId="77777777" w:rsidR="00FA0959" w:rsidRDefault="00FA0959" w:rsidP="002F1F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25pt;height:30.25pt" o:bullet="t">
        <v:imagedata r:id="rId1" o:title=""/>
      </v:shape>
    </w:pict>
  </w:numPicBullet>
  <w:numPicBullet w:numPicBulletId="1">
    <w:pict>
      <v:shape id="_x0000_i1027" type="#_x0000_t75" style="width:5.75pt;height:5.75pt" o:bullet="t">
        <v:imagedata r:id="rId2" o:title=""/>
      </v:shape>
    </w:pict>
  </w:numPicBullet>
  <w:numPicBullet w:numPicBulletId="2">
    <w:pict>
      <v:shape w14:anchorId="35C36C5F" id="_x0000_i1028" type="#_x0000_t75" style="width:9pt;height:8.25pt" o:bullet="t">
        <v:imagedata r:id="rId3" o:title=""/>
      </v:shape>
    </w:pict>
  </w:numPicBullet>
  <w:numPicBullet w:numPicBulletId="3">
    <w:pict>
      <v:shape id="_x0000_i1029" type="#_x0000_t75" style="width:13.45pt;height:28.3pt" o:bullet="t">
        <v:imagedata r:id="rId4" o:title=""/>
      </v:shape>
    </w:pict>
  </w:numPicBullet>
  <w:numPicBullet w:numPicBulletId="4">
    <w:pict>
      <v:shape id="_x0000_i1030" type="#_x0000_t75" style="width:13.45pt;height:28.3pt" o:bullet="t">
        <v:imagedata r:id="rId5" o:title=""/>
      </v:shape>
    </w:pict>
  </w:numPicBullet>
  <w:numPicBullet w:numPicBulletId="5">
    <w:pict>
      <v:shape id="_x0000_i1031" type="#_x0000_t75" style="width:28.3pt;height:23.75pt" o:bullet="t">
        <v:imagedata r:id="rId6" o:title=""/>
      </v:shape>
    </w:pict>
  </w:numPicBullet>
  <w:numPicBullet w:numPicBulletId="6">
    <w:pict>
      <v:shape id="_x0000_i1032" type="#_x0000_t75" style="width:24.7pt;height:18.25pt" o:bullet="t">
        <v:imagedata r:id="rId7" o:title=""/>
      </v:shape>
    </w:pict>
  </w:numPicBullet>
  <w:numPicBullet w:numPicBulletId="7">
    <w:pict>
      <v:shape id="_x0000_i1033" type="#_x0000_t75" style="width:45pt;height:45pt" o:bullet="t">
        <v:imagedata r:id="rId8" o:title=""/>
      </v:shape>
    </w:pict>
  </w:numPicBullet>
  <w:numPicBullet w:numPicBulletId="8">
    <w:pict>
      <v:shape id="_x0000_i1034" type="#_x0000_t75" style="width:4.55pt;height:9.85pt" o:bullet="t">
        <v:imagedata r:id="rId9" o:title=""/>
      </v:shape>
    </w:pict>
  </w:numPicBullet>
  <w:abstractNum w:abstractNumId="0" w15:restartNumberingAfterBreak="0">
    <w:nsid w:val="FFFFFF1D"/>
    <w:multiLevelType w:val="multilevel"/>
    <w:tmpl w:val="D5966348"/>
    <w:lvl w:ilvl="0">
      <w:start w:val="1"/>
      <w:numFmt w:val="bullet"/>
      <w:pStyle w:val="Niveauducommentaire1"/>
      <w:lvlText w:val=""/>
      <w:lvlJc w:val="left"/>
      <w:pPr>
        <w:tabs>
          <w:tab w:val="num" w:pos="0"/>
        </w:tabs>
        <w:ind w:left="0" w:firstLine="0"/>
      </w:pPr>
      <w:rPr>
        <w:rFonts w:ascii="Symbol" w:hAnsi="Symbol" w:hint="default"/>
      </w:rPr>
    </w:lvl>
    <w:lvl w:ilvl="1">
      <w:start w:val="1"/>
      <w:numFmt w:val="bullet"/>
      <w:pStyle w:val="Niveauducommentaire2"/>
      <w:lvlText w:val=""/>
      <w:lvlJc w:val="left"/>
      <w:pPr>
        <w:tabs>
          <w:tab w:val="num" w:pos="720"/>
        </w:tabs>
        <w:ind w:left="1080" w:hanging="360"/>
      </w:pPr>
      <w:rPr>
        <w:rFonts w:ascii="Symbol" w:hAnsi="Symbol" w:hint="default"/>
      </w:rPr>
    </w:lvl>
    <w:lvl w:ilvl="2">
      <w:start w:val="1"/>
      <w:numFmt w:val="bullet"/>
      <w:pStyle w:val="Niveauducommentaire3"/>
      <w:lvlText w:val="o"/>
      <w:lvlJc w:val="left"/>
      <w:pPr>
        <w:tabs>
          <w:tab w:val="num" w:pos="1440"/>
        </w:tabs>
        <w:ind w:left="1800" w:hanging="360"/>
      </w:pPr>
      <w:rPr>
        <w:rFonts w:ascii="Courier New" w:hAnsi="Courier New" w:hint="default"/>
      </w:rPr>
    </w:lvl>
    <w:lvl w:ilvl="3">
      <w:start w:val="1"/>
      <w:numFmt w:val="bullet"/>
      <w:pStyle w:val="Niveauducommentaire4"/>
      <w:lvlText w:val=""/>
      <w:lvlJc w:val="left"/>
      <w:pPr>
        <w:tabs>
          <w:tab w:val="num" w:pos="2160"/>
        </w:tabs>
        <w:ind w:left="2520" w:hanging="360"/>
      </w:pPr>
      <w:rPr>
        <w:rFonts w:ascii="Wingdings" w:hAnsi="Wingdings" w:hint="default"/>
      </w:rPr>
    </w:lvl>
    <w:lvl w:ilvl="4">
      <w:start w:val="1"/>
      <w:numFmt w:val="bullet"/>
      <w:pStyle w:val="Niveauducommentaire5"/>
      <w:lvlText w:val=""/>
      <w:lvlJc w:val="left"/>
      <w:pPr>
        <w:tabs>
          <w:tab w:val="num" w:pos="2880"/>
        </w:tabs>
        <w:ind w:left="3240" w:hanging="360"/>
      </w:pPr>
      <w:rPr>
        <w:rFonts w:ascii="Wingdings" w:hAnsi="Wingdings" w:hint="default"/>
      </w:rPr>
    </w:lvl>
    <w:lvl w:ilvl="5">
      <w:start w:val="1"/>
      <w:numFmt w:val="bullet"/>
      <w:pStyle w:val="Niveauducommentaire6"/>
      <w:lvlText w:val=""/>
      <w:lvlJc w:val="left"/>
      <w:pPr>
        <w:tabs>
          <w:tab w:val="num" w:pos="3600"/>
        </w:tabs>
        <w:ind w:left="3960" w:hanging="360"/>
      </w:pPr>
      <w:rPr>
        <w:rFonts w:ascii="Symbol" w:hAnsi="Symbol" w:hint="default"/>
      </w:rPr>
    </w:lvl>
    <w:lvl w:ilvl="6">
      <w:start w:val="1"/>
      <w:numFmt w:val="bullet"/>
      <w:pStyle w:val="Niveauducommentaire7"/>
      <w:lvlText w:val="o"/>
      <w:lvlJc w:val="left"/>
      <w:pPr>
        <w:tabs>
          <w:tab w:val="num" w:pos="4320"/>
        </w:tabs>
        <w:ind w:left="4680" w:hanging="360"/>
      </w:pPr>
      <w:rPr>
        <w:rFonts w:ascii="Courier New" w:hAnsi="Courier New" w:hint="default"/>
      </w:rPr>
    </w:lvl>
    <w:lvl w:ilvl="7">
      <w:start w:val="1"/>
      <w:numFmt w:val="bullet"/>
      <w:pStyle w:val="Niveauducommentaire8"/>
      <w:lvlText w:val=""/>
      <w:lvlJc w:val="left"/>
      <w:pPr>
        <w:tabs>
          <w:tab w:val="num" w:pos="5040"/>
        </w:tabs>
        <w:ind w:left="5400" w:hanging="360"/>
      </w:pPr>
      <w:rPr>
        <w:rFonts w:ascii="Wingdings" w:hAnsi="Wingdings" w:hint="default"/>
      </w:rPr>
    </w:lvl>
    <w:lvl w:ilvl="8">
      <w:start w:val="1"/>
      <w:numFmt w:val="bullet"/>
      <w:pStyle w:val="Niveauducommentaire9"/>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FC5E6AF0"/>
    <w:lvl w:ilvl="0">
      <w:start w:val="1"/>
      <w:numFmt w:val="decimal"/>
      <w:pStyle w:val="IMPL1Ville"/>
      <w:lvlText w:val="%1."/>
      <w:lvlJc w:val="right"/>
      <w:pPr>
        <w:tabs>
          <w:tab w:val="num" w:pos="284"/>
        </w:tabs>
        <w:ind w:left="340" w:hanging="56"/>
      </w:pPr>
      <w:rPr>
        <w:rFonts w:cs="Times New Roman" w:hint="default"/>
      </w:rPr>
    </w:lvl>
  </w:abstractNum>
  <w:abstractNum w:abstractNumId="2" w15:restartNumberingAfterBreak="0">
    <w:nsid w:val="FFFFFF82"/>
    <w:multiLevelType w:val="singleLevel"/>
    <w:tmpl w:val="93C68EA2"/>
    <w:lvl w:ilvl="0">
      <w:start w:val="1"/>
      <w:numFmt w:val="bullet"/>
      <w:pStyle w:val="2CHAPSous-TitreN"/>
      <w:lvlText w:val=""/>
      <w:lvlJc w:val="left"/>
      <w:pPr>
        <w:tabs>
          <w:tab w:val="num" w:pos="926"/>
        </w:tabs>
        <w:ind w:left="926" w:hanging="360"/>
      </w:pPr>
      <w:rPr>
        <w:rFonts w:ascii="Symbol" w:hAnsi="Symbol" w:hint="default"/>
      </w:rPr>
    </w:lvl>
  </w:abstractNum>
  <w:abstractNum w:abstractNumId="3" w15:restartNumberingAfterBreak="0">
    <w:nsid w:val="FFFFFF88"/>
    <w:multiLevelType w:val="singleLevel"/>
    <w:tmpl w:val="4A3E8734"/>
    <w:lvl w:ilvl="0">
      <w:start w:val="1"/>
      <w:numFmt w:val="decimal"/>
      <w:pStyle w:val="Listepuces"/>
      <w:lvlText w:val="%1."/>
      <w:lvlJc w:val="left"/>
      <w:pPr>
        <w:tabs>
          <w:tab w:val="num" w:pos="360"/>
        </w:tabs>
        <w:ind w:left="360" w:hanging="360"/>
      </w:pPr>
      <w:rPr>
        <w:rFonts w:cs="Times New Roman"/>
      </w:rPr>
    </w:lvl>
  </w:abstractNum>
  <w:abstractNum w:abstractNumId="4" w15:restartNumberingAfterBreak="0">
    <w:nsid w:val="02EC58F6"/>
    <w:multiLevelType w:val="hybridMultilevel"/>
    <w:tmpl w:val="488C92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4D76B4C"/>
    <w:multiLevelType w:val="hybridMultilevel"/>
    <w:tmpl w:val="770EB0A8"/>
    <w:lvl w:ilvl="0" w:tplc="88967A2A">
      <w:start w:val="1"/>
      <w:numFmt w:val="bullet"/>
      <w:pStyle w:val="CV05DateTexte"/>
      <w:lvlText w:val=""/>
      <w:lvlPicBulletId w:val="7"/>
      <w:lvlJc w:val="left"/>
      <w:pPr>
        <w:tabs>
          <w:tab w:val="num" w:pos="1702"/>
        </w:tabs>
        <w:ind w:left="1702" w:hanging="284"/>
      </w:pPr>
      <w:rPr>
        <w:rFonts w:ascii="Symbol" w:hAnsi="Symbol" w:hint="default"/>
        <w:color w:val="auto"/>
      </w:rPr>
    </w:lvl>
    <w:lvl w:ilvl="1" w:tplc="FFDC2392" w:tentative="1">
      <w:start w:val="1"/>
      <w:numFmt w:val="bullet"/>
      <w:lvlText w:val="o"/>
      <w:lvlJc w:val="left"/>
      <w:pPr>
        <w:tabs>
          <w:tab w:val="num" w:pos="1440"/>
        </w:tabs>
        <w:ind w:left="1440" w:hanging="360"/>
      </w:pPr>
      <w:rPr>
        <w:rFonts w:ascii="Courier New" w:hAnsi="Courier New" w:hint="default"/>
      </w:rPr>
    </w:lvl>
    <w:lvl w:ilvl="2" w:tplc="103C3E30" w:tentative="1">
      <w:start w:val="1"/>
      <w:numFmt w:val="bullet"/>
      <w:lvlText w:val=""/>
      <w:lvlJc w:val="left"/>
      <w:pPr>
        <w:tabs>
          <w:tab w:val="num" w:pos="2160"/>
        </w:tabs>
        <w:ind w:left="2160" w:hanging="360"/>
      </w:pPr>
      <w:rPr>
        <w:rFonts w:ascii="Wingdings" w:hAnsi="Wingdings" w:hint="default"/>
      </w:rPr>
    </w:lvl>
    <w:lvl w:ilvl="3" w:tplc="0AC81806" w:tentative="1">
      <w:start w:val="1"/>
      <w:numFmt w:val="bullet"/>
      <w:lvlText w:val=""/>
      <w:lvlJc w:val="left"/>
      <w:pPr>
        <w:tabs>
          <w:tab w:val="num" w:pos="2880"/>
        </w:tabs>
        <w:ind w:left="2880" w:hanging="360"/>
      </w:pPr>
      <w:rPr>
        <w:rFonts w:ascii="Symbol" w:hAnsi="Symbol" w:hint="default"/>
      </w:rPr>
    </w:lvl>
    <w:lvl w:ilvl="4" w:tplc="EFD45B2E" w:tentative="1">
      <w:start w:val="1"/>
      <w:numFmt w:val="bullet"/>
      <w:lvlText w:val="o"/>
      <w:lvlJc w:val="left"/>
      <w:pPr>
        <w:tabs>
          <w:tab w:val="num" w:pos="3600"/>
        </w:tabs>
        <w:ind w:left="3600" w:hanging="360"/>
      </w:pPr>
      <w:rPr>
        <w:rFonts w:ascii="Courier New" w:hAnsi="Courier New" w:hint="default"/>
      </w:rPr>
    </w:lvl>
    <w:lvl w:ilvl="5" w:tplc="7CAA1FD6" w:tentative="1">
      <w:start w:val="1"/>
      <w:numFmt w:val="bullet"/>
      <w:lvlText w:val=""/>
      <w:lvlJc w:val="left"/>
      <w:pPr>
        <w:tabs>
          <w:tab w:val="num" w:pos="4320"/>
        </w:tabs>
        <w:ind w:left="4320" w:hanging="360"/>
      </w:pPr>
      <w:rPr>
        <w:rFonts w:ascii="Wingdings" w:hAnsi="Wingdings" w:hint="default"/>
      </w:rPr>
    </w:lvl>
    <w:lvl w:ilvl="6" w:tplc="98EAE760" w:tentative="1">
      <w:start w:val="1"/>
      <w:numFmt w:val="bullet"/>
      <w:lvlText w:val=""/>
      <w:lvlJc w:val="left"/>
      <w:pPr>
        <w:tabs>
          <w:tab w:val="num" w:pos="5040"/>
        </w:tabs>
        <w:ind w:left="5040" w:hanging="360"/>
      </w:pPr>
      <w:rPr>
        <w:rFonts w:ascii="Symbol" w:hAnsi="Symbol" w:hint="default"/>
      </w:rPr>
    </w:lvl>
    <w:lvl w:ilvl="7" w:tplc="F706386C" w:tentative="1">
      <w:start w:val="1"/>
      <w:numFmt w:val="bullet"/>
      <w:lvlText w:val="o"/>
      <w:lvlJc w:val="left"/>
      <w:pPr>
        <w:tabs>
          <w:tab w:val="num" w:pos="5760"/>
        </w:tabs>
        <w:ind w:left="5760" w:hanging="360"/>
      </w:pPr>
      <w:rPr>
        <w:rFonts w:ascii="Courier New" w:hAnsi="Courier New" w:hint="default"/>
      </w:rPr>
    </w:lvl>
    <w:lvl w:ilvl="8" w:tplc="03FA108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476869"/>
    <w:multiLevelType w:val="hybridMultilevel"/>
    <w:tmpl w:val="2DE04D12"/>
    <w:lvl w:ilvl="0" w:tplc="0226B7D6">
      <w:start w:val="1"/>
      <w:numFmt w:val="bullet"/>
      <w:pStyle w:val="COUR1AdresseHdP"/>
      <w:lvlText w:val=""/>
      <w:lvlPicBulletId w:val="8"/>
      <w:lvlJc w:val="left"/>
      <w:pPr>
        <w:tabs>
          <w:tab w:val="num" w:pos="964"/>
        </w:tabs>
        <w:ind w:left="964" w:hanging="113"/>
      </w:pPr>
      <w:rPr>
        <w:rFonts w:ascii="Symbol" w:hAnsi="Symbol" w:hint="default"/>
        <w:color w:val="auto"/>
      </w:rPr>
    </w:lvl>
    <w:lvl w:ilvl="1" w:tplc="0FB8769A" w:tentative="1">
      <w:start w:val="1"/>
      <w:numFmt w:val="bullet"/>
      <w:lvlText w:val="o"/>
      <w:lvlJc w:val="left"/>
      <w:pPr>
        <w:tabs>
          <w:tab w:val="num" w:pos="1440"/>
        </w:tabs>
        <w:ind w:left="1440" w:hanging="360"/>
      </w:pPr>
      <w:rPr>
        <w:rFonts w:ascii="Courier New" w:hAnsi="Courier New" w:hint="default"/>
      </w:rPr>
    </w:lvl>
    <w:lvl w:ilvl="2" w:tplc="6E90F0A4" w:tentative="1">
      <w:start w:val="1"/>
      <w:numFmt w:val="bullet"/>
      <w:lvlText w:val=""/>
      <w:lvlJc w:val="left"/>
      <w:pPr>
        <w:tabs>
          <w:tab w:val="num" w:pos="2160"/>
        </w:tabs>
        <w:ind w:left="2160" w:hanging="360"/>
      </w:pPr>
      <w:rPr>
        <w:rFonts w:ascii="Wingdings" w:hAnsi="Wingdings" w:hint="default"/>
      </w:rPr>
    </w:lvl>
    <w:lvl w:ilvl="3" w:tplc="554A82FA" w:tentative="1">
      <w:start w:val="1"/>
      <w:numFmt w:val="bullet"/>
      <w:lvlText w:val=""/>
      <w:lvlJc w:val="left"/>
      <w:pPr>
        <w:tabs>
          <w:tab w:val="num" w:pos="2880"/>
        </w:tabs>
        <w:ind w:left="2880" w:hanging="360"/>
      </w:pPr>
      <w:rPr>
        <w:rFonts w:ascii="Symbol" w:hAnsi="Symbol" w:hint="default"/>
      </w:rPr>
    </w:lvl>
    <w:lvl w:ilvl="4" w:tplc="2E469BC0" w:tentative="1">
      <w:start w:val="1"/>
      <w:numFmt w:val="bullet"/>
      <w:lvlText w:val="o"/>
      <w:lvlJc w:val="left"/>
      <w:pPr>
        <w:tabs>
          <w:tab w:val="num" w:pos="3600"/>
        </w:tabs>
        <w:ind w:left="3600" w:hanging="360"/>
      </w:pPr>
      <w:rPr>
        <w:rFonts w:ascii="Courier New" w:hAnsi="Courier New" w:hint="default"/>
      </w:rPr>
    </w:lvl>
    <w:lvl w:ilvl="5" w:tplc="B1DE1BF2" w:tentative="1">
      <w:start w:val="1"/>
      <w:numFmt w:val="bullet"/>
      <w:lvlText w:val=""/>
      <w:lvlJc w:val="left"/>
      <w:pPr>
        <w:tabs>
          <w:tab w:val="num" w:pos="4320"/>
        </w:tabs>
        <w:ind w:left="4320" w:hanging="360"/>
      </w:pPr>
      <w:rPr>
        <w:rFonts w:ascii="Wingdings" w:hAnsi="Wingdings" w:hint="default"/>
      </w:rPr>
    </w:lvl>
    <w:lvl w:ilvl="6" w:tplc="8BB8AC80" w:tentative="1">
      <w:start w:val="1"/>
      <w:numFmt w:val="bullet"/>
      <w:lvlText w:val=""/>
      <w:lvlJc w:val="left"/>
      <w:pPr>
        <w:tabs>
          <w:tab w:val="num" w:pos="5040"/>
        </w:tabs>
        <w:ind w:left="5040" w:hanging="360"/>
      </w:pPr>
      <w:rPr>
        <w:rFonts w:ascii="Symbol" w:hAnsi="Symbol" w:hint="default"/>
      </w:rPr>
    </w:lvl>
    <w:lvl w:ilvl="7" w:tplc="149A9A1E" w:tentative="1">
      <w:start w:val="1"/>
      <w:numFmt w:val="bullet"/>
      <w:lvlText w:val="o"/>
      <w:lvlJc w:val="left"/>
      <w:pPr>
        <w:tabs>
          <w:tab w:val="num" w:pos="5760"/>
        </w:tabs>
        <w:ind w:left="5760" w:hanging="360"/>
      </w:pPr>
      <w:rPr>
        <w:rFonts w:ascii="Courier New" w:hAnsi="Courier New" w:hint="default"/>
      </w:rPr>
    </w:lvl>
    <w:lvl w:ilvl="8" w:tplc="DFE0377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E42DAD"/>
    <w:multiLevelType w:val="hybridMultilevel"/>
    <w:tmpl w:val="1EE491E8"/>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120B73F4"/>
    <w:multiLevelType w:val="hybridMultilevel"/>
    <w:tmpl w:val="EB085ADE"/>
    <w:lvl w:ilvl="0" w:tplc="CE04214C">
      <w:start w:val="1"/>
      <w:numFmt w:val="bullet"/>
      <w:pStyle w:val="ORG06TelAssistantFaG"/>
      <w:lvlText w:val=""/>
      <w:lvlPicBulletId w:val="3"/>
      <w:lvlJc w:val="left"/>
      <w:pPr>
        <w:tabs>
          <w:tab w:val="num" w:pos="0"/>
        </w:tabs>
      </w:pPr>
      <w:rPr>
        <w:rFonts w:ascii="Symbol" w:hAnsi="Symbol" w:hint="default"/>
        <w:color w:val="auto"/>
      </w:rPr>
    </w:lvl>
    <w:lvl w:ilvl="1" w:tplc="DE32DDD2" w:tentative="1">
      <w:start w:val="1"/>
      <w:numFmt w:val="bullet"/>
      <w:lvlText w:val="o"/>
      <w:lvlJc w:val="left"/>
      <w:pPr>
        <w:tabs>
          <w:tab w:val="num" w:pos="1440"/>
        </w:tabs>
        <w:ind w:left="1440" w:hanging="360"/>
      </w:pPr>
      <w:rPr>
        <w:rFonts w:ascii="Courier New" w:hAnsi="Courier New" w:hint="default"/>
      </w:rPr>
    </w:lvl>
    <w:lvl w:ilvl="2" w:tplc="513E3EB0" w:tentative="1">
      <w:start w:val="1"/>
      <w:numFmt w:val="bullet"/>
      <w:lvlText w:val=""/>
      <w:lvlJc w:val="left"/>
      <w:pPr>
        <w:tabs>
          <w:tab w:val="num" w:pos="2160"/>
        </w:tabs>
        <w:ind w:left="2160" w:hanging="360"/>
      </w:pPr>
      <w:rPr>
        <w:rFonts w:ascii="Wingdings" w:hAnsi="Wingdings" w:hint="default"/>
      </w:rPr>
    </w:lvl>
    <w:lvl w:ilvl="3" w:tplc="71C2B604" w:tentative="1">
      <w:start w:val="1"/>
      <w:numFmt w:val="bullet"/>
      <w:lvlText w:val=""/>
      <w:lvlJc w:val="left"/>
      <w:pPr>
        <w:tabs>
          <w:tab w:val="num" w:pos="2880"/>
        </w:tabs>
        <w:ind w:left="2880" w:hanging="360"/>
      </w:pPr>
      <w:rPr>
        <w:rFonts w:ascii="Symbol" w:hAnsi="Symbol" w:hint="default"/>
      </w:rPr>
    </w:lvl>
    <w:lvl w:ilvl="4" w:tplc="36442E4E" w:tentative="1">
      <w:start w:val="1"/>
      <w:numFmt w:val="bullet"/>
      <w:lvlText w:val="o"/>
      <w:lvlJc w:val="left"/>
      <w:pPr>
        <w:tabs>
          <w:tab w:val="num" w:pos="3600"/>
        </w:tabs>
        <w:ind w:left="3600" w:hanging="360"/>
      </w:pPr>
      <w:rPr>
        <w:rFonts w:ascii="Courier New" w:hAnsi="Courier New" w:hint="default"/>
      </w:rPr>
    </w:lvl>
    <w:lvl w:ilvl="5" w:tplc="D35A9E1A" w:tentative="1">
      <w:start w:val="1"/>
      <w:numFmt w:val="bullet"/>
      <w:lvlText w:val=""/>
      <w:lvlJc w:val="left"/>
      <w:pPr>
        <w:tabs>
          <w:tab w:val="num" w:pos="4320"/>
        </w:tabs>
        <w:ind w:left="4320" w:hanging="360"/>
      </w:pPr>
      <w:rPr>
        <w:rFonts w:ascii="Wingdings" w:hAnsi="Wingdings" w:hint="default"/>
      </w:rPr>
    </w:lvl>
    <w:lvl w:ilvl="6" w:tplc="B5BA14F6" w:tentative="1">
      <w:start w:val="1"/>
      <w:numFmt w:val="bullet"/>
      <w:lvlText w:val=""/>
      <w:lvlJc w:val="left"/>
      <w:pPr>
        <w:tabs>
          <w:tab w:val="num" w:pos="5040"/>
        </w:tabs>
        <w:ind w:left="5040" w:hanging="360"/>
      </w:pPr>
      <w:rPr>
        <w:rFonts w:ascii="Symbol" w:hAnsi="Symbol" w:hint="default"/>
      </w:rPr>
    </w:lvl>
    <w:lvl w:ilvl="7" w:tplc="8A66CFAE" w:tentative="1">
      <w:start w:val="1"/>
      <w:numFmt w:val="bullet"/>
      <w:lvlText w:val="o"/>
      <w:lvlJc w:val="left"/>
      <w:pPr>
        <w:tabs>
          <w:tab w:val="num" w:pos="5760"/>
        </w:tabs>
        <w:ind w:left="5760" w:hanging="360"/>
      </w:pPr>
      <w:rPr>
        <w:rFonts w:ascii="Courier New" w:hAnsi="Courier New" w:hint="default"/>
      </w:rPr>
    </w:lvl>
    <w:lvl w:ilvl="8" w:tplc="C37CEBC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A524DC"/>
    <w:multiLevelType w:val="hybridMultilevel"/>
    <w:tmpl w:val="9F52A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2177CD"/>
    <w:multiLevelType w:val="multilevel"/>
    <w:tmpl w:val="E9749DF8"/>
    <w:lvl w:ilvl="0">
      <w:start w:val="1"/>
      <w:numFmt w:val="decimal"/>
      <w:lvlText w:val="%1."/>
      <w:lvlJc w:val="left"/>
      <w:pPr>
        <w:tabs>
          <w:tab w:val="num" w:pos="0"/>
        </w:tabs>
      </w:pPr>
      <w:rPr>
        <w:rFonts w:ascii="Arial" w:hAnsi="Arial" w:cs="Times New Roman" w:hint="default"/>
        <w:b/>
        <w:i w:val="0"/>
        <w:color w:val="009FC3"/>
        <w:sz w:val="40"/>
        <w:szCs w:val="40"/>
      </w:rPr>
    </w:lvl>
    <w:lvl w:ilvl="1">
      <w:start w:val="1"/>
      <w:numFmt w:val="decimal"/>
      <w:lvlText w:val="%1.%2."/>
      <w:lvlJc w:val="left"/>
      <w:pPr>
        <w:tabs>
          <w:tab w:val="num" w:pos="1275"/>
        </w:tabs>
        <w:ind w:left="1275"/>
      </w:pPr>
      <w:rPr>
        <w:rFonts w:ascii="Arial" w:hAnsi="Arial" w:cs="Times New Roman" w:hint="default"/>
        <w:b/>
        <w:i w:val="0"/>
        <w:color w:val="009FC3"/>
        <w:sz w:val="30"/>
      </w:rPr>
    </w:lvl>
    <w:lvl w:ilvl="2">
      <w:start w:val="1"/>
      <w:numFmt w:val="decimal"/>
      <w:lvlText w:val="%1.%2.%3."/>
      <w:lvlJc w:val="left"/>
      <w:pPr>
        <w:tabs>
          <w:tab w:val="num" w:pos="1615"/>
        </w:tabs>
        <w:ind w:left="1275" w:firstLine="283"/>
      </w:pPr>
      <w:rPr>
        <w:rFonts w:ascii="Arial" w:hAnsi="Arial" w:cs="Times New Roman" w:hint="default"/>
        <w:b/>
        <w:i w:val="0"/>
        <w:color w:val="009FC3"/>
        <w:sz w:val="30"/>
      </w:rPr>
    </w:lvl>
    <w:lvl w:ilvl="3">
      <w:start w:val="1"/>
      <w:numFmt w:val="decimal"/>
      <w:lvlText w:val="%1.%2.%3.%4."/>
      <w:lvlJc w:val="left"/>
      <w:pPr>
        <w:tabs>
          <w:tab w:val="num" w:pos="2945"/>
        </w:tabs>
        <w:ind w:left="2153" w:hanging="648"/>
      </w:pPr>
      <w:rPr>
        <w:rFonts w:cs="Times New Roman" w:hint="default"/>
      </w:rPr>
    </w:lvl>
    <w:lvl w:ilvl="4">
      <w:start w:val="1"/>
      <w:numFmt w:val="decimal"/>
      <w:lvlText w:val="%1.%2.%3.%4.%5."/>
      <w:lvlJc w:val="left"/>
      <w:pPr>
        <w:tabs>
          <w:tab w:val="num" w:pos="3665"/>
        </w:tabs>
        <w:ind w:left="2657" w:hanging="792"/>
      </w:pPr>
      <w:rPr>
        <w:rFonts w:cs="Times New Roman" w:hint="default"/>
      </w:rPr>
    </w:lvl>
    <w:lvl w:ilvl="5">
      <w:start w:val="1"/>
      <w:numFmt w:val="decimal"/>
      <w:lvlText w:val="%1.%2.%3.%4.%5.%6."/>
      <w:lvlJc w:val="left"/>
      <w:pPr>
        <w:tabs>
          <w:tab w:val="num" w:pos="4385"/>
        </w:tabs>
        <w:ind w:left="3161" w:hanging="936"/>
      </w:pPr>
      <w:rPr>
        <w:rFonts w:cs="Times New Roman" w:hint="default"/>
      </w:rPr>
    </w:lvl>
    <w:lvl w:ilvl="6">
      <w:start w:val="1"/>
      <w:numFmt w:val="decimal"/>
      <w:lvlText w:val="%1.%2.%3.%4.%5.%6.%7."/>
      <w:lvlJc w:val="left"/>
      <w:pPr>
        <w:tabs>
          <w:tab w:val="num" w:pos="5105"/>
        </w:tabs>
        <w:ind w:left="3665" w:hanging="1080"/>
      </w:pPr>
      <w:rPr>
        <w:rFonts w:cs="Times New Roman" w:hint="default"/>
      </w:rPr>
    </w:lvl>
    <w:lvl w:ilvl="7">
      <w:start w:val="1"/>
      <w:numFmt w:val="decimal"/>
      <w:lvlText w:val="%1.%2.%3.%4.%5.%6.%7.%8."/>
      <w:lvlJc w:val="left"/>
      <w:pPr>
        <w:tabs>
          <w:tab w:val="num" w:pos="5825"/>
        </w:tabs>
        <w:ind w:left="4169" w:hanging="1224"/>
      </w:pPr>
      <w:rPr>
        <w:rFonts w:cs="Times New Roman" w:hint="default"/>
      </w:rPr>
    </w:lvl>
    <w:lvl w:ilvl="8">
      <w:start w:val="1"/>
      <w:numFmt w:val="decimal"/>
      <w:lvlText w:val="%1.%2.%3.%4.%5.%6.%7.%8.%9."/>
      <w:lvlJc w:val="left"/>
      <w:pPr>
        <w:tabs>
          <w:tab w:val="num" w:pos="6185"/>
        </w:tabs>
        <w:ind w:left="4745" w:hanging="1440"/>
      </w:pPr>
      <w:rPr>
        <w:rFonts w:cs="Times New Roman" w:hint="default"/>
      </w:rPr>
    </w:lvl>
  </w:abstractNum>
  <w:abstractNum w:abstractNumId="11" w15:restartNumberingAfterBreak="0">
    <w:nsid w:val="1FAC3782"/>
    <w:multiLevelType w:val="hybridMultilevel"/>
    <w:tmpl w:val="92B24AEE"/>
    <w:lvl w:ilvl="0" w:tplc="040C0001">
      <w:start w:val="1"/>
      <w:numFmt w:val="bullet"/>
      <w:pStyle w:val="FORM05TextePuce"/>
      <w:lvlText w:val=""/>
      <w:lvlJc w:val="left"/>
      <w:pPr>
        <w:tabs>
          <w:tab w:val="num" w:pos="2061"/>
        </w:tabs>
        <w:ind w:left="2061" w:hanging="360"/>
      </w:pPr>
      <w:rPr>
        <w:rFonts w:ascii="Wingdings" w:hAnsi="Wingdings" w:hint="default"/>
        <w:color w:val="009FC3"/>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C4344C"/>
    <w:multiLevelType w:val="hybridMultilevel"/>
    <w:tmpl w:val="28D86866"/>
    <w:lvl w:ilvl="0" w:tplc="3568684C">
      <w:start w:val="1"/>
      <w:numFmt w:val="bullet"/>
      <w:pStyle w:val="Listepuces2"/>
      <w:lvlText w:val=""/>
      <w:lvlJc w:val="left"/>
      <w:pPr>
        <w:tabs>
          <w:tab w:val="num" w:pos="360"/>
        </w:tabs>
        <w:ind w:left="360" w:hanging="360"/>
      </w:pPr>
      <w:rPr>
        <w:rFonts w:ascii="Wingdings" w:hAnsi="Wingdings" w:hint="default"/>
      </w:rPr>
    </w:lvl>
    <w:lvl w:ilvl="1" w:tplc="835848A2">
      <w:start w:val="1"/>
      <w:numFmt w:val="bullet"/>
      <w:lvlText w:val="o"/>
      <w:lvlJc w:val="left"/>
      <w:pPr>
        <w:tabs>
          <w:tab w:val="num" w:pos="1080"/>
        </w:tabs>
        <w:ind w:left="1080" w:hanging="360"/>
      </w:pPr>
      <w:rPr>
        <w:rFonts w:ascii="Courier New" w:hAnsi="Courier New" w:hint="default"/>
      </w:rPr>
    </w:lvl>
    <w:lvl w:ilvl="2" w:tplc="FB7EC0CC" w:tentative="1">
      <w:start w:val="1"/>
      <w:numFmt w:val="bullet"/>
      <w:lvlText w:val=""/>
      <w:lvlJc w:val="left"/>
      <w:pPr>
        <w:tabs>
          <w:tab w:val="num" w:pos="1800"/>
        </w:tabs>
        <w:ind w:left="1800" w:hanging="360"/>
      </w:pPr>
      <w:rPr>
        <w:rFonts w:ascii="Wingdings" w:hAnsi="Wingdings" w:hint="default"/>
      </w:rPr>
    </w:lvl>
    <w:lvl w:ilvl="3" w:tplc="F3386D4C" w:tentative="1">
      <w:start w:val="1"/>
      <w:numFmt w:val="bullet"/>
      <w:lvlText w:val=""/>
      <w:lvlJc w:val="left"/>
      <w:pPr>
        <w:tabs>
          <w:tab w:val="num" w:pos="2520"/>
        </w:tabs>
        <w:ind w:left="2520" w:hanging="360"/>
      </w:pPr>
      <w:rPr>
        <w:rFonts w:ascii="Symbol" w:hAnsi="Symbol" w:hint="default"/>
      </w:rPr>
    </w:lvl>
    <w:lvl w:ilvl="4" w:tplc="59C0B5F6" w:tentative="1">
      <w:start w:val="1"/>
      <w:numFmt w:val="bullet"/>
      <w:lvlText w:val="o"/>
      <w:lvlJc w:val="left"/>
      <w:pPr>
        <w:tabs>
          <w:tab w:val="num" w:pos="3240"/>
        </w:tabs>
        <w:ind w:left="3240" w:hanging="360"/>
      </w:pPr>
      <w:rPr>
        <w:rFonts w:ascii="Courier New" w:hAnsi="Courier New" w:hint="default"/>
      </w:rPr>
    </w:lvl>
    <w:lvl w:ilvl="5" w:tplc="243A507E" w:tentative="1">
      <w:start w:val="1"/>
      <w:numFmt w:val="bullet"/>
      <w:lvlText w:val=""/>
      <w:lvlJc w:val="left"/>
      <w:pPr>
        <w:tabs>
          <w:tab w:val="num" w:pos="3960"/>
        </w:tabs>
        <w:ind w:left="3960" w:hanging="360"/>
      </w:pPr>
      <w:rPr>
        <w:rFonts w:ascii="Wingdings" w:hAnsi="Wingdings" w:hint="default"/>
      </w:rPr>
    </w:lvl>
    <w:lvl w:ilvl="6" w:tplc="88546C18" w:tentative="1">
      <w:start w:val="1"/>
      <w:numFmt w:val="bullet"/>
      <w:lvlText w:val=""/>
      <w:lvlJc w:val="left"/>
      <w:pPr>
        <w:tabs>
          <w:tab w:val="num" w:pos="4680"/>
        </w:tabs>
        <w:ind w:left="4680" w:hanging="360"/>
      </w:pPr>
      <w:rPr>
        <w:rFonts w:ascii="Symbol" w:hAnsi="Symbol" w:hint="default"/>
      </w:rPr>
    </w:lvl>
    <w:lvl w:ilvl="7" w:tplc="68EC9B5E" w:tentative="1">
      <w:start w:val="1"/>
      <w:numFmt w:val="bullet"/>
      <w:lvlText w:val="o"/>
      <w:lvlJc w:val="left"/>
      <w:pPr>
        <w:tabs>
          <w:tab w:val="num" w:pos="5400"/>
        </w:tabs>
        <w:ind w:left="5400" w:hanging="360"/>
      </w:pPr>
      <w:rPr>
        <w:rFonts w:ascii="Courier New" w:hAnsi="Courier New" w:hint="default"/>
      </w:rPr>
    </w:lvl>
    <w:lvl w:ilvl="8" w:tplc="00844450"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8950848"/>
    <w:multiLevelType w:val="multilevel"/>
    <w:tmpl w:val="415A70E4"/>
    <w:lvl w:ilvl="0">
      <w:start w:val="1"/>
      <w:numFmt w:val="bullet"/>
      <w:pStyle w:val="REF03Liste"/>
      <w:lvlText w:val=""/>
      <w:lvlPicBulletId w:val="6"/>
      <w:lvlJc w:val="left"/>
      <w:pPr>
        <w:tabs>
          <w:tab w:val="num" w:pos="5664"/>
        </w:tabs>
        <w:ind w:left="5664"/>
      </w:pPr>
      <w:rPr>
        <w:rFonts w:ascii="Symbol" w:hAnsi="Symbol" w:hint="default"/>
        <w:b/>
        <w:i w:val="0"/>
        <w:color w:val="auto"/>
      </w:rPr>
    </w:lvl>
    <w:lvl w:ilvl="1">
      <w:start w:val="1"/>
      <w:numFmt w:val="bullet"/>
      <w:lvlText w:val=""/>
      <w:lvlPicBulletId w:val="0"/>
      <w:lvlJc w:val="left"/>
      <w:pPr>
        <w:tabs>
          <w:tab w:val="num" w:pos="5948"/>
        </w:tabs>
        <w:ind w:left="5948"/>
      </w:pPr>
      <w:rPr>
        <w:rFonts w:ascii="Symbol" w:hAnsi="Symbol" w:hint="default"/>
        <w:b/>
        <w:i w:val="0"/>
        <w:color w:val="auto"/>
      </w:rPr>
    </w:lvl>
    <w:lvl w:ilvl="2">
      <w:start w:val="3"/>
      <w:numFmt w:val="bullet"/>
      <w:lvlText w:val=""/>
      <w:lvlJc w:val="left"/>
      <w:pPr>
        <w:tabs>
          <w:tab w:val="num" w:pos="6231"/>
        </w:tabs>
        <w:ind w:left="6237"/>
      </w:pPr>
      <w:rPr>
        <w:rFonts w:ascii="Wingdings" w:hAnsi="Wingdings" w:hint="default"/>
        <w:b/>
        <w:i w:val="0"/>
        <w:color w:val="009FC3"/>
        <w:sz w:val="14"/>
      </w:rPr>
    </w:lvl>
    <w:lvl w:ilvl="3">
      <w:start w:val="1"/>
      <w:numFmt w:val="decimal"/>
      <w:lvlText w:val="%1.%2.%3.%4."/>
      <w:lvlJc w:val="left"/>
      <w:pPr>
        <w:tabs>
          <w:tab w:val="num" w:pos="10737"/>
        </w:tabs>
        <w:ind w:left="9945" w:hanging="648"/>
      </w:pPr>
      <w:rPr>
        <w:rFonts w:cs="Times New Roman" w:hint="default"/>
      </w:rPr>
    </w:lvl>
    <w:lvl w:ilvl="4">
      <w:start w:val="1"/>
      <w:numFmt w:val="decimal"/>
      <w:lvlText w:val="%1.%2.%3.%4.%5."/>
      <w:lvlJc w:val="left"/>
      <w:pPr>
        <w:tabs>
          <w:tab w:val="num" w:pos="11457"/>
        </w:tabs>
        <w:ind w:left="10449" w:hanging="792"/>
      </w:pPr>
      <w:rPr>
        <w:rFonts w:cs="Times New Roman" w:hint="default"/>
      </w:rPr>
    </w:lvl>
    <w:lvl w:ilvl="5">
      <w:start w:val="1"/>
      <w:numFmt w:val="decimal"/>
      <w:lvlText w:val="%1.%2.%3.%4.%5.%6."/>
      <w:lvlJc w:val="left"/>
      <w:pPr>
        <w:tabs>
          <w:tab w:val="num" w:pos="12177"/>
        </w:tabs>
        <w:ind w:left="10953" w:hanging="936"/>
      </w:pPr>
      <w:rPr>
        <w:rFonts w:cs="Times New Roman" w:hint="default"/>
      </w:rPr>
    </w:lvl>
    <w:lvl w:ilvl="6">
      <w:start w:val="1"/>
      <w:numFmt w:val="decimal"/>
      <w:lvlText w:val="%1.%2.%3.%4.%5.%6.%7."/>
      <w:lvlJc w:val="left"/>
      <w:pPr>
        <w:tabs>
          <w:tab w:val="num" w:pos="12897"/>
        </w:tabs>
        <w:ind w:left="11457" w:hanging="1080"/>
      </w:pPr>
      <w:rPr>
        <w:rFonts w:cs="Times New Roman" w:hint="default"/>
      </w:rPr>
    </w:lvl>
    <w:lvl w:ilvl="7">
      <w:start w:val="1"/>
      <w:numFmt w:val="decimal"/>
      <w:lvlText w:val="%1.%2.%3.%4.%5.%6.%7.%8."/>
      <w:lvlJc w:val="left"/>
      <w:pPr>
        <w:tabs>
          <w:tab w:val="num" w:pos="13617"/>
        </w:tabs>
        <w:ind w:left="11961" w:hanging="1224"/>
      </w:pPr>
      <w:rPr>
        <w:rFonts w:cs="Times New Roman" w:hint="default"/>
      </w:rPr>
    </w:lvl>
    <w:lvl w:ilvl="8">
      <w:start w:val="1"/>
      <w:numFmt w:val="decimal"/>
      <w:lvlText w:val="%1.%2.%3.%4.%5.%6.%7.%8.%9."/>
      <w:lvlJc w:val="left"/>
      <w:pPr>
        <w:tabs>
          <w:tab w:val="num" w:pos="13977"/>
        </w:tabs>
        <w:ind w:left="12537" w:hanging="1440"/>
      </w:pPr>
      <w:rPr>
        <w:rFonts w:cs="Times New Roman" w:hint="default"/>
      </w:rPr>
    </w:lvl>
  </w:abstractNum>
  <w:abstractNum w:abstractNumId="14" w15:restartNumberingAfterBreak="0">
    <w:nsid w:val="2ACC7DBB"/>
    <w:multiLevelType w:val="hybridMultilevel"/>
    <w:tmpl w:val="32741BF4"/>
    <w:lvl w:ilvl="0" w:tplc="08C85966">
      <w:start w:val="1"/>
      <w:numFmt w:val="bullet"/>
      <w:pStyle w:val="TABL04TextePuceCarr"/>
      <w:lvlText w:val=""/>
      <w:lvlJc w:val="left"/>
      <w:pPr>
        <w:tabs>
          <w:tab w:val="num" w:pos="720"/>
        </w:tabs>
        <w:ind w:left="720" w:hanging="360"/>
      </w:pPr>
      <w:rPr>
        <w:rFonts w:ascii="Wingdings" w:hAnsi="Wingdings" w:hint="default"/>
        <w:color w:val="009FC3"/>
      </w:rPr>
    </w:lvl>
    <w:lvl w:ilvl="1" w:tplc="040C0003" w:tentative="1">
      <w:start w:val="1"/>
      <w:numFmt w:val="bullet"/>
      <w:lvlText w:val="o"/>
      <w:lvlJc w:val="left"/>
      <w:pPr>
        <w:tabs>
          <w:tab w:val="num" w:pos="1440"/>
        </w:tabs>
        <w:ind w:left="1440" w:hanging="360"/>
      </w:pPr>
      <w:rPr>
        <w:rFonts w:ascii="Courier New" w:hAnsi="Courier New" w:hint="default"/>
      </w:rPr>
    </w:lvl>
    <w:lvl w:ilvl="2" w:tplc="040C0001"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3F2340"/>
    <w:multiLevelType w:val="multilevel"/>
    <w:tmpl w:val="9FB2DA82"/>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pStyle w:val="Titre4"/>
      <w:lvlText w:val="(%4)"/>
      <w:lvlJc w:val="right"/>
      <w:pPr>
        <w:tabs>
          <w:tab w:val="num" w:pos="864"/>
        </w:tabs>
        <w:ind w:left="864" w:hanging="144"/>
      </w:pPr>
      <w:rPr>
        <w:rFonts w:cs="Times New Roman"/>
      </w:rPr>
    </w:lvl>
    <w:lvl w:ilvl="4">
      <w:start w:val="1"/>
      <w:numFmt w:val="decimal"/>
      <w:pStyle w:val="Titre5"/>
      <w:lvlText w:val="%5)"/>
      <w:lvlJc w:val="left"/>
      <w:pPr>
        <w:tabs>
          <w:tab w:val="num" w:pos="1008"/>
        </w:tabs>
        <w:ind w:left="1008" w:hanging="432"/>
      </w:pPr>
      <w:rPr>
        <w:rFonts w:cs="Times New Roman"/>
      </w:rPr>
    </w:lvl>
    <w:lvl w:ilvl="5">
      <w:start w:val="1"/>
      <w:numFmt w:val="lowerLetter"/>
      <w:pStyle w:val="Titre6"/>
      <w:lvlText w:val="%6)"/>
      <w:lvlJc w:val="left"/>
      <w:pPr>
        <w:tabs>
          <w:tab w:val="num" w:pos="1152"/>
        </w:tabs>
        <w:ind w:left="1152" w:hanging="432"/>
      </w:pPr>
      <w:rPr>
        <w:rFonts w:cs="Times New Roman"/>
      </w:rPr>
    </w:lvl>
    <w:lvl w:ilvl="6">
      <w:start w:val="1"/>
      <w:numFmt w:val="lowerRoman"/>
      <w:pStyle w:val="Titre7"/>
      <w:lvlText w:val="%7)"/>
      <w:lvlJc w:val="right"/>
      <w:pPr>
        <w:tabs>
          <w:tab w:val="num" w:pos="1296"/>
        </w:tabs>
        <w:ind w:left="1296" w:hanging="288"/>
      </w:pPr>
      <w:rPr>
        <w:rFonts w:cs="Times New Roman"/>
      </w:rPr>
    </w:lvl>
    <w:lvl w:ilvl="7">
      <w:start w:val="1"/>
      <w:numFmt w:val="lowerLetter"/>
      <w:pStyle w:val="Titre8"/>
      <w:lvlText w:val="%8."/>
      <w:lvlJc w:val="left"/>
      <w:pPr>
        <w:tabs>
          <w:tab w:val="num" w:pos="1440"/>
        </w:tabs>
        <w:ind w:left="1440" w:hanging="432"/>
      </w:pPr>
      <w:rPr>
        <w:rFonts w:cs="Times New Roman"/>
      </w:rPr>
    </w:lvl>
    <w:lvl w:ilvl="8">
      <w:start w:val="1"/>
      <w:numFmt w:val="lowerRoman"/>
      <w:pStyle w:val="Titre9"/>
      <w:lvlText w:val="%9."/>
      <w:lvlJc w:val="right"/>
      <w:pPr>
        <w:tabs>
          <w:tab w:val="num" w:pos="1584"/>
        </w:tabs>
        <w:ind w:left="1584" w:hanging="144"/>
      </w:pPr>
      <w:rPr>
        <w:rFonts w:cs="Times New Roman"/>
      </w:rPr>
    </w:lvl>
  </w:abstractNum>
  <w:abstractNum w:abstractNumId="16" w15:restartNumberingAfterBreak="0">
    <w:nsid w:val="2DAA0876"/>
    <w:multiLevelType w:val="hybridMultilevel"/>
    <w:tmpl w:val="890C3586"/>
    <w:lvl w:ilvl="0" w:tplc="807A3330">
      <w:start w:val="1"/>
      <w:numFmt w:val="bullet"/>
      <w:pStyle w:val="ORG06TelAssistantFaD"/>
      <w:lvlText w:val=""/>
      <w:lvlPicBulletId w:val="3"/>
      <w:lvlJc w:val="left"/>
      <w:pPr>
        <w:tabs>
          <w:tab w:val="num" w:pos="0"/>
        </w:tabs>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6B437E"/>
    <w:multiLevelType w:val="hybridMultilevel"/>
    <w:tmpl w:val="E65AACAE"/>
    <w:lvl w:ilvl="0" w:tplc="BE928E06">
      <w:start w:val="1"/>
      <w:numFmt w:val="bullet"/>
      <w:pStyle w:val="6CHAPPuce2"/>
      <w:lvlText w:val=""/>
      <w:lvlPicBulletId w:val="0"/>
      <w:lvlJc w:val="left"/>
      <w:pPr>
        <w:tabs>
          <w:tab w:val="num" w:pos="720"/>
        </w:tabs>
        <w:ind w:left="720" w:hanging="360"/>
      </w:pPr>
      <w:rPr>
        <w:rFonts w:ascii="Symbol" w:hAnsi="Symbol" w:hint="default"/>
        <w:color w:val="auto"/>
      </w:rPr>
    </w:lvl>
    <w:lvl w:ilvl="1" w:tplc="E3BAF3C8" w:tentative="1">
      <w:start w:val="1"/>
      <w:numFmt w:val="bullet"/>
      <w:lvlText w:val="o"/>
      <w:lvlJc w:val="left"/>
      <w:pPr>
        <w:tabs>
          <w:tab w:val="num" w:pos="1440"/>
        </w:tabs>
        <w:ind w:left="1440" w:hanging="360"/>
      </w:pPr>
      <w:rPr>
        <w:rFonts w:ascii="Courier New" w:hAnsi="Courier New" w:hint="default"/>
      </w:rPr>
    </w:lvl>
    <w:lvl w:ilvl="2" w:tplc="0338C436" w:tentative="1">
      <w:start w:val="1"/>
      <w:numFmt w:val="bullet"/>
      <w:lvlText w:val=""/>
      <w:lvlJc w:val="left"/>
      <w:pPr>
        <w:tabs>
          <w:tab w:val="num" w:pos="2160"/>
        </w:tabs>
        <w:ind w:left="2160" w:hanging="360"/>
      </w:pPr>
      <w:rPr>
        <w:rFonts w:ascii="Wingdings" w:hAnsi="Wingdings" w:hint="default"/>
      </w:rPr>
    </w:lvl>
    <w:lvl w:ilvl="3" w:tplc="FBFA50AA" w:tentative="1">
      <w:start w:val="1"/>
      <w:numFmt w:val="bullet"/>
      <w:lvlText w:val=""/>
      <w:lvlJc w:val="left"/>
      <w:pPr>
        <w:tabs>
          <w:tab w:val="num" w:pos="2880"/>
        </w:tabs>
        <w:ind w:left="2880" w:hanging="360"/>
      </w:pPr>
      <w:rPr>
        <w:rFonts w:ascii="Symbol" w:hAnsi="Symbol" w:hint="default"/>
      </w:rPr>
    </w:lvl>
    <w:lvl w:ilvl="4" w:tplc="10DACD8E" w:tentative="1">
      <w:start w:val="1"/>
      <w:numFmt w:val="bullet"/>
      <w:lvlText w:val="o"/>
      <w:lvlJc w:val="left"/>
      <w:pPr>
        <w:tabs>
          <w:tab w:val="num" w:pos="3600"/>
        </w:tabs>
        <w:ind w:left="3600" w:hanging="360"/>
      </w:pPr>
      <w:rPr>
        <w:rFonts w:ascii="Courier New" w:hAnsi="Courier New" w:hint="default"/>
      </w:rPr>
    </w:lvl>
    <w:lvl w:ilvl="5" w:tplc="702EF748" w:tentative="1">
      <w:start w:val="1"/>
      <w:numFmt w:val="bullet"/>
      <w:lvlText w:val=""/>
      <w:lvlJc w:val="left"/>
      <w:pPr>
        <w:tabs>
          <w:tab w:val="num" w:pos="4320"/>
        </w:tabs>
        <w:ind w:left="4320" w:hanging="360"/>
      </w:pPr>
      <w:rPr>
        <w:rFonts w:ascii="Wingdings" w:hAnsi="Wingdings" w:hint="default"/>
      </w:rPr>
    </w:lvl>
    <w:lvl w:ilvl="6" w:tplc="2760D292" w:tentative="1">
      <w:start w:val="1"/>
      <w:numFmt w:val="bullet"/>
      <w:lvlText w:val=""/>
      <w:lvlJc w:val="left"/>
      <w:pPr>
        <w:tabs>
          <w:tab w:val="num" w:pos="5040"/>
        </w:tabs>
        <w:ind w:left="5040" w:hanging="360"/>
      </w:pPr>
      <w:rPr>
        <w:rFonts w:ascii="Symbol" w:hAnsi="Symbol" w:hint="default"/>
      </w:rPr>
    </w:lvl>
    <w:lvl w:ilvl="7" w:tplc="E648FE24" w:tentative="1">
      <w:start w:val="1"/>
      <w:numFmt w:val="bullet"/>
      <w:lvlText w:val="o"/>
      <w:lvlJc w:val="left"/>
      <w:pPr>
        <w:tabs>
          <w:tab w:val="num" w:pos="5760"/>
        </w:tabs>
        <w:ind w:left="5760" w:hanging="360"/>
      </w:pPr>
      <w:rPr>
        <w:rFonts w:ascii="Courier New" w:hAnsi="Courier New" w:hint="default"/>
      </w:rPr>
    </w:lvl>
    <w:lvl w:ilvl="8" w:tplc="4594CB3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2619BA"/>
    <w:multiLevelType w:val="hybridMultilevel"/>
    <w:tmpl w:val="DF185D1A"/>
    <w:lvl w:ilvl="0" w:tplc="603CE324">
      <w:start w:val="1"/>
      <w:numFmt w:val="bullet"/>
      <w:pStyle w:val="SCH06TextePuceCarre"/>
      <w:lvlText w:val=""/>
      <w:lvlJc w:val="left"/>
      <w:pPr>
        <w:tabs>
          <w:tab w:val="num" w:pos="113"/>
        </w:tabs>
        <w:ind w:left="227" w:hanging="114"/>
      </w:pPr>
      <w:rPr>
        <w:rFonts w:ascii="Wingdings" w:hAnsi="Wingdings" w:hint="default"/>
        <w:color w:val="009FC3"/>
        <w:sz w:val="12"/>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503003"/>
    <w:multiLevelType w:val="hybridMultilevel"/>
    <w:tmpl w:val="57A855E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0" w15:restartNumberingAfterBreak="0">
    <w:nsid w:val="3D20296E"/>
    <w:multiLevelType w:val="hybridMultilevel"/>
    <w:tmpl w:val="3CEED8B8"/>
    <w:lvl w:ilvl="0" w:tplc="C166EF9E">
      <w:start w:val="1"/>
      <w:numFmt w:val="bullet"/>
      <w:pStyle w:val="Listenumros"/>
      <w:lvlText w:val="o"/>
      <w:lvlJc w:val="left"/>
      <w:pPr>
        <w:tabs>
          <w:tab w:val="num" w:pos="720"/>
        </w:tabs>
        <w:ind w:left="720" w:hanging="360"/>
      </w:pPr>
      <w:rPr>
        <w:rFonts w:ascii="Courier New" w:hAnsi="Courier New" w:hint="default"/>
      </w:rPr>
    </w:lvl>
    <w:lvl w:ilvl="1" w:tplc="09EE3A1E">
      <w:start w:val="1"/>
      <w:numFmt w:val="bullet"/>
      <w:pStyle w:val="Titre2Justifi"/>
      <w:lvlText w:val="o"/>
      <w:lvlJc w:val="left"/>
      <w:pPr>
        <w:tabs>
          <w:tab w:val="num" w:pos="1440"/>
        </w:tabs>
        <w:ind w:left="1440" w:hanging="360"/>
      </w:pPr>
      <w:rPr>
        <w:rFonts w:ascii="Courier New" w:hAnsi="Courier New" w:hint="default"/>
      </w:rPr>
    </w:lvl>
    <w:lvl w:ilvl="2" w:tplc="004A5EA8">
      <w:start w:val="1"/>
      <w:numFmt w:val="bullet"/>
      <w:pStyle w:val="Titre3Justifi"/>
      <w:lvlText w:val=""/>
      <w:lvlJc w:val="left"/>
      <w:pPr>
        <w:tabs>
          <w:tab w:val="num" w:pos="2160"/>
        </w:tabs>
        <w:ind w:left="2160" w:hanging="360"/>
      </w:pPr>
      <w:rPr>
        <w:rFonts w:ascii="Wingdings" w:hAnsi="Wingdings" w:hint="default"/>
      </w:rPr>
    </w:lvl>
    <w:lvl w:ilvl="3" w:tplc="DECA8030" w:tentative="1">
      <w:start w:val="1"/>
      <w:numFmt w:val="bullet"/>
      <w:pStyle w:val="Titre4Justifi"/>
      <w:lvlText w:val=""/>
      <w:lvlJc w:val="left"/>
      <w:pPr>
        <w:tabs>
          <w:tab w:val="num" w:pos="2880"/>
        </w:tabs>
        <w:ind w:left="2880" w:hanging="360"/>
      </w:pPr>
      <w:rPr>
        <w:rFonts w:ascii="Symbol" w:hAnsi="Symbol" w:hint="default"/>
      </w:rPr>
    </w:lvl>
    <w:lvl w:ilvl="4" w:tplc="3C0037A4" w:tentative="1">
      <w:start w:val="1"/>
      <w:numFmt w:val="bullet"/>
      <w:lvlText w:val="o"/>
      <w:lvlJc w:val="left"/>
      <w:pPr>
        <w:tabs>
          <w:tab w:val="num" w:pos="3600"/>
        </w:tabs>
        <w:ind w:left="3600" w:hanging="360"/>
      </w:pPr>
      <w:rPr>
        <w:rFonts w:ascii="Courier New" w:hAnsi="Courier New" w:hint="default"/>
      </w:rPr>
    </w:lvl>
    <w:lvl w:ilvl="5" w:tplc="F84E8ADE" w:tentative="1">
      <w:start w:val="1"/>
      <w:numFmt w:val="bullet"/>
      <w:lvlText w:val=""/>
      <w:lvlJc w:val="left"/>
      <w:pPr>
        <w:tabs>
          <w:tab w:val="num" w:pos="4320"/>
        </w:tabs>
        <w:ind w:left="4320" w:hanging="360"/>
      </w:pPr>
      <w:rPr>
        <w:rFonts w:ascii="Wingdings" w:hAnsi="Wingdings" w:hint="default"/>
      </w:rPr>
    </w:lvl>
    <w:lvl w:ilvl="6" w:tplc="DC2AF718" w:tentative="1">
      <w:start w:val="1"/>
      <w:numFmt w:val="bullet"/>
      <w:lvlText w:val=""/>
      <w:lvlJc w:val="left"/>
      <w:pPr>
        <w:tabs>
          <w:tab w:val="num" w:pos="5040"/>
        </w:tabs>
        <w:ind w:left="5040" w:hanging="360"/>
      </w:pPr>
      <w:rPr>
        <w:rFonts w:ascii="Symbol" w:hAnsi="Symbol" w:hint="default"/>
      </w:rPr>
    </w:lvl>
    <w:lvl w:ilvl="7" w:tplc="DF00AE12" w:tentative="1">
      <w:start w:val="1"/>
      <w:numFmt w:val="bullet"/>
      <w:lvlText w:val="o"/>
      <w:lvlJc w:val="left"/>
      <w:pPr>
        <w:tabs>
          <w:tab w:val="num" w:pos="5760"/>
        </w:tabs>
        <w:ind w:left="5760" w:hanging="360"/>
      </w:pPr>
      <w:rPr>
        <w:rFonts w:ascii="Courier New" w:hAnsi="Courier New" w:hint="default"/>
      </w:rPr>
    </w:lvl>
    <w:lvl w:ilvl="8" w:tplc="8E40B01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D322BC"/>
    <w:multiLevelType w:val="hybridMultilevel"/>
    <w:tmpl w:val="BBA649C8"/>
    <w:lvl w:ilvl="0" w:tplc="040C0001">
      <w:start w:val="1"/>
      <w:numFmt w:val="bullet"/>
      <w:lvlText w:val=""/>
      <w:lvlJc w:val="left"/>
      <w:pPr>
        <w:ind w:left="1069" w:hanging="360"/>
      </w:pPr>
      <w:rPr>
        <w:rFonts w:ascii="Symbol" w:hAnsi="Symbol" w:hint="default"/>
      </w:rPr>
    </w:lvl>
    <w:lvl w:ilvl="1" w:tplc="040C0003">
      <w:start w:val="1"/>
      <w:numFmt w:val="bullet"/>
      <w:lvlText w:val="o"/>
      <w:lvlJc w:val="left"/>
      <w:pPr>
        <w:ind w:left="1789" w:hanging="360"/>
      </w:pPr>
      <w:rPr>
        <w:rFonts w:ascii="Courier New" w:hAnsi="Courier New" w:cs="Courier New" w:hint="default"/>
      </w:rPr>
    </w:lvl>
    <w:lvl w:ilvl="2" w:tplc="4EAC8D9E">
      <w:numFmt w:val="bullet"/>
      <w:lvlText w:val="-"/>
      <w:lvlJc w:val="left"/>
      <w:pPr>
        <w:ind w:left="2509" w:hanging="360"/>
      </w:pPr>
      <w:rPr>
        <w:rFonts w:ascii="Arial" w:eastAsia="Times New Roman" w:hAnsi="Arial" w:cs="Arial"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2" w15:restartNumberingAfterBreak="0">
    <w:nsid w:val="468D5CFE"/>
    <w:multiLevelType w:val="hybridMultilevel"/>
    <w:tmpl w:val="1BE0B352"/>
    <w:lvl w:ilvl="0" w:tplc="040C0001">
      <w:start w:val="1"/>
      <w:numFmt w:val="bullet"/>
      <w:pStyle w:val="REF02Societe"/>
      <w:lvlText w:val=""/>
      <w:lvlPicBulletId w:val="5"/>
      <w:lvlJc w:val="left"/>
      <w:pPr>
        <w:tabs>
          <w:tab w:val="num" w:pos="1701"/>
        </w:tabs>
        <w:ind w:left="1701" w:hanging="283"/>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EB442D"/>
    <w:multiLevelType w:val="hybridMultilevel"/>
    <w:tmpl w:val="85F0DBEA"/>
    <w:lvl w:ilvl="0" w:tplc="040C0003">
      <w:start w:val="1"/>
      <w:numFmt w:val="bullet"/>
      <w:pStyle w:val="SCH05TextePuceil"/>
      <w:lvlText w:val=""/>
      <w:lvlPicBulletId w:val="2"/>
      <w:lvlJc w:val="left"/>
      <w:pPr>
        <w:tabs>
          <w:tab w:val="num" w:pos="113"/>
        </w:tabs>
        <w:ind w:left="284" w:hanging="171"/>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D1310F"/>
    <w:multiLevelType w:val="hybridMultilevel"/>
    <w:tmpl w:val="A9D830B2"/>
    <w:lvl w:ilvl="0" w:tplc="B84048C8">
      <w:start w:val="1"/>
      <w:numFmt w:val="decimal"/>
      <w:pStyle w:val="Titre"/>
      <w:lvlText w:val="Annexe %1."/>
      <w:lvlJc w:val="left"/>
      <w:pPr>
        <w:tabs>
          <w:tab w:val="num" w:pos="1800"/>
        </w:tabs>
        <w:ind w:left="360" w:hanging="360"/>
      </w:pPr>
      <w:rPr>
        <w:rFonts w:cs="Times New Roman" w:hint="default"/>
      </w:rPr>
    </w:lvl>
    <w:lvl w:ilvl="1" w:tplc="0003040C" w:tentative="1">
      <w:start w:val="1"/>
      <w:numFmt w:val="lowerLetter"/>
      <w:lvlText w:val="%2."/>
      <w:lvlJc w:val="left"/>
      <w:pPr>
        <w:tabs>
          <w:tab w:val="num" w:pos="1440"/>
        </w:tabs>
        <w:ind w:left="1440" w:hanging="360"/>
      </w:pPr>
      <w:rPr>
        <w:rFonts w:cs="Times New Roman"/>
      </w:rPr>
    </w:lvl>
    <w:lvl w:ilvl="2" w:tplc="0005040C" w:tentative="1">
      <w:start w:val="1"/>
      <w:numFmt w:val="lowerRoman"/>
      <w:lvlText w:val="%3."/>
      <w:lvlJc w:val="right"/>
      <w:pPr>
        <w:tabs>
          <w:tab w:val="num" w:pos="2160"/>
        </w:tabs>
        <w:ind w:left="2160" w:hanging="180"/>
      </w:pPr>
      <w:rPr>
        <w:rFonts w:cs="Times New Roman"/>
      </w:rPr>
    </w:lvl>
    <w:lvl w:ilvl="3" w:tplc="0001040C" w:tentative="1">
      <w:start w:val="1"/>
      <w:numFmt w:val="decimal"/>
      <w:lvlText w:val="%4."/>
      <w:lvlJc w:val="left"/>
      <w:pPr>
        <w:tabs>
          <w:tab w:val="num" w:pos="2880"/>
        </w:tabs>
        <w:ind w:left="2880" w:hanging="360"/>
      </w:pPr>
      <w:rPr>
        <w:rFonts w:cs="Times New Roman"/>
      </w:rPr>
    </w:lvl>
    <w:lvl w:ilvl="4" w:tplc="0003040C" w:tentative="1">
      <w:start w:val="1"/>
      <w:numFmt w:val="lowerLetter"/>
      <w:lvlText w:val="%5."/>
      <w:lvlJc w:val="left"/>
      <w:pPr>
        <w:tabs>
          <w:tab w:val="num" w:pos="3600"/>
        </w:tabs>
        <w:ind w:left="3600" w:hanging="360"/>
      </w:pPr>
      <w:rPr>
        <w:rFonts w:cs="Times New Roman"/>
      </w:rPr>
    </w:lvl>
    <w:lvl w:ilvl="5" w:tplc="0005040C" w:tentative="1">
      <w:start w:val="1"/>
      <w:numFmt w:val="lowerRoman"/>
      <w:lvlText w:val="%6."/>
      <w:lvlJc w:val="right"/>
      <w:pPr>
        <w:tabs>
          <w:tab w:val="num" w:pos="4320"/>
        </w:tabs>
        <w:ind w:left="4320" w:hanging="180"/>
      </w:pPr>
      <w:rPr>
        <w:rFonts w:cs="Times New Roman"/>
      </w:rPr>
    </w:lvl>
    <w:lvl w:ilvl="6" w:tplc="0001040C" w:tentative="1">
      <w:start w:val="1"/>
      <w:numFmt w:val="decimal"/>
      <w:lvlText w:val="%7."/>
      <w:lvlJc w:val="left"/>
      <w:pPr>
        <w:tabs>
          <w:tab w:val="num" w:pos="5040"/>
        </w:tabs>
        <w:ind w:left="5040" w:hanging="360"/>
      </w:pPr>
      <w:rPr>
        <w:rFonts w:cs="Times New Roman"/>
      </w:rPr>
    </w:lvl>
    <w:lvl w:ilvl="7" w:tplc="0003040C" w:tentative="1">
      <w:start w:val="1"/>
      <w:numFmt w:val="lowerLetter"/>
      <w:lvlText w:val="%8."/>
      <w:lvlJc w:val="left"/>
      <w:pPr>
        <w:tabs>
          <w:tab w:val="num" w:pos="5760"/>
        </w:tabs>
        <w:ind w:left="5760" w:hanging="360"/>
      </w:pPr>
      <w:rPr>
        <w:rFonts w:cs="Times New Roman"/>
      </w:rPr>
    </w:lvl>
    <w:lvl w:ilvl="8" w:tplc="0005040C" w:tentative="1">
      <w:start w:val="1"/>
      <w:numFmt w:val="lowerRoman"/>
      <w:lvlText w:val="%9."/>
      <w:lvlJc w:val="right"/>
      <w:pPr>
        <w:tabs>
          <w:tab w:val="num" w:pos="6480"/>
        </w:tabs>
        <w:ind w:left="6480" w:hanging="180"/>
      </w:pPr>
      <w:rPr>
        <w:rFonts w:cs="Times New Roman"/>
      </w:rPr>
    </w:lvl>
  </w:abstractNum>
  <w:abstractNum w:abstractNumId="25" w15:restartNumberingAfterBreak="0">
    <w:nsid w:val="52EF5487"/>
    <w:multiLevelType w:val="hybridMultilevel"/>
    <w:tmpl w:val="0D2EFE70"/>
    <w:lvl w:ilvl="0" w:tplc="040C0001">
      <w:start w:val="1"/>
      <w:numFmt w:val="bullet"/>
      <w:pStyle w:val="ORG05Telephone"/>
      <w:lvlText w:val=""/>
      <w:lvlPicBulletId w:val="4"/>
      <w:lvlJc w:val="left"/>
      <w:pPr>
        <w:tabs>
          <w:tab w:val="num" w:pos="0"/>
        </w:tabs>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F22CE2"/>
    <w:multiLevelType w:val="hybridMultilevel"/>
    <w:tmpl w:val="493A9E24"/>
    <w:lvl w:ilvl="0" w:tplc="D438F1C8">
      <w:start w:val="1"/>
      <w:numFmt w:val="bullet"/>
      <w:pStyle w:val="TABL06Rfrences"/>
      <w:lvlText w:val=""/>
      <w:lvlPicBulletId w:val="1"/>
      <w:lvlJc w:val="left"/>
      <w:pPr>
        <w:tabs>
          <w:tab w:val="num" w:pos="284"/>
        </w:tabs>
        <w:ind w:left="284" w:hanging="284"/>
      </w:pPr>
      <w:rPr>
        <w:rFonts w:ascii="Symbol" w:hAnsi="Symbol" w:hint="default"/>
        <w:color w:val="auto"/>
      </w:rPr>
    </w:lvl>
    <w:lvl w:ilvl="1" w:tplc="095C6EB8" w:tentative="1">
      <w:start w:val="1"/>
      <w:numFmt w:val="bullet"/>
      <w:lvlText w:val="o"/>
      <w:lvlJc w:val="left"/>
      <w:pPr>
        <w:tabs>
          <w:tab w:val="num" w:pos="1440"/>
        </w:tabs>
        <w:ind w:left="1440" w:hanging="360"/>
      </w:pPr>
      <w:rPr>
        <w:rFonts w:ascii="Courier New" w:hAnsi="Courier New" w:hint="default"/>
      </w:rPr>
    </w:lvl>
    <w:lvl w:ilvl="2" w:tplc="26B2E4CA" w:tentative="1">
      <w:start w:val="1"/>
      <w:numFmt w:val="bullet"/>
      <w:lvlText w:val=""/>
      <w:lvlJc w:val="left"/>
      <w:pPr>
        <w:tabs>
          <w:tab w:val="num" w:pos="2160"/>
        </w:tabs>
        <w:ind w:left="2160" w:hanging="360"/>
      </w:pPr>
      <w:rPr>
        <w:rFonts w:ascii="Wingdings" w:hAnsi="Wingdings" w:hint="default"/>
      </w:rPr>
    </w:lvl>
    <w:lvl w:ilvl="3" w:tplc="B706EE06" w:tentative="1">
      <w:start w:val="1"/>
      <w:numFmt w:val="bullet"/>
      <w:lvlText w:val=""/>
      <w:lvlJc w:val="left"/>
      <w:pPr>
        <w:tabs>
          <w:tab w:val="num" w:pos="2880"/>
        </w:tabs>
        <w:ind w:left="2880" w:hanging="360"/>
      </w:pPr>
      <w:rPr>
        <w:rFonts w:ascii="Symbol" w:hAnsi="Symbol" w:hint="default"/>
      </w:rPr>
    </w:lvl>
    <w:lvl w:ilvl="4" w:tplc="259E806A" w:tentative="1">
      <w:start w:val="1"/>
      <w:numFmt w:val="bullet"/>
      <w:lvlText w:val="o"/>
      <w:lvlJc w:val="left"/>
      <w:pPr>
        <w:tabs>
          <w:tab w:val="num" w:pos="3600"/>
        </w:tabs>
        <w:ind w:left="3600" w:hanging="360"/>
      </w:pPr>
      <w:rPr>
        <w:rFonts w:ascii="Courier New" w:hAnsi="Courier New" w:hint="default"/>
      </w:rPr>
    </w:lvl>
    <w:lvl w:ilvl="5" w:tplc="CEAE71EA" w:tentative="1">
      <w:start w:val="1"/>
      <w:numFmt w:val="bullet"/>
      <w:lvlText w:val=""/>
      <w:lvlJc w:val="left"/>
      <w:pPr>
        <w:tabs>
          <w:tab w:val="num" w:pos="4320"/>
        </w:tabs>
        <w:ind w:left="4320" w:hanging="360"/>
      </w:pPr>
      <w:rPr>
        <w:rFonts w:ascii="Wingdings" w:hAnsi="Wingdings" w:hint="default"/>
      </w:rPr>
    </w:lvl>
    <w:lvl w:ilvl="6" w:tplc="B53C2CDC" w:tentative="1">
      <w:start w:val="1"/>
      <w:numFmt w:val="bullet"/>
      <w:lvlText w:val=""/>
      <w:lvlJc w:val="left"/>
      <w:pPr>
        <w:tabs>
          <w:tab w:val="num" w:pos="5040"/>
        </w:tabs>
        <w:ind w:left="5040" w:hanging="360"/>
      </w:pPr>
      <w:rPr>
        <w:rFonts w:ascii="Symbol" w:hAnsi="Symbol" w:hint="default"/>
      </w:rPr>
    </w:lvl>
    <w:lvl w:ilvl="7" w:tplc="5C48C69C" w:tentative="1">
      <w:start w:val="1"/>
      <w:numFmt w:val="bullet"/>
      <w:lvlText w:val="o"/>
      <w:lvlJc w:val="left"/>
      <w:pPr>
        <w:tabs>
          <w:tab w:val="num" w:pos="5760"/>
        </w:tabs>
        <w:ind w:left="5760" w:hanging="360"/>
      </w:pPr>
      <w:rPr>
        <w:rFonts w:ascii="Courier New" w:hAnsi="Courier New" w:hint="default"/>
      </w:rPr>
    </w:lvl>
    <w:lvl w:ilvl="8" w:tplc="C81460C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47485C"/>
    <w:multiLevelType w:val="hybridMultilevel"/>
    <w:tmpl w:val="853CD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B40F73"/>
    <w:multiLevelType w:val="hybridMultilevel"/>
    <w:tmpl w:val="DFD8F4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49D23F3"/>
    <w:multiLevelType w:val="hybridMultilevel"/>
    <w:tmpl w:val="A0B6ECD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65744FBC"/>
    <w:multiLevelType w:val="hybridMultilevel"/>
    <w:tmpl w:val="C512C438"/>
    <w:lvl w:ilvl="0" w:tplc="EFCC2A68">
      <w:start w:val="1"/>
      <w:numFmt w:val="bullet"/>
      <w:pStyle w:val="Listepuces3"/>
      <w:lvlText w:val="o"/>
      <w:lvlJc w:val="left"/>
      <w:pPr>
        <w:tabs>
          <w:tab w:val="num" w:pos="926"/>
        </w:tabs>
        <w:ind w:left="926" w:hanging="360"/>
      </w:pPr>
      <w:rPr>
        <w:rFonts w:ascii="Courier New" w:hAnsi="Courier New" w:hint="default"/>
      </w:rPr>
    </w:lvl>
    <w:lvl w:ilvl="1" w:tplc="FFFFFFFF" w:tentative="1">
      <w:start w:val="1"/>
      <w:numFmt w:val="bullet"/>
      <w:lvlText w:val="o"/>
      <w:lvlJc w:val="left"/>
      <w:pPr>
        <w:tabs>
          <w:tab w:val="num" w:pos="1646"/>
        </w:tabs>
        <w:ind w:left="1646" w:hanging="360"/>
      </w:pPr>
      <w:rPr>
        <w:rFonts w:ascii="Courier New" w:hAnsi="Courier New" w:hint="default"/>
      </w:rPr>
    </w:lvl>
    <w:lvl w:ilvl="2" w:tplc="FFFFFFFF" w:tentative="1">
      <w:start w:val="1"/>
      <w:numFmt w:val="bullet"/>
      <w:lvlText w:val=""/>
      <w:lvlJc w:val="left"/>
      <w:pPr>
        <w:tabs>
          <w:tab w:val="num" w:pos="2366"/>
        </w:tabs>
        <w:ind w:left="2366" w:hanging="360"/>
      </w:pPr>
      <w:rPr>
        <w:rFonts w:ascii="Wingdings" w:hAnsi="Wingdings" w:hint="default"/>
      </w:rPr>
    </w:lvl>
    <w:lvl w:ilvl="3" w:tplc="FFFFFFFF" w:tentative="1">
      <w:start w:val="1"/>
      <w:numFmt w:val="bullet"/>
      <w:lvlText w:val=""/>
      <w:lvlJc w:val="left"/>
      <w:pPr>
        <w:tabs>
          <w:tab w:val="num" w:pos="3086"/>
        </w:tabs>
        <w:ind w:left="3086" w:hanging="360"/>
      </w:pPr>
      <w:rPr>
        <w:rFonts w:ascii="Symbol" w:hAnsi="Symbol" w:hint="default"/>
      </w:rPr>
    </w:lvl>
    <w:lvl w:ilvl="4" w:tplc="FFFFFFFF" w:tentative="1">
      <w:start w:val="1"/>
      <w:numFmt w:val="bullet"/>
      <w:lvlText w:val="o"/>
      <w:lvlJc w:val="left"/>
      <w:pPr>
        <w:tabs>
          <w:tab w:val="num" w:pos="3806"/>
        </w:tabs>
        <w:ind w:left="3806" w:hanging="360"/>
      </w:pPr>
      <w:rPr>
        <w:rFonts w:ascii="Courier New" w:hAnsi="Courier New" w:hint="default"/>
      </w:rPr>
    </w:lvl>
    <w:lvl w:ilvl="5" w:tplc="FFFFFFFF" w:tentative="1">
      <w:start w:val="1"/>
      <w:numFmt w:val="bullet"/>
      <w:lvlText w:val=""/>
      <w:lvlJc w:val="left"/>
      <w:pPr>
        <w:tabs>
          <w:tab w:val="num" w:pos="4526"/>
        </w:tabs>
        <w:ind w:left="4526" w:hanging="360"/>
      </w:pPr>
      <w:rPr>
        <w:rFonts w:ascii="Wingdings" w:hAnsi="Wingdings" w:hint="default"/>
      </w:rPr>
    </w:lvl>
    <w:lvl w:ilvl="6" w:tplc="FFFFFFFF" w:tentative="1">
      <w:start w:val="1"/>
      <w:numFmt w:val="bullet"/>
      <w:lvlText w:val=""/>
      <w:lvlJc w:val="left"/>
      <w:pPr>
        <w:tabs>
          <w:tab w:val="num" w:pos="5246"/>
        </w:tabs>
        <w:ind w:left="5246" w:hanging="360"/>
      </w:pPr>
      <w:rPr>
        <w:rFonts w:ascii="Symbol" w:hAnsi="Symbol" w:hint="default"/>
      </w:rPr>
    </w:lvl>
    <w:lvl w:ilvl="7" w:tplc="FFFFFFFF" w:tentative="1">
      <w:start w:val="1"/>
      <w:numFmt w:val="bullet"/>
      <w:lvlText w:val="o"/>
      <w:lvlJc w:val="left"/>
      <w:pPr>
        <w:tabs>
          <w:tab w:val="num" w:pos="5966"/>
        </w:tabs>
        <w:ind w:left="5966" w:hanging="360"/>
      </w:pPr>
      <w:rPr>
        <w:rFonts w:ascii="Courier New" w:hAnsi="Courier New" w:hint="default"/>
      </w:rPr>
    </w:lvl>
    <w:lvl w:ilvl="8" w:tplc="FFFFFFFF" w:tentative="1">
      <w:start w:val="1"/>
      <w:numFmt w:val="bullet"/>
      <w:lvlText w:val=""/>
      <w:lvlJc w:val="left"/>
      <w:pPr>
        <w:tabs>
          <w:tab w:val="num" w:pos="6686"/>
        </w:tabs>
        <w:ind w:left="6686" w:hanging="360"/>
      </w:pPr>
      <w:rPr>
        <w:rFonts w:ascii="Wingdings" w:hAnsi="Wingdings" w:hint="default"/>
      </w:rPr>
    </w:lvl>
  </w:abstractNum>
  <w:abstractNum w:abstractNumId="31" w15:restartNumberingAfterBreak="0">
    <w:nsid w:val="66481D72"/>
    <w:multiLevelType w:val="hybridMultilevel"/>
    <w:tmpl w:val="72B2785C"/>
    <w:lvl w:ilvl="0" w:tplc="A684841E">
      <w:start w:val="1"/>
      <w:numFmt w:val="bullet"/>
      <w:pStyle w:val="FORM06TextePuceil"/>
      <w:lvlText w:val=""/>
      <w:lvlPicBulletId w:val="5"/>
      <w:lvlJc w:val="left"/>
      <w:pPr>
        <w:tabs>
          <w:tab w:val="num" w:pos="2061"/>
        </w:tabs>
        <w:ind w:left="2061" w:hanging="360"/>
      </w:pPr>
      <w:rPr>
        <w:rFonts w:ascii="Symbol" w:hAnsi="Symbol" w:hint="default"/>
        <w:color w:val="auto"/>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863EEF"/>
    <w:multiLevelType w:val="hybridMultilevel"/>
    <w:tmpl w:val="8B407FAE"/>
    <w:lvl w:ilvl="0" w:tplc="687415C4">
      <w:start w:val="1"/>
      <w:numFmt w:val="bullet"/>
      <w:pStyle w:val="TABL04TextePuceil"/>
      <w:lvlText w:val=""/>
      <w:lvlPicBulletId w:val="5"/>
      <w:lvlJc w:val="left"/>
      <w:pPr>
        <w:tabs>
          <w:tab w:val="num" w:pos="284"/>
        </w:tabs>
        <w:ind w:left="284" w:hanging="171"/>
      </w:pPr>
      <w:rPr>
        <w:rFonts w:ascii="Symbol" w:hAnsi="Symbol" w:hint="default"/>
        <w:color w:val="auto"/>
      </w:rPr>
    </w:lvl>
    <w:lvl w:ilvl="1" w:tplc="0003040C">
      <w:start w:val="1"/>
      <w:numFmt w:val="bullet"/>
      <w:lvlText w:val="o"/>
      <w:lvlJc w:val="left"/>
      <w:pPr>
        <w:tabs>
          <w:tab w:val="num" w:pos="4275"/>
        </w:tabs>
        <w:ind w:left="4275" w:hanging="360"/>
      </w:pPr>
      <w:rPr>
        <w:rFonts w:ascii="Courier New" w:hAnsi="Courier New" w:hint="default"/>
      </w:rPr>
    </w:lvl>
    <w:lvl w:ilvl="2" w:tplc="0005040C" w:tentative="1">
      <w:start w:val="1"/>
      <w:numFmt w:val="bullet"/>
      <w:lvlText w:val=""/>
      <w:lvlJc w:val="left"/>
      <w:pPr>
        <w:tabs>
          <w:tab w:val="num" w:pos="4995"/>
        </w:tabs>
        <w:ind w:left="4995" w:hanging="360"/>
      </w:pPr>
      <w:rPr>
        <w:rFonts w:ascii="Wingdings" w:hAnsi="Wingdings" w:hint="default"/>
      </w:rPr>
    </w:lvl>
    <w:lvl w:ilvl="3" w:tplc="0001040C">
      <w:start w:val="1"/>
      <w:numFmt w:val="bullet"/>
      <w:pStyle w:val="6CHAPPuce1"/>
      <w:lvlText w:val=""/>
      <w:lvlJc w:val="left"/>
      <w:pPr>
        <w:tabs>
          <w:tab w:val="num" w:pos="5715"/>
        </w:tabs>
        <w:ind w:left="5715" w:hanging="360"/>
      </w:pPr>
      <w:rPr>
        <w:rFonts w:ascii="Symbol" w:hAnsi="Symbol" w:hint="default"/>
      </w:rPr>
    </w:lvl>
    <w:lvl w:ilvl="4" w:tplc="0003040C" w:tentative="1">
      <w:start w:val="1"/>
      <w:numFmt w:val="bullet"/>
      <w:lvlText w:val="o"/>
      <w:lvlJc w:val="left"/>
      <w:pPr>
        <w:tabs>
          <w:tab w:val="num" w:pos="6435"/>
        </w:tabs>
        <w:ind w:left="6435" w:hanging="360"/>
      </w:pPr>
      <w:rPr>
        <w:rFonts w:ascii="Courier New" w:hAnsi="Courier New" w:hint="default"/>
      </w:rPr>
    </w:lvl>
    <w:lvl w:ilvl="5" w:tplc="0005040C" w:tentative="1">
      <w:start w:val="1"/>
      <w:numFmt w:val="bullet"/>
      <w:lvlText w:val=""/>
      <w:lvlJc w:val="left"/>
      <w:pPr>
        <w:tabs>
          <w:tab w:val="num" w:pos="7155"/>
        </w:tabs>
        <w:ind w:left="7155" w:hanging="360"/>
      </w:pPr>
      <w:rPr>
        <w:rFonts w:ascii="Wingdings" w:hAnsi="Wingdings" w:hint="default"/>
      </w:rPr>
    </w:lvl>
    <w:lvl w:ilvl="6" w:tplc="0001040C" w:tentative="1">
      <w:start w:val="1"/>
      <w:numFmt w:val="bullet"/>
      <w:lvlText w:val=""/>
      <w:lvlJc w:val="left"/>
      <w:pPr>
        <w:tabs>
          <w:tab w:val="num" w:pos="7875"/>
        </w:tabs>
        <w:ind w:left="7875" w:hanging="360"/>
      </w:pPr>
      <w:rPr>
        <w:rFonts w:ascii="Symbol" w:hAnsi="Symbol" w:hint="default"/>
      </w:rPr>
    </w:lvl>
    <w:lvl w:ilvl="7" w:tplc="0003040C" w:tentative="1">
      <w:start w:val="1"/>
      <w:numFmt w:val="bullet"/>
      <w:lvlText w:val="o"/>
      <w:lvlJc w:val="left"/>
      <w:pPr>
        <w:tabs>
          <w:tab w:val="num" w:pos="8595"/>
        </w:tabs>
        <w:ind w:left="8595" w:hanging="360"/>
      </w:pPr>
      <w:rPr>
        <w:rFonts w:ascii="Courier New" w:hAnsi="Courier New" w:hint="default"/>
      </w:rPr>
    </w:lvl>
    <w:lvl w:ilvl="8" w:tplc="0005040C" w:tentative="1">
      <w:start w:val="1"/>
      <w:numFmt w:val="bullet"/>
      <w:lvlText w:val=""/>
      <w:lvlJc w:val="left"/>
      <w:pPr>
        <w:tabs>
          <w:tab w:val="num" w:pos="9315"/>
        </w:tabs>
        <w:ind w:left="9315" w:hanging="360"/>
      </w:pPr>
      <w:rPr>
        <w:rFonts w:ascii="Wingdings" w:hAnsi="Wingdings" w:hint="default"/>
      </w:rPr>
    </w:lvl>
  </w:abstractNum>
  <w:abstractNum w:abstractNumId="33" w15:restartNumberingAfterBreak="0">
    <w:nsid w:val="6CCB6E74"/>
    <w:multiLevelType w:val="hybridMultilevel"/>
    <w:tmpl w:val="D7ECFF7C"/>
    <w:lvl w:ilvl="0" w:tplc="E0860B9A">
      <w:start w:val="1"/>
      <w:numFmt w:val="bullet"/>
      <w:pStyle w:val="TM2"/>
      <w:lvlText w:val=""/>
      <w:lvlJc w:val="left"/>
      <w:pPr>
        <w:tabs>
          <w:tab w:val="num" w:pos="2268"/>
        </w:tabs>
        <w:ind w:left="2268"/>
      </w:pPr>
      <w:rPr>
        <w:rFonts w:ascii="Wingdings" w:hAnsi="Wingdings" w:hint="default"/>
        <w:color w:val="009FC3"/>
        <w:sz w:val="16"/>
      </w:rPr>
    </w:lvl>
    <w:lvl w:ilvl="1" w:tplc="EC669710">
      <w:start w:val="1"/>
      <w:numFmt w:val="bullet"/>
      <w:pStyle w:val="TM3"/>
      <w:lvlText w:val=""/>
      <w:lvlJc w:val="left"/>
      <w:pPr>
        <w:tabs>
          <w:tab w:val="num" w:pos="1440"/>
        </w:tabs>
        <w:ind w:left="1440" w:hanging="360"/>
      </w:pPr>
      <w:rPr>
        <w:rFonts w:ascii="Wingdings" w:hAnsi="Wingdings" w:hint="default"/>
        <w:color w:val="009FC3"/>
        <w:sz w:val="16"/>
      </w:rPr>
    </w:lvl>
    <w:lvl w:ilvl="2" w:tplc="67221458" w:tentative="1">
      <w:start w:val="1"/>
      <w:numFmt w:val="bullet"/>
      <w:lvlText w:val=""/>
      <w:lvlJc w:val="left"/>
      <w:pPr>
        <w:tabs>
          <w:tab w:val="num" w:pos="2160"/>
        </w:tabs>
        <w:ind w:left="2160" w:hanging="360"/>
      </w:pPr>
      <w:rPr>
        <w:rFonts w:ascii="Wingdings" w:hAnsi="Wingdings" w:hint="default"/>
      </w:rPr>
    </w:lvl>
    <w:lvl w:ilvl="3" w:tplc="B50647AC" w:tentative="1">
      <w:start w:val="1"/>
      <w:numFmt w:val="bullet"/>
      <w:lvlText w:val=""/>
      <w:lvlJc w:val="left"/>
      <w:pPr>
        <w:tabs>
          <w:tab w:val="num" w:pos="2880"/>
        </w:tabs>
        <w:ind w:left="2880" w:hanging="360"/>
      </w:pPr>
      <w:rPr>
        <w:rFonts w:ascii="Symbol" w:hAnsi="Symbol" w:hint="default"/>
      </w:rPr>
    </w:lvl>
    <w:lvl w:ilvl="4" w:tplc="27683854" w:tentative="1">
      <w:start w:val="1"/>
      <w:numFmt w:val="bullet"/>
      <w:lvlText w:val="o"/>
      <w:lvlJc w:val="left"/>
      <w:pPr>
        <w:tabs>
          <w:tab w:val="num" w:pos="3600"/>
        </w:tabs>
        <w:ind w:left="3600" w:hanging="360"/>
      </w:pPr>
      <w:rPr>
        <w:rFonts w:ascii="Courier New" w:hAnsi="Courier New" w:hint="default"/>
      </w:rPr>
    </w:lvl>
    <w:lvl w:ilvl="5" w:tplc="45D6A1EE" w:tentative="1">
      <w:start w:val="1"/>
      <w:numFmt w:val="bullet"/>
      <w:lvlText w:val=""/>
      <w:lvlJc w:val="left"/>
      <w:pPr>
        <w:tabs>
          <w:tab w:val="num" w:pos="4320"/>
        </w:tabs>
        <w:ind w:left="4320" w:hanging="360"/>
      </w:pPr>
      <w:rPr>
        <w:rFonts w:ascii="Wingdings" w:hAnsi="Wingdings" w:hint="default"/>
      </w:rPr>
    </w:lvl>
    <w:lvl w:ilvl="6" w:tplc="C9DA324A" w:tentative="1">
      <w:start w:val="1"/>
      <w:numFmt w:val="bullet"/>
      <w:lvlText w:val=""/>
      <w:lvlJc w:val="left"/>
      <w:pPr>
        <w:tabs>
          <w:tab w:val="num" w:pos="5040"/>
        </w:tabs>
        <w:ind w:left="5040" w:hanging="360"/>
      </w:pPr>
      <w:rPr>
        <w:rFonts w:ascii="Symbol" w:hAnsi="Symbol" w:hint="default"/>
      </w:rPr>
    </w:lvl>
    <w:lvl w:ilvl="7" w:tplc="C4406A50" w:tentative="1">
      <w:start w:val="1"/>
      <w:numFmt w:val="bullet"/>
      <w:lvlText w:val="o"/>
      <w:lvlJc w:val="left"/>
      <w:pPr>
        <w:tabs>
          <w:tab w:val="num" w:pos="5760"/>
        </w:tabs>
        <w:ind w:left="5760" w:hanging="360"/>
      </w:pPr>
      <w:rPr>
        <w:rFonts w:ascii="Courier New" w:hAnsi="Courier New" w:hint="default"/>
      </w:rPr>
    </w:lvl>
    <w:lvl w:ilvl="8" w:tplc="046A92F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C77BF6"/>
    <w:multiLevelType w:val="multilevel"/>
    <w:tmpl w:val="64C8CC42"/>
    <w:lvl w:ilvl="0">
      <w:start w:val="1"/>
      <w:numFmt w:val="bullet"/>
      <w:pStyle w:val="REF03ListeSansPhotos"/>
      <w:lvlText w:val=""/>
      <w:lvlPicBulletId w:val="6"/>
      <w:lvlJc w:val="left"/>
      <w:pPr>
        <w:tabs>
          <w:tab w:val="num" w:pos="3971"/>
        </w:tabs>
        <w:ind w:left="3971" w:hanging="1986"/>
      </w:pPr>
      <w:rPr>
        <w:rFonts w:ascii="Symbol" w:hAnsi="Symbol" w:hint="default"/>
        <w:b/>
        <w:i w:val="0"/>
        <w:color w:val="auto"/>
      </w:rPr>
    </w:lvl>
    <w:lvl w:ilvl="1">
      <w:start w:val="1"/>
      <w:numFmt w:val="bullet"/>
      <w:lvlText w:val=""/>
      <w:lvlPicBulletId w:val="0"/>
      <w:lvlJc w:val="left"/>
      <w:pPr>
        <w:tabs>
          <w:tab w:val="num" w:pos="2268"/>
        </w:tabs>
        <w:ind w:left="2268" w:firstLine="1"/>
      </w:pPr>
      <w:rPr>
        <w:rFonts w:ascii="Symbol" w:hAnsi="Symbol" w:hint="default"/>
        <w:color w:val="auto"/>
      </w:rPr>
    </w:lvl>
    <w:lvl w:ilvl="2">
      <w:start w:val="1"/>
      <w:numFmt w:val="bullet"/>
      <w:lvlText w:val=""/>
      <w:lvlJc w:val="left"/>
      <w:pPr>
        <w:tabs>
          <w:tab w:val="num" w:pos="2552"/>
        </w:tabs>
        <w:ind w:left="2552"/>
      </w:pPr>
      <w:rPr>
        <w:rFonts w:ascii="Wingdings" w:hAnsi="Wingdings" w:hint="default"/>
        <w:color w:val="009FC3"/>
        <w:sz w:val="16"/>
      </w:rPr>
    </w:lvl>
    <w:lvl w:ilvl="3">
      <w:start w:val="1"/>
      <w:numFmt w:val="decimal"/>
      <w:lvlText w:val="%1.%2.%3.%4."/>
      <w:lvlJc w:val="left"/>
      <w:pPr>
        <w:tabs>
          <w:tab w:val="num" w:pos="6207"/>
        </w:tabs>
        <w:ind w:left="5415" w:hanging="648"/>
      </w:pPr>
      <w:rPr>
        <w:rFonts w:cs="Times New Roman" w:hint="default"/>
      </w:rPr>
    </w:lvl>
    <w:lvl w:ilvl="4">
      <w:start w:val="1"/>
      <w:numFmt w:val="decimal"/>
      <w:lvlText w:val="%1.%2.%3.%4.%5."/>
      <w:lvlJc w:val="left"/>
      <w:pPr>
        <w:tabs>
          <w:tab w:val="num" w:pos="6927"/>
        </w:tabs>
        <w:ind w:left="5919" w:hanging="792"/>
      </w:pPr>
      <w:rPr>
        <w:rFonts w:cs="Times New Roman" w:hint="default"/>
      </w:rPr>
    </w:lvl>
    <w:lvl w:ilvl="5">
      <w:start w:val="1"/>
      <w:numFmt w:val="decimal"/>
      <w:lvlText w:val="%1.%2.%3.%4.%5.%6."/>
      <w:lvlJc w:val="left"/>
      <w:pPr>
        <w:tabs>
          <w:tab w:val="num" w:pos="7647"/>
        </w:tabs>
        <w:ind w:left="6423" w:hanging="936"/>
      </w:pPr>
      <w:rPr>
        <w:rFonts w:cs="Times New Roman" w:hint="default"/>
      </w:rPr>
    </w:lvl>
    <w:lvl w:ilvl="6">
      <w:start w:val="1"/>
      <w:numFmt w:val="decimal"/>
      <w:lvlText w:val="%1.%2.%3.%4.%5.%6.%7."/>
      <w:lvlJc w:val="left"/>
      <w:pPr>
        <w:tabs>
          <w:tab w:val="num" w:pos="8367"/>
        </w:tabs>
        <w:ind w:left="6927" w:hanging="1080"/>
      </w:pPr>
      <w:rPr>
        <w:rFonts w:cs="Times New Roman" w:hint="default"/>
      </w:rPr>
    </w:lvl>
    <w:lvl w:ilvl="7">
      <w:start w:val="1"/>
      <w:numFmt w:val="decimal"/>
      <w:lvlText w:val="%1.%2.%3.%4.%5.%6.%7.%8."/>
      <w:lvlJc w:val="left"/>
      <w:pPr>
        <w:tabs>
          <w:tab w:val="num" w:pos="9087"/>
        </w:tabs>
        <w:ind w:left="7431" w:hanging="1224"/>
      </w:pPr>
      <w:rPr>
        <w:rFonts w:cs="Times New Roman" w:hint="default"/>
      </w:rPr>
    </w:lvl>
    <w:lvl w:ilvl="8">
      <w:start w:val="1"/>
      <w:numFmt w:val="decimal"/>
      <w:lvlText w:val="%1.%2.%3.%4.%5.%6.%7.%8.%9."/>
      <w:lvlJc w:val="left"/>
      <w:pPr>
        <w:tabs>
          <w:tab w:val="num" w:pos="9447"/>
        </w:tabs>
        <w:ind w:left="8007" w:hanging="1440"/>
      </w:pPr>
      <w:rPr>
        <w:rFonts w:cs="Times New Roman" w:hint="default"/>
      </w:rPr>
    </w:lvl>
  </w:abstractNum>
  <w:num w:numId="1">
    <w:abstractNumId w:val="3"/>
  </w:num>
  <w:num w:numId="2">
    <w:abstractNumId w:val="2"/>
  </w:num>
  <w:num w:numId="3">
    <w:abstractNumId w:val="33"/>
  </w:num>
  <w:num w:numId="4">
    <w:abstractNumId w:val="32"/>
  </w:num>
  <w:num w:numId="5">
    <w:abstractNumId w:val="26"/>
  </w:num>
  <w:num w:numId="6">
    <w:abstractNumId w:val="18"/>
  </w:num>
  <w:num w:numId="7">
    <w:abstractNumId w:val="23"/>
  </w:num>
  <w:num w:numId="8">
    <w:abstractNumId w:val="8"/>
  </w:num>
  <w:num w:numId="9">
    <w:abstractNumId w:val="25"/>
  </w:num>
  <w:num w:numId="10">
    <w:abstractNumId w:val="16"/>
  </w:num>
  <w:num w:numId="11">
    <w:abstractNumId w:val="22"/>
  </w:num>
  <w:num w:numId="12">
    <w:abstractNumId w:val="34"/>
  </w:num>
  <w:num w:numId="13">
    <w:abstractNumId w:val="13"/>
  </w:num>
  <w:num w:numId="14">
    <w:abstractNumId w:val="1"/>
  </w:num>
  <w:num w:numId="15">
    <w:abstractNumId w:val="11"/>
  </w:num>
  <w:num w:numId="16">
    <w:abstractNumId w:val="31"/>
  </w:num>
  <w:num w:numId="17">
    <w:abstractNumId w:val="14"/>
  </w:num>
  <w:num w:numId="18">
    <w:abstractNumId w:val="15"/>
  </w:num>
  <w:num w:numId="19">
    <w:abstractNumId w:val="5"/>
  </w:num>
  <w:num w:numId="20">
    <w:abstractNumId w:val="6"/>
  </w:num>
  <w:num w:numId="21">
    <w:abstractNumId w:val="17"/>
  </w:num>
  <w:num w:numId="22">
    <w:abstractNumId w:val="30"/>
  </w:num>
  <w:num w:numId="23">
    <w:abstractNumId w:val="12"/>
  </w:num>
  <w:num w:numId="24">
    <w:abstractNumId w:val="10"/>
  </w:num>
  <w:num w:numId="25">
    <w:abstractNumId w:val="24"/>
    <w:lvlOverride w:ilvl="0">
      <w:startOverride w:val="1"/>
    </w:lvlOverride>
  </w:num>
  <w:num w:numId="26">
    <w:abstractNumId w:val="20"/>
  </w:num>
  <w:num w:numId="27">
    <w:abstractNumId w:val="9"/>
  </w:num>
  <w:num w:numId="28">
    <w:abstractNumId w:val="7"/>
  </w:num>
  <w:num w:numId="29">
    <w:abstractNumId w:val="0"/>
  </w:num>
  <w:num w:numId="30">
    <w:abstractNumId w:val="19"/>
  </w:num>
  <w:num w:numId="31">
    <w:abstractNumId w:val="21"/>
  </w:num>
  <w:num w:numId="32">
    <w:abstractNumId w:val="28"/>
  </w:num>
  <w:num w:numId="33">
    <w:abstractNumId w:val="27"/>
  </w:num>
  <w:num w:numId="34">
    <w:abstractNumId w:val="2"/>
  </w:num>
  <w:num w:numId="35">
    <w:abstractNumId w:val="2"/>
  </w:num>
  <w:num w:numId="36">
    <w:abstractNumId w:val="29"/>
  </w:num>
  <w:num w:numId="37">
    <w:abstractNumId w:val="4"/>
  </w:num>
  <w:num w:numId="38">
    <w:abstractNumId w:val="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1DB"/>
    <w:rsid w:val="000007E4"/>
    <w:rsid w:val="00006732"/>
    <w:rsid w:val="00014639"/>
    <w:rsid w:val="00015004"/>
    <w:rsid w:val="00015F0E"/>
    <w:rsid w:val="00022E78"/>
    <w:rsid w:val="00025C35"/>
    <w:rsid w:val="00026108"/>
    <w:rsid w:val="00026243"/>
    <w:rsid w:val="00032404"/>
    <w:rsid w:val="00032F4F"/>
    <w:rsid w:val="00034A3D"/>
    <w:rsid w:val="0004077A"/>
    <w:rsid w:val="000420D5"/>
    <w:rsid w:val="00043036"/>
    <w:rsid w:val="00046B52"/>
    <w:rsid w:val="00047739"/>
    <w:rsid w:val="00047A58"/>
    <w:rsid w:val="0005150F"/>
    <w:rsid w:val="00053C39"/>
    <w:rsid w:val="000561A3"/>
    <w:rsid w:val="00057EB9"/>
    <w:rsid w:val="00070832"/>
    <w:rsid w:val="00077AE4"/>
    <w:rsid w:val="0008303F"/>
    <w:rsid w:val="00086AD2"/>
    <w:rsid w:val="000929ED"/>
    <w:rsid w:val="000936C1"/>
    <w:rsid w:val="000947AC"/>
    <w:rsid w:val="0009517C"/>
    <w:rsid w:val="000A1241"/>
    <w:rsid w:val="000A207E"/>
    <w:rsid w:val="000A6F04"/>
    <w:rsid w:val="000B6B34"/>
    <w:rsid w:val="000B6C13"/>
    <w:rsid w:val="000B7460"/>
    <w:rsid w:val="000B79AA"/>
    <w:rsid w:val="000C2068"/>
    <w:rsid w:val="000C60C4"/>
    <w:rsid w:val="000C61C3"/>
    <w:rsid w:val="000D04F8"/>
    <w:rsid w:val="000D0649"/>
    <w:rsid w:val="000D34A5"/>
    <w:rsid w:val="000D38E0"/>
    <w:rsid w:val="000D7148"/>
    <w:rsid w:val="000E0B3B"/>
    <w:rsid w:val="000E6AA5"/>
    <w:rsid w:val="000F4EFC"/>
    <w:rsid w:val="000F6A78"/>
    <w:rsid w:val="000F796D"/>
    <w:rsid w:val="00100CAA"/>
    <w:rsid w:val="00106BA1"/>
    <w:rsid w:val="001075FE"/>
    <w:rsid w:val="001077B4"/>
    <w:rsid w:val="00107DC0"/>
    <w:rsid w:val="00111919"/>
    <w:rsid w:val="001122F5"/>
    <w:rsid w:val="00115F1A"/>
    <w:rsid w:val="00116720"/>
    <w:rsid w:val="00120055"/>
    <w:rsid w:val="0012550A"/>
    <w:rsid w:val="00127C08"/>
    <w:rsid w:val="00131086"/>
    <w:rsid w:val="00131695"/>
    <w:rsid w:val="001346DF"/>
    <w:rsid w:val="00141F61"/>
    <w:rsid w:val="00141FA8"/>
    <w:rsid w:val="00143A9B"/>
    <w:rsid w:val="00145ED7"/>
    <w:rsid w:val="00152C36"/>
    <w:rsid w:val="001541B5"/>
    <w:rsid w:val="0016476D"/>
    <w:rsid w:val="00165479"/>
    <w:rsid w:val="00172BAF"/>
    <w:rsid w:val="00174A02"/>
    <w:rsid w:val="00182358"/>
    <w:rsid w:val="00183218"/>
    <w:rsid w:val="00183E96"/>
    <w:rsid w:val="0018414C"/>
    <w:rsid w:val="001B0C2B"/>
    <w:rsid w:val="001B15D4"/>
    <w:rsid w:val="001B3769"/>
    <w:rsid w:val="001C0A65"/>
    <w:rsid w:val="001C25CD"/>
    <w:rsid w:val="001C32DA"/>
    <w:rsid w:val="001C33C0"/>
    <w:rsid w:val="001D056F"/>
    <w:rsid w:val="001D0912"/>
    <w:rsid w:val="001D65E6"/>
    <w:rsid w:val="001E0F30"/>
    <w:rsid w:val="001E2BF7"/>
    <w:rsid w:val="001E3EA8"/>
    <w:rsid w:val="001E6A96"/>
    <w:rsid w:val="001F064A"/>
    <w:rsid w:val="001F4E39"/>
    <w:rsid w:val="00220555"/>
    <w:rsid w:val="002228D0"/>
    <w:rsid w:val="002258B6"/>
    <w:rsid w:val="00231CF2"/>
    <w:rsid w:val="00241E9E"/>
    <w:rsid w:val="0024462B"/>
    <w:rsid w:val="002502FF"/>
    <w:rsid w:val="00252C93"/>
    <w:rsid w:val="002531DB"/>
    <w:rsid w:val="00253A6F"/>
    <w:rsid w:val="00254D85"/>
    <w:rsid w:val="00257575"/>
    <w:rsid w:val="002613EA"/>
    <w:rsid w:val="00262618"/>
    <w:rsid w:val="00262797"/>
    <w:rsid w:val="00274A8B"/>
    <w:rsid w:val="00275EE8"/>
    <w:rsid w:val="00284CE5"/>
    <w:rsid w:val="0028535F"/>
    <w:rsid w:val="002864A9"/>
    <w:rsid w:val="002874D7"/>
    <w:rsid w:val="002878E1"/>
    <w:rsid w:val="00295304"/>
    <w:rsid w:val="00295EC1"/>
    <w:rsid w:val="002A1D42"/>
    <w:rsid w:val="002A2A80"/>
    <w:rsid w:val="002A2CF7"/>
    <w:rsid w:val="002A3462"/>
    <w:rsid w:val="002A39EA"/>
    <w:rsid w:val="002A4057"/>
    <w:rsid w:val="002A494D"/>
    <w:rsid w:val="002B002E"/>
    <w:rsid w:val="002B2A33"/>
    <w:rsid w:val="002B6DD4"/>
    <w:rsid w:val="002C0F68"/>
    <w:rsid w:val="002C211B"/>
    <w:rsid w:val="002D3083"/>
    <w:rsid w:val="002D785E"/>
    <w:rsid w:val="002E530F"/>
    <w:rsid w:val="002F07DB"/>
    <w:rsid w:val="002F1F42"/>
    <w:rsid w:val="002F28D4"/>
    <w:rsid w:val="002F4198"/>
    <w:rsid w:val="00300C55"/>
    <w:rsid w:val="0031024B"/>
    <w:rsid w:val="00310837"/>
    <w:rsid w:val="00311601"/>
    <w:rsid w:val="003141E6"/>
    <w:rsid w:val="003168FD"/>
    <w:rsid w:val="003231D8"/>
    <w:rsid w:val="00324175"/>
    <w:rsid w:val="003251A9"/>
    <w:rsid w:val="00325EDD"/>
    <w:rsid w:val="00330596"/>
    <w:rsid w:val="003365FD"/>
    <w:rsid w:val="0034355A"/>
    <w:rsid w:val="003473C4"/>
    <w:rsid w:val="0035065A"/>
    <w:rsid w:val="00350708"/>
    <w:rsid w:val="0035245E"/>
    <w:rsid w:val="00352805"/>
    <w:rsid w:val="00354455"/>
    <w:rsid w:val="00360936"/>
    <w:rsid w:val="00367A46"/>
    <w:rsid w:val="00383C08"/>
    <w:rsid w:val="00383EB3"/>
    <w:rsid w:val="00385A3C"/>
    <w:rsid w:val="00387C0E"/>
    <w:rsid w:val="0039002E"/>
    <w:rsid w:val="00393FD7"/>
    <w:rsid w:val="003946E0"/>
    <w:rsid w:val="003977F9"/>
    <w:rsid w:val="00397918"/>
    <w:rsid w:val="003A2A99"/>
    <w:rsid w:val="003A3D87"/>
    <w:rsid w:val="003A5868"/>
    <w:rsid w:val="003A5AA9"/>
    <w:rsid w:val="003A7023"/>
    <w:rsid w:val="003B0E71"/>
    <w:rsid w:val="003B4CD3"/>
    <w:rsid w:val="003B6306"/>
    <w:rsid w:val="003C094A"/>
    <w:rsid w:val="003C1335"/>
    <w:rsid w:val="003C2F36"/>
    <w:rsid w:val="003C438E"/>
    <w:rsid w:val="003C4BAD"/>
    <w:rsid w:val="003C52A0"/>
    <w:rsid w:val="003C60D4"/>
    <w:rsid w:val="003C6AAA"/>
    <w:rsid w:val="003D2A10"/>
    <w:rsid w:val="003D51E6"/>
    <w:rsid w:val="003D5D8B"/>
    <w:rsid w:val="003E30DA"/>
    <w:rsid w:val="003E56FC"/>
    <w:rsid w:val="003E74DE"/>
    <w:rsid w:val="003F5681"/>
    <w:rsid w:val="003F797A"/>
    <w:rsid w:val="003F7F4C"/>
    <w:rsid w:val="00401ADD"/>
    <w:rsid w:val="004021D7"/>
    <w:rsid w:val="00405EED"/>
    <w:rsid w:val="004072DB"/>
    <w:rsid w:val="00411CE8"/>
    <w:rsid w:val="00414593"/>
    <w:rsid w:val="00415289"/>
    <w:rsid w:val="004160EF"/>
    <w:rsid w:val="00416832"/>
    <w:rsid w:val="00416EB3"/>
    <w:rsid w:val="004175CD"/>
    <w:rsid w:val="004177CB"/>
    <w:rsid w:val="00421847"/>
    <w:rsid w:val="004224E4"/>
    <w:rsid w:val="0042366A"/>
    <w:rsid w:val="00423D0D"/>
    <w:rsid w:val="00424557"/>
    <w:rsid w:val="00425201"/>
    <w:rsid w:val="00426FE9"/>
    <w:rsid w:val="00431705"/>
    <w:rsid w:val="004328D7"/>
    <w:rsid w:val="00434E58"/>
    <w:rsid w:val="00435808"/>
    <w:rsid w:val="004361AB"/>
    <w:rsid w:val="00440B74"/>
    <w:rsid w:val="00442C4C"/>
    <w:rsid w:val="00442E84"/>
    <w:rsid w:val="004430B6"/>
    <w:rsid w:val="00452E05"/>
    <w:rsid w:val="00453F37"/>
    <w:rsid w:val="00461BCC"/>
    <w:rsid w:val="004620D1"/>
    <w:rsid w:val="00464F63"/>
    <w:rsid w:val="004663F1"/>
    <w:rsid w:val="00470476"/>
    <w:rsid w:val="00471812"/>
    <w:rsid w:val="00474767"/>
    <w:rsid w:val="004754DB"/>
    <w:rsid w:val="00480601"/>
    <w:rsid w:val="00481B7A"/>
    <w:rsid w:val="00482294"/>
    <w:rsid w:val="004838AC"/>
    <w:rsid w:val="00483FEB"/>
    <w:rsid w:val="004920B4"/>
    <w:rsid w:val="0049483A"/>
    <w:rsid w:val="00494CE5"/>
    <w:rsid w:val="00495F10"/>
    <w:rsid w:val="004976A8"/>
    <w:rsid w:val="004A3548"/>
    <w:rsid w:val="004A4589"/>
    <w:rsid w:val="004A5CD8"/>
    <w:rsid w:val="004B2AE8"/>
    <w:rsid w:val="004B4EF5"/>
    <w:rsid w:val="004C24A6"/>
    <w:rsid w:val="004C2A1F"/>
    <w:rsid w:val="004C2AEC"/>
    <w:rsid w:val="004D1CC0"/>
    <w:rsid w:val="004D1F41"/>
    <w:rsid w:val="004D28E0"/>
    <w:rsid w:val="004D359F"/>
    <w:rsid w:val="004D74FF"/>
    <w:rsid w:val="004E0DD0"/>
    <w:rsid w:val="004E2C7B"/>
    <w:rsid w:val="004E321F"/>
    <w:rsid w:val="004E3B22"/>
    <w:rsid w:val="004E53E7"/>
    <w:rsid w:val="004E54D9"/>
    <w:rsid w:val="004E5FE5"/>
    <w:rsid w:val="004E6B8C"/>
    <w:rsid w:val="004F15CA"/>
    <w:rsid w:val="004F3795"/>
    <w:rsid w:val="004F426C"/>
    <w:rsid w:val="004F49DB"/>
    <w:rsid w:val="004F5663"/>
    <w:rsid w:val="005010C1"/>
    <w:rsid w:val="0050573D"/>
    <w:rsid w:val="005061DE"/>
    <w:rsid w:val="00507F44"/>
    <w:rsid w:val="0051006D"/>
    <w:rsid w:val="00510156"/>
    <w:rsid w:val="00514286"/>
    <w:rsid w:val="005155C4"/>
    <w:rsid w:val="00517582"/>
    <w:rsid w:val="00517B16"/>
    <w:rsid w:val="005229C3"/>
    <w:rsid w:val="00522FC0"/>
    <w:rsid w:val="00523181"/>
    <w:rsid w:val="00525A7E"/>
    <w:rsid w:val="00526D6D"/>
    <w:rsid w:val="005313D8"/>
    <w:rsid w:val="00532868"/>
    <w:rsid w:val="005335A7"/>
    <w:rsid w:val="005345A2"/>
    <w:rsid w:val="00537ECF"/>
    <w:rsid w:val="00540953"/>
    <w:rsid w:val="005416EA"/>
    <w:rsid w:val="0054423E"/>
    <w:rsid w:val="005479D3"/>
    <w:rsid w:val="005548EC"/>
    <w:rsid w:val="00555B28"/>
    <w:rsid w:val="00562B97"/>
    <w:rsid w:val="005657B1"/>
    <w:rsid w:val="00565BC0"/>
    <w:rsid w:val="005738FD"/>
    <w:rsid w:val="0058398A"/>
    <w:rsid w:val="00583D72"/>
    <w:rsid w:val="00584BE0"/>
    <w:rsid w:val="005854DD"/>
    <w:rsid w:val="0058658E"/>
    <w:rsid w:val="005925C0"/>
    <w:rsid w:val="005947DD"/>
    <w:rsid w:val="005953F6"/>
    <w:rsid w:val="00596626"/>
    <w:rsid w:val="00597761"/>
    <w:rsid w:val="00597F1D"/>
    <w:rsid w:val="005A31F2"/>
    <w:rsid w:val="005A4796"/>
    <w:rsid w:val="005A60A7"/>
    <w:rsid w:val="005B42D1"/>
    <w:rsid w:val="005B70B9"/>
    <w:rsid w:val="005C1CBF"/>
    <w:rsid w:val="005C76F6"/>
    <w:rsid w:val="005C79D4"/>
    <w:rsid w:val="005D5AEA"/>
    <w:rsid w:val="005D7704"/>
    <w:rsid w:val="005E2361"/>
    <w:rsid w:val="005E34B9"/>
    <w:rsid w:val="005E4274"/>
    <w:rsid w:val="005F21D1"/>
    <w:rsid w:val="005F31A4"/>
    <w:rsid w:val="005F4971"/>
    <w:rsid w:val="005F75B9"/>
    <w:rsid w:val="00602ED6"/>
    <w:rsid w:val="00634C8C"/>
    <w:rsid w:val="00634ED2"/>
    <w:rsid w:val="00637892"/>
    <w:rsid w:val="00640291"/>
    <w:rsid w:val="0064404C"/>
    <w:rsid w:val="0065030C"/>
    <w:rsid w:val="00650A23"/>
    <w:rsid w:val="006617E6"/>
    <w:rsid w:val="00662B82"/>
    <w:rsid w:val="00666E7C"/>
    <w:rsid w:val="00667D0E"/>
    <w:rsid w:val="0067062B"/>
    <w:rsid w:val="00672B14"/>
    <w:rsid w:val="006749A5"/>
    <w:rsid w:val="0068446F"/>
    <w:rsid w:val="006847B8"/>
    <w:rsid w:val="00693823"/>
    <w:rsid w:val="00694121"/>
    <w:rsid w:val="00694550"/>
    <w:rsid w:val="00695790"/>
    <w:rsid w:val="00695CBD"/>
    <w:rsid w:val="00696C16"/>
    <w:rsid w:val="006A2251"/>
    <w:rsid w:val="006A7B68"/>
    <w:rsid w:val="006B0F72"/>
    <w:rsid w:val="006B1735"/>
    <w:rsid w:val="006B5C07"/>
    <w:rsid w:val="006B6944"/>
    <w:rsid w:val="006C0297"/>
    <w:rsid w:val="006C517B"/>
    <w:rsid w:val="006C53EC"/>
    <w:rsid w:val="006D0CEF"/>
    <w:rsid w:val="006D1BD5"/>
    <w:rsid w:val="006D5265"/>
    <w:rsid w:val="006D5F6F"/>
    <w:rsid w:val="006E019F"/>
    <w:rsid w:val="006E0F4B"/>
    <w:rsid w:val="006F0817"/>
    <w:rsid w:val="006F1DC2"/>
    <w:rsid w:val="006F42F4"/>
    <w:rsid w:val="006F5941"/>
    <w:rsid w:val="007002EE"/>
    <w:rsid w:val="007005E0"/>
    <w:rsid w:val="007010F2"/>
    <w:rsid w:val="007021A8"/>
    <w:rsid w:val="007113EE"/>
    <w:rsid w:val="00715D2E"/>
    <w:rsid w:val="00723CE7"/>
    <w:rsid w:val="00725B2A"/>
    <w:rsid w:val="00726F40"/>
    <w:rsid w:val="00735FCA"/>
    <w:rsid w:val="00740C41"/>
    <w:rsid w:val="00741444"/>
    <w:rsid w:val="00744838"/>
    <w:rsid w:val="00744ABC"/>
    <w:rsid w:val="00744DA8"/>
    <w:rsid w:val="007455D8"/>
    <w:rsid w:val="00752C24"/>
    <w:rsid w:val="00752E0F"/>
    <w:rsid w:val="007550EA"/>
    <w:rsid w:val="0075667F"/>
    <w:rsid w:val="00765F95"/>
    <w:rsid w:val="0077132B"/>
    <w:rsid w:val="0077790A"/>
    <w:rsid w:val="007823AE"/>
    <w:rsid w:val="007839CF"/>
    <w:rsid w:val="00783EF0"/>
    <w:rsid w:val="00783FE5"/>
    <w:rsid w:val="00784B0E"/>
    <w:rsid w:val="007851B9"/>
    <w:rsid w:val="00785528"/>
    <w:rsid w:val="00786B34"/>
    <w:rsid w:val="007903AC"/>
    <w:rsid w:val="00793F59"/>
    <w:rsid w:val="007A2E35"/>
    <w:rsid w:val="007A34F2"/>
    <w:rsid w:val="007B0A62"/>
    <w:rsid w:val="007B1769"/>
    <w:rsid w:val="007B252B"/>
    <w:rsid w:val="007B34B6"/>
    <w:rsid w:val="007B4555"/>
    <w:rsid w:val="007B4BE5"/>
    <w:rsid w:val="007C2CEE"/>
    <w:rsid w:val="007C368A"/>
    <w:rsid w:val="007C3840"/>
    <w:rsid w:val="007D64DD"/>
    <w:rsid w:val="007E036D"/>
    <w:rsid w:val="007E5CF0"/>
    <w:rsid w:val="007E6ED8"/>
    <w:rsid w:val="007F0AB5"/>
    <w:rsid w:val="007F2F75"/>
    <w:rsid w:val="007F32DD"/>
    <w:rsid w:val="007F5094"/>
    <w:rsid w:val="007F5B2E"/>
    <w:rsid w:val="007F7820"/>
    <w:rsid w:val="007F7B83"/>
    <w:rsid w:val="007F7EFE"/>
    <w:rsid w:val="00802CC4"/>
    <w:rsid w:val="0080643A"/>
    <w:rsid w:val="00807F12"/>
    <w:rsid w:val="00810BF4"/>
    <w:rsid w:val="00812323"/>
    <w:rsid w:val="00812C52"/>
    <w:rsid w:val="00813531"/>
    <w:rsid w:val="0081415C"/>
    <w:rsid w:val="00822013"/>
    <w:rsid w:val="00822B3E"/>
    <w:rsid w:val="008236FF"/>
    <w:rsid w:val="00824876"/>
    <w:rsid w:val="00824B0B"/>
    <w:rsid w:val="00824FD2"/>
    <w:rsid w:val="008266B3"/>
    <w:rsid w:val="00831781"/>
    <w:rsid w:val="00835519"/>
    <w:rsid w:val="008379A5"/>
    <w:rsid w:val="0084026C"/>
    <w:rsid w:val="0084176E"/>
    <w:rsid w:val="008422A1"/>
    <w:rsid w:val="00846A7F"/>
    <w:rsid w:val="00852670"/>
    <w:rsid w:val="00852F2A"/>
    <w:rsid w:val="00854011"/>
    <w:rsid w:val="00861FF1"/>
    <w:rsid w:val="008626EA"/>
    <w:rsid w:val="0086691E"/>
    <w:rsid w:val="00867AF4"/>
    <w:rsid w:val="00872414"/>
    <w:rsid w:val="00883D71"/>
    <w:rsid w:val="0089523C"/>
    <w:rsid w:val="008952DA"/>
    <w:rsid w:val="008A1C34"/>
    <w:rsid w:val="008A298E"/>
    <w:rsid w:val="008A5FC0"/>
    <w:rsid w:val="008A62F0"/>
    <w:rsid w:val="008A7520"/>
    <w:rsid w:val="008A759C"/>
    <w:rsid w:val="008B417D"/>
    <w:rsid w:val="008B4463"/>
    <w:rsid w:val="008B6F95"/>
    <w:rsid w:val="008B7B3A"/>
    <w:rsid w:val="008C1BAD"/>
    <w:rsid w:val="008C5AAA"/>
    <w:rsid w:val="008C76F0"/>
    <w:rsid w:val="008D3DFB"/>
    <w:rsid w:val="008D3FA3"/>
    <w:rsid w:val="008D70C6"/>
    <w:rsid w:val="008E3C22"/>
    <w:rsid w:val="008E73CE"/>
    <w:rsid w:val="008F27AB"/>
    <w:rsid w:val="008F4049"/>
    <w:rsid w:val="008F52A3"/>
    <w:rsid w:val="009135E4"/>
    <w:rsid w:val="00914671"/>
    <w:rsid w:val="009151FD"/>
    <w:rsid w:val="009164A6"/>
    <w:rsid w:val="00917283"/>
    <w:rsid w:val="00923D88"/>
    <w:rsid w:val="00924644"/>
    <w:rsid w:val="0092651F"/>
    <w:rsid w:val="00926699"/>
    <w:rsid w:val="009326C3"/>
    <w:rsid w:val="00936EE8"/>
    <w:rsid w:val="009416BC"/>
    <w:rsid w:val="009447FE"/>
    <w:rsid w:val="009474C3"/>
    <w:rsid w:val="00950664"/>
    <w:rsid w:val="00953712"/>
    <w:rsid w:val="00954B03"/>
    <w:rsid w:val="00955267"/>
    <w:rsid w:val="009608A5"/>
    <w:rsid w:val="00960C9C"/>
    <w:rsid w:val="009611E5"/>
    <w:rsid w:val="00961487"/>
    <w:rsid w:val="00964222"/>
    <w:rsid w:val="00964F9D"/>
    <w:rsid w:val="00967305"/>
    <w:rsid w:val="009842C6"/>
    <w:rsid w:val="009857F4"/>
    <w:rsid w:val="00986F85"/>
    <w:rsid w:val="00987A7B"/>
    <w:rsid w:val="00990292"/>
    <w:rsid w:val="009A323F"/>
    <w:rsid w:val="009A3765"/>
    <w:rsid w:val="009B1DBB"/>
    <w:rsid w:val="009B20CC"/>
    <w:rsid w:val="009B22C4"/>
    <w:rsid w:val="009B2FF3"/>
    <w:rsid w:val="009C06DA"/>
    <w:rsid w:val="009C4ED3"/>
    <w:rsid w:val="009C6308"/>
    <w:rsid w:val="009D4482"/>
    <w:rsid w:val="009E0E1C"/>
    <w:rsid w:val="009E2BFD"/>
    <w:rsid w:val="009E34EC"/>
    <w:rsid w:val="009E4E99"/>
    <w:rsid w:val="009E5CD1"/>
    <w:rsid w:val="009F0320"/>
    <w:rsid w:val="00A0179D"/>
    <w:rsid w:val="00A0402A"/>
    <w:rsid w:val="00A0407C"/>
    <w:rsid w:val="00A0483F"/>
    <w:rsid w:val="00A05587"/>
    <w:rsid w:val="00A127DF"/>
    <w:rsid w:val="00A14E43"/>
    <w:rsid w:val="00A14E49"/>
    <w:rsid w:val="00A15C99"/>
    <w:rsid w:val="00A15D4B"/>
    <w:rsid w:val="00A16A33"/>
    <w:rsid w:val="00A16D57"/>
    <w:rsid w:val="00A16D7B"/>
    <w:rsid w:val="00A2081A"/>
    <w:rsid w:val="00A2092D"/>
    <w:rsid w:val="00A209D7"/>
    <w:rsid w:val="00A21272"/>
    <w:rsid w:val="00A2338F"/>
    <w:rsid w:val="00A247C8"/>
    <w:rsid w:val="00A27A0E"/>
    <w:rsid w:val="00A30B03"/>
    <w:rsid w:val="00A33792"/>
    <w:rsid w:val="00A411AC"/>
    <w:rsid w:val="00A42457"/>
    <w:rsid w:val="00A42738"/>
    <w:rsid w:val="00A4329E"/>
    <w:rsid w:val="00A43977"/>
    <w:rsid w:val="00A4509C"/>
    <w:rsid w:val="00A5565B"/>
    <w:rsid w:val="00A55A8F"/>
    <w:rsid w:val="00A708FE"/>
    <w:rsid w:val="00A71DD5"/>
    <w:rsid w:val="00A738A7"/>
    <w:rsid w:val="00A74651"/>
    <w:rsid w:val="00A76395"/>
    <w:rsid w:val="00A900A1"/>
    <w:rsid w:val="00A91CEC"/>
    <w:rsid w:val="00A930EE"/>
    <w:rsid w:val="00A9334C"/>
    <w:rsid w:val="00AA419E"/>
    <w:rsid w:val="00AA5EF3"/>
    <w:rsid w:val="00AA6D0F"/>
    <w:rsid w:val="00AB3BA7"/>
    <w:rsid w:val="00AC1EB8"/>
    <w:rsid w:val="00AC22ED"/>
    <w:rsid w:val="00AC338C"/>
    <w:rsid w:val="00AC36B2"/>
    <w:rsid w:val="00AC577E"/>
    <w:rsid w:val="00AD59F7"/>
    <w:rsid w:val="00AE36AF"/>
    <w:rsid w:val="00AE46BC"/>
    <w:rsid w:val="00AE600F"/>
    <w:rsid w:val="00AF2EE2"/>
    <w:rsid w:val="00AF68F0"/>
    <w:rsid w:val="00B044F0"/>
    <w:rsid w:val="00B053F5"/>
    <w:rsid w:val="00B063FC"/>
    <w:rsid w:val="00B0717F"/>
    <w:rsid w:val="00B12487"/>
    <w:rsid w:val="00B1260C"/>
    <w:rsid w:val="00B1325B"/>
    <w:rsid w:val="00B15E10"/>
    <w:rsid w:val="00B16D29"/>
    <w:rsid w:val="00B20E85"/>
    <w:rsid w:val="00B2291D"/>
    <w:rsid w:val="00B25702"/>
    <w:rsid w:val="00B37182"/>
    <w:rsid w:val="00B53166"/>
    <w:rsid w:val="00B555F6"/>
    <w:rsid w:val="00B56137"/>
    <w:rsid w:val="00B6170C"/>
    <w:rsid w:val="00B61BA2"/>
    <w:rsid w:val="00B63000"/>
    <w:rsid w:val="00B63C29"/>
    <w:rsid w:val="00B654BA"/>
    <w:rsid w:val="00B67D96"/>
    <w:rsid w:val="00B715AB"/>
    <w:rsid w:val="00B8056E"/>
    <w:rsid w:val="00B83D3B"/>
    <w:rsid w:val="00B85FF0"/>
    <w:rsid w:val="00B87DB2"/>
    <w:rsid w:val="00B91E9D"/>
    <w:rsid w:val="00B921E7"/>
    <w:rsid w:val="00B95505"/>
    <w:rsid w:val="00B95B4D"/>
    <w:rsid w:val="00B96AD7"/>
    <w:rsid w:val="00B971C9"/>
    <w:rsid w:val="00BA332E"/>
    <w:rsid w:val="00BA35DE"/>
    <w:rsid w:val="00BB1BA7"/>
    <w:rsid w:val="00BB4972"/>
    <w:rsid w:val="00BB4B97"/>
    <w:rsid w:val="00BC3E8E"/>
    <w:rsid w:val="00BD596A"/>
    <w:rsid w:val="00BD677F"/>
    <w:rsid w:val="00BE3E55"/>
    <w:rsid w:val="00BE5EDF"/>
    <w:rsid w:val="00BE69BB"/>
    <w:rsid w:val="00BF309D"/>
    <w:rsid w:val="00BF5B29"/>
    <w:rsid w:val="00C036B4"/>
    <w:rsid w:val="00C053A2"/>
    <w:rsid w:val="00C07172"/>
    <w:rsid w:val="00C13573"/>
    <w:rsid w:val="00C13794"/>
    <w:rsid w:val="00C17106"/>
    <w:rsid w:val="00C20AFD"/>
    <w:rsid w:val="00C21347"/>
    <w:rsid w:val="00C21E7E"/>
    <w:rsid w:val="00C22187"/>
    <w:rsid w:val="00C22325"/>
    <w:rsid w:val="00C22D26"/>
    <w:rsid w:val="00C2657C"/>
    <w:rsid w:val="00C306C4"/>
    <w:rsid w:val="00C3514B"/>
    <w:rsid w:val="00C35199"/>
    <w:rsid w:val="00C40023"/>
    <w:rsid w:val="00C43E22"/>
    <w:rsid w:val="00C4477F"/>
    <w:rsid w:val="00C51461"/>
    <w:rsid w:val="00C611C2"/>
    <w:rsid w:val="00C642D9"/>
    <w:rsid w:val="00C6598C"/>
    <w:rsid w:val="00C678D9"/>
    <w:rsid w:val="00C76771"/>
    <w:rsid w:val="00C82F02"/>
    <w:rsid w:val="00C91975"/>
    <w:rsid w:val="00C95EB0"/>
    <w:rsid w:val="00C9706E"/>
    <w:rsid w:val="00C9799A"/>
    <w:rsid w:val="00CA21D3"/>
    <w:rsid w:val="00CA4764"/>
    <w:rsid w:val="00CA5039"/>
    <w:rsid w:val="00CB337A"/>
    <w:rsid w:val="00CB3ABF"/>
    <w:rsid w:val="00CB787A"/>
    <w:rsid w:val="00CC10EA"/>
    <w:rsid w:val="00CC33B5"/>
    <w:rsid w:val="00CC71EA"/>
    <w:rsid w:val="00CC7F20"/>
    <w:rsid w:val="00CD6E60"/>
    <w:rsid w:val="00CE10FA"/>
    <w:rsid w:val="00CE11DA"/>
    <w:rsid w:val="00CF21AD"/>
    <w:rsid w:val="00CF7524"/>
    <w:rsid w:val="00CF7DF2"/>
    <w:rsid w:val="00D02F1D"/>
    <w:rsid w:val="00D03036"/>
    <w:rsid w:val="00D063F2"/>
    <w:rsid w:val="00D14F9D"/>
    <w:rsid w:val="00D16DB4"/>
    <w:rsid w:val="00D17AF5"/>
    <w:rsid w:val="00D25611"/>
    <w:rsid w:val="00D26F88"/>
    <w:rsid w:val="00D32C57"/>
    <w:rsid w:val="00D33238"/>
    <w:rsid w:val="00D34358"/>
    <w:rsid w:val="00D3772D"/>
    <w:rsid w:val="00D423AE"/>
    <w:rsid w:val="00D42D1B"/>
    <w:rsid w:val="00D42F37"/>
    <w:rsid w:val="00D43983"/>
    <w:rsid w:val="00D43A12"/>
    <w:rsid w:val="00D43B76"/>
    <w:rsid w:val="00D52216"/>
    <w:rsid w:val="00D54CAD"/>
    <w:rsid w:val="00D73393"/>
    <w:rsid w:val="00D7352F"/>
    <w:rsid w:val="00D7533B"/>
    <w:rsid w:val="00D868A9"/>
    <w:rsid w:val="00D92829"/>
    <w:rsid w:val="00D941E7"/>
    <w:rsid w:val="00DA0498"/>
    <w:rsid w:val="00DA212B"/>
    <w:rsid w:val="00DA6EDD"/>
    <w:rsid w:val="00DA71EA"/>
    <w:rsid w:val="00DA745B"/>
    <w:rsid w:val="00DB313E"/>
    <w:rsid w:val="00DC23FC"/>
    <w:rsid w:val="00DC29BE"/>
    <w:rsid w:val="00DC3F7C"/>
    <w:rsid w:val="00DC702D"/>
    <w:rsid w:val="00DD1214"/>
    <w:rsid w:val="00DD392E"/>
    <w:rsid w:val="00DD5C24"/>
    <w:rsid w:val="00DE4709"/>
    <w:rsid w:val="00DE688F"/>
    <w:rsid w:val="00DF11FC"/>
    <w:rsid w:val="00DF3CE4"/>
    <w:rsid w:val="00DF5EB4"/>
    <w:rsid w:val="00E0067F"/>
    <w:rsid w:val="00E01468"/>
    <w:rsid w:val="00E03A94"/>
    <w:rsid w:val="00E052B1"/>
    <w:rsid w:val="00E166D5"/>
    <w:rsid w:val="00E20CBA"/>
    <w:rsid w:val="00E21CD0"/>
    <w:rsid w:val="00E23EF6"/>
    <w:rsid w:val="00E27434"/>
    <w:rsid w:val="00E279C7"/>
    <w:rsid w:val="00E319A2"/>
    <w:rsid w:val="00E40C2C"/>
    <w:rsid w:val="00E43032"/>
    <w:rsid w:val="00E43AEB"/>
    <w:rsid w:val="00E44925"/>
    <w:rsid w:val="00E51265"/>
    <w:rsid w:val="00E52E04"/>
    <w:rsid w:val="00E5694A"/>
    <w:rsid w:val="00E64029"/>
    <w:rsid w:val="00E731F4"/>
    <w:rsid w:val="00E75C81"/>
    <w:rsid w:val="00E8045D"/>
    <w:rsid w:val="00E900CF"/>
    <w:rsid w:val="00E9514D"/>
    <w:rsid w:val="00E9601B"/>
    <w:rsid w:val="00EA0177"/>
    <w:rsid w:val="00EA0FA7"/>
    <w:rsid w:val="00EA117C"/>
    <w:rsid w:val="00EA14A8"/>
    <w:rsid w:val="00EA1E13"/>
    <w:rsid w:val="00EA2916"/>
    <w:rsid w:val="00EA3793"/>
    <w:rsid w:val="00EB410B"/>
    <w:rsid w:val="00EC610E"/>
    <w:rsid w:val="00EC679D"/>
    <w:rsid w:val="00EC6CD5"/>
    <w:rsid w:val="00ED51BC"/>
    <w:rsid w:val="00EE51AA"/>
    <w:rsid w:val="00EF0498"/>
    <w:rsid w:val="00EF44AB"/>
    <w:rsid w:val="00EF7E40"/>
    <w:rsid w:val="00F060D1"/>
    <w:rsid w:val="00F10DF3"/>
    <w:rsid w:val="00F124BB"/>
    <w:rsid w:val="00F14C99"/>
    <w:rsid w:val="00F173B0"/>
    <w:rsid w:val="00F237BE"/>
    <w:rsid w:val="00F23C50"/>
    <w:rsid w:val="00F25BBB"/>
    <w:rsid w:val="00F417FA"/>
    <w:rsid w:val="00F44A7F"/>
    <w:rsid w:val="00F4778D"/>
    <w:rsid w:val="00F51006"/>
    <w:rsid w:val="00F54317"/>
    <w:rsid w:val="00F60635"/>
    <w:rsid w:val="00F62C85"/>
    <w:rsid w:val="00F63631"/>
    <w:rsid w:val="00F673BC"/>
    <w:rsid w:val="00F727F6"/>
    <w:rsid w:val="00F766C1"/>
    <w:rsid w:val="00F7765B"/>
    <w:rsid w:val="00F817F5"/>
    <w:rsid w:val="00F818ED"/>
    <w:rsid w:val="00F832D6"/>
    <w:rsid w:val="00F84DEA"/>
    <w:rsid w:val="00F87A45"/>
    <w:rsid w:val="00F9285F"/>
    <w:rsid w:val="00F941FA"/>
    <w:rsid w:val="00F9625B"/>
    <w:rsid w:val="00FA0959"/>
    <w:rsid w:val="00FA2975"/>
    <w:rsid w:val="00FA2BA1"/>
    <w:rsid w:val="00FA57AC"/>
    <w:rsid w:val="00FB3CE7"/>
    <w:rsid w:val="00FB5321"/>
    <w:rsid w:val="00FC09F9"/>
    <w:rsid w:val="00FC2DE4"/>
    <w:rsid w:val="00FC33C1"/>
    <w:rsid w:val="00FC3A57"/>
    <w:rsid w:val="00FC638B"/>
    <w:rsid w:val="00FD5432"/>
    <w:rsid w:val="00FE1CC2"/>
    <w:rsid w:val="00FE24AE"/>
    <w:rsid w:val="00FF72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7C469F"/>
  <w15:docId w15:val="{57FE579F-43F6-4052-8985-CD30D73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1E6"/>
    <w:rPr>
      <w:sz w:val="24"/>
      <w:szCs w:val="24"/>
    </w:rPr>
  </w:style>
  <w:style w:type="paragraph" w:styleId="Titre1">
    <w:name w:val="heading 1"/>
    <w:aliases w:val="0 - Titre 1"/>
    <w:basedOn w:val="1CHAPTitreN"/>
    <w:next w:val="Normal"/>
    <w:link w:val="Titre1Car"/>
    <w:qFormat/>
    <w:rsid w:val="003A3D87"/>
    <w:pPr>
      <w:tabs>
        <w:tab w:val="num" w:pos="0"/>
        <w:tab w:val="num" w:pos="926"/>
      </w:tabs>
      <w:ind w:left="926" w:hanging="360"/>
      <w:outlineLvl w:val="0"/>
    </w:pPr>
  </w:style>
  <w:style w:type="paragraph" w:styleId="Titre2">
    <w:name w:val="heading 2"/>
    <w:basedOn w:val="2CHAPSous-TitreN"/>
    <w:next w:val="Normal"/>
    <w:link w:val="Titre2Car"/>
    <w:qFormat/>
    <w:rsid w:val="003A3D87"/>
    <w:pPr>
      <w:tabs>
        <w:tab w:val="clear" w:pos="1275"/>
      </w:tabs>
      <w:ind w:left="926"/>
    </w:pPr>
  </w:style>
  <w:style w:type="paragraph" w:styleId="Titre3">
    <w:name w:val="heading 3"/>
    <w:aliases w:val="TexteTitre3,3 bullet,b,bullet,SECOND,Second,BLANK2,h3,4 bullet,bdullet,subhead,ITT t3,PA Minor Section,ITT t31,PA Minor Section1,3 bullet1,b1,SECOND1,Second1,BLANK21,h31,4 bullet1,bdullet1,subhead1,ITT t32,PA Minor Section2,3 bullet2,b2"/>
    <w:basedOn w:val="Normal"/>
    <w:next w:val="Corpsdetexte"/>
    <w:link w:val="Titre3Car"/>
    <w:uiPriority w:val="99"/>
    <w:qFormat/>
    <w:rsid w:val="005548EC"/>
    <w:pPr>
      <w:keepNext/>
      <w:numPr>
        <w:ilvl w:val="2"/>
        <w:numId w:val="2"/>
      </w:numPr>
      <w:suppressAutoHyphens/>
      <w:spacing w:before="240" w:after="60"/>
      <w:ind w:right="-8"/>
      <w:outlineLvl w:val="2"/>
    </w:pPr>
    <w:rPr>
      <w:rFonts w:ascii="Arial" w:hAnsi="Arial"/>
      <w:b/>
      <w:color w:val="F5821F"/>
      <w:sz w:val="26"/>
    </w:rPr>
  </w:style>
  <w:style w:type="paragraph" w:styleId="Titre4">
    <w:name w:val="heading 4"/>
    <w:basedOn w:val="Normal"/>
    <w:next w:val="Normal"/>
    <w:link w:val="Titre4Car"/>
    <w:uiPriority w:val="99"/>
    <w:qFormat/>
    <w:rsid w:val="003141E6"/>
    <w:pPr>
      <w:keepNext/>
      <w:numPr>
        <w:ilvl w:val="3"/>
        <w:numId w:val="18"/>
      </w:numPr>
      <w:tabs>
        <w:tab w:val="right" w:pos="9923"/>
      </w:tabs>
      <w:suppressAutoHyphens/>
      <w:spacing w:before="240" w:after="60"/>
      <w:outlineLvl w:val="3"/>
    </w:pPr>
    <w:rPr>
      <w:b/>
      <w:sz w:val="28"/>
      <w:szCs w:val="28"/>
    </w:rPr>
  </w:style>
  <w:style w:type="paragraph" w:styleId="Titre5">
    <w:name w:val="heading 5"/>
    <w:aliases w:val="5 sub-bullet,sb,h5,Roman list,Underavsnitt,Level 3 - i,Level 3 - i1,Level 3 - i2,Level 3 - i11,Level 3 - i3,Level 3 - i12,Level 3 - i4,Level 3 - i13,Level 3 - i5,Level 3 - i14,Level 3 - i6,Level 3 - i15,Level 3 - i7,Level 3 - i16,ds,dash,dd,H"/>
    <w:basedOn w:val="Normal"/>
    <w:next w:val="Normal"/>
    <w:link w:val="Titre5Car"/>
    <w:uiPriority w:val="99"/>
    <w:qFormat/>
    <w:rsid w:val="003141E6"/>
    <w:pPr>
      <w:numPr>
        <w:ilvl w:val="4"/>
        <w:numId w:val="18"/>
      </w:numPr>
      <w:tabs>
        <w:tab w:val="right" w:pos="9923"/>
      </w:tabs>
      <w:suppressAutoHyphens/>
      <w:spacing w:before="240" w:after="60"/>
      <w:outlineLvl w:val="4"/>
    </w:pPr>
    <w:rPr>
      <w:b/>
      <w:i/>
      <w:sz w:val="26"/>
      <w:szCs w:val="26"/>
    </w:rPr>
  </w:style>
  <w:style w:type="paragraph" w:styleId="Titre6">
    <w:name w:val="heading 6"/>
    <w:basedOn w:val="Normal"/>
    <w:next w:val="Normal"/>
    <w:link w:val="Titre6Car"/>
    <w:uiPriority w:val="99"/>
    <w:qFormat/>
    <w:rsid w:val="003141E6"/>
    <w:pPr>
      <w:numPr>
        <w:ilvl w:val="5"/>
        <w:numId w:val="18"/>
      </w:numPr>
      <w:tabs>
        <w:tab w:val="right" w:pos="9923"/>
      </w:tabs>
      <w:suppressAutoHyphens/>
      <w:spacing w:before="240" w:after="60"/>
      <w:outlineLvl w:val="5"/>
    </w:pPr>
    <w:rPr>
      <w:b/>
      <w:sz w:val="22"/>
      <w:szCs w:val="22"/>
    </w:rPr>
  </w:style>
  <w:style w:type="paragraph" w:styleId="Titre7">
    <w:name w:val="heading 7"/>
    <w:basedOn w:val="Normal"/>
    <w:next w:val="Normal"/>
    <w:link w:val="Titre7Car"/>
    <w:uiPriority w:val="99"/>
    <w:qFormat/>
    <w:rsid w:val="003141E6"/>
    <w:pPr>
      <w:numPr>
        <w:ilvl w:val="6"/>
        <w:numId w:val="18"/>
      </w:numPr>
      <w:tabs>
        <w:tab w:val="right" w:pos="9923"/>
      </w:tabs>
      <w:suppressAutoHyphens/>
      <w:spacing w:before="240" w:after="60"/>
      <w:outlineLvl w:val="6"/>
    </w:pPr>
    <w:rPr>
      <w:szCs w:val="20"/>
    </w:rPr>
  </w:style>
  <w:style w:type="paragraph" w:styleId="Titre8">
    <w:name w:val="heading 8"/>
    <w:basedOn w:val="Normal"/>
    <w:next w:val="Normal"/>
    <w:link w:val="Titre8Car"/>
    <w:uiPriority w:val="99"/>
    <w:qFormat/>
    <w:rsid w:val="003141E6"/>
    <w:pPr>
      <w:numPr>
        <w:ilvl w:val="7"/>
        <w:numId w:val="18"/>
      </w:numPr>
      <w:tabs>
        <w:tab w:val="right" w:pos="9923"/>
      </w:tabs>
      <w:suppressAutoHyphens/>
      <w:spacing w:before="240" w:after="60"/>
      <w:outlineLvl w:val="7"/>
    </w:pPr>
    <w:rPr>
      <w:i/>
      <w:szCs w:val="20"/>
    </w:rPr>
  </w:style>
  <w:style w:type="paragraph" w:styleId="Titre9">
    <w:name w:val="heading 9"/>
    <w:basedOn w:val="Normal"/>
    <w:next w:val="Normal"/>
    <w:link w:val="Titre9Car"/>
    <w:uiPriority w:val="99"/>
    <w:qFormat/>
    <w:rsid w:val="003141E6"/>
    <w:pPr>
      <w:numPr>
        <w:ilvl w:val="8"/>
        <w:numId w:val="18"/>
      </w:numPr>
      <w:tabs>
        <w:tab w:val="right" w:pos="9923"/>
      </w:tabs>
      <w:suppressAutoHyphens/>
      <w:spacing w:before="240" w:after="60"/>
      <w:outlineLvl w:val="8"/>
    </w:pPr>
    <w:rPr>
      <w:rFonts w:ascii="Arial" w:hAnsi="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0 - Titre 1 Car"/>
    <w:link w:val="Titre1"/>
    <w:uiPriority w:val="99"/>
    <w:locked/>
    <w:rsid w:val="00854011"/>
    <w:rPr>
      <w:rFonts w:ascii="Arial" w:eastAsia="Arial Unicode MS" w:hAnsi="Arial" w:cs="Courier"/>
      <w:color w:val="009FC3"/>
      <w:sz w:val="40"/>
    </w:rPr>
  </w:style>
  <w:style w:type="character" w:customStyle="1" w:styleId="Titre2Car">
    <w:name w:val="Titre 2 Car"/>
    <w:link w:val="Titre2"/>
    <w:locked/>
    <w:rsid w:val="00854011"/>
    <w:rPr>
      <w:rFonts w:ascii="Arial" w:eastAsia="Arial Unicode MS" w:hAnsi="Arial" w:cs="Courier"/>
      <w:b/>
      <w:color w:val="999999"/>
      <w:sz w:val="26"/>
    </w:rPr>
  </w:style>
  <w:style w:type="character" w:customStyle="1" w:styleId="Titre3Car">
    <w:name w:val="Titre 3 Car"/>
    <w:aliases w:val="TexteTitre3 Car,3 bullet Car,b Car,bullet Car,SECOND Car,Second Car,BLANK2 Car,h3 Car,4 bullet Car,bdullet Car,subhead Car,ITT t3 Car,PA Minor Section Car,ITT t31 Car,PA Minor Section1 Car,3 bullet1 Car,b1 Car,SECOND1 Car,Second1 Car,h31 Car"/>
    <w:link w:val="Titre3"/>
    <w:uiPriority w:val="99"/>
    <w:locked/>
    <w:rsid w:val="00854011"/>
    <w:rPr>
      <w:rFonts w:ascii="Arial" w:hAnsi="Arial"/>
      <w:b/>
      <w:color w:val="F5821F"/>
      <w:sz w:val="26"/>
      <w:szCs w:val="24"/>
    </w:rPr>
  </w:style>
  <w:style w:type="character" w:customStyle="1" w:styleId="Titre4Car">
    <w:name w:val="Titre 4 Car"/>
    <w:link w:val="Titre4"/>
    <w:uiPriority w:val="99"/>
    <w:locked/>
    <w:rsid w:val="00854011"/>
    <w:rPr>
      <w:b/>
      <w:sz w:val="28"/>
      <w:szCs w:val="28"/>
    </w:rPr>
  </w:style>
  <w:style w:type="character" w:customStyle="1" w:styleId="Heading5Char">
    <w:name w:val="Heading 5 Char"/>
    <w:aliases w:val="5 sub-bullet Char,sb Char,h5 Char,Roman list Char,Underavsnitt Char,Level 3 - i Char,Level 3 - i1 Char,Level 3 - i2 Char,Level 3 - i11 Char,Level 3 - i3 Char,Level 3 - i12 Char,Level 3 - i4 Char,Level 3 - i13 Char,Level 3 - i5 Char,H Char"/>
    <w:uiPriority w:val="9"/>
    <w:semiHidden/>
    <w:rsid w:val="00D82CBB"/>
    <w:rPr>
      <w:rFonts w:ascii="Calibri" w:eastAsia="Times New Roman" w:hAnsi="Calibri" w:cs="Times New Roman"/>
      <w:b/>
      <w:bCs/>
      <w:i/>
      <w:iCs/>
      <w:sz w:val="26"/>
      <w:szCs w:val="26"/>
    </w:rPr>
  </w:style>
  <w:style w:type="character" w:customStyle="1" w:styleId="Titre6Car">
    <w:name w:val="Titre 6 Car"/>
    <w:link w:val="Titre6"/>
    <w:uiPriority w:val="99"/>
    <w:locked/>
    <w:rsid w:val="00854011"/>
    <w:rPr>
      <w:b/>
      <w:sz w:val="22"/>
      <w:szCs w:val="22"/>
    </w:rPr>
  </w:style>
  <w:style w:type="character" w:customStyle="1" w:styleId="Titre7Car">
    <w:name w:val="Titre 7 Car"/>
    <w:link w:val="Titre7"/>
    <w:uiPriority w:val="99"/>
    <w:locked/>
    <w:rsid w:val="00854011"/>
    <w:rPr>
      <w:sz w:val="24"/>
    </w:rPr>
  </w:style>
  <w:style w:type="character" w:customStyle="1" w:styleId="Titre8Car">
    <w:name w:val="Titre 8 Car"/>
    <w:link w:val="Titre8"/>
    <w:uiPriority w:val="99"/>
    <w:locked/>
    <w:rsid w:val="00854011"/>
    <w:rPr>
      <w:i/>
      <w:sz w:val="24"/>
    </w:rPr>
  </w:style>
  <w:style w:type="character" w:customStyle="1" w:styleId="Titre9Car">
    <w:name w:val="Titre 9 Car"/>
    <w:link w:val="Titre9"/>
    <w:uiPriority w:val="99"/>
    <w:locked/>
    <w:rsid w:val="00854011"/>
    <w:rPr>
      <w:rFonts w:ascii="Arial" w:hAnsi="Arial"/>
      <w:sz w:val="22"/>
      <w:szCs w:val="22"/>
    </w:rPr>
  </w:style>
  <w:style w:type="character" w:customStyle="1" w:styleId="Heading5Char6">
    <w:name w:val="Heading 5 Char6"/>
    <w:aliases w:val="5 sub-bullet Char6,sb Char6,h5 Char6,Roman list Char6,Underavsnitt Char6,Level 3 - i Char6,Level 3 - i1 Char6,Level 3 - i2 Char6,Level 3 - i11 Char6,Level 3 - i3 Char6,Level 3 - i12 Char6,Level 3 - i4 Char6,Level 3 - i13 Char6,H Cha"/>
    <w:uiPriority w:val="99"/>
    <w:semiHidden/>
    <w:locked/>
    <w:rsid w:val="0008303F"/>
    <w:rPr>
      <w:rFonts w:ascii="Calibri" w:hAnsi="Calibri" w:cs="Times New Roman"/>
      <w:b/>
      <w:bCs/>
      <w:i/>
      <w:iCs/>
      <w:sz w:val="26"/>
      <w:szCs w:val="26"/>
    </w:rPr>
  </w:style>
  <w:style w:type="character" w:customStyle="1" w:styleId="Heading5Char5">
    <w:name w:val="Heading 5 Char5"/>
    <w:aliases w:val="5 sub-bullet Char5,sb Char5,h5 Char5,Roman list Char5,Underavsnitt Char5,Level 3 - i Char5,Level 3 - i1 Char5,Level 3 - i2 Char5,Level 3 - i11 Char5,Level 3 - i3 Char5,Level 3 - i12 Char5,Level 3 - i4 Char5,Level 3 - i13 Char5,H Cha4"/>
    <w:uiPriority w:val="99"/>
    <w:semiHidden/>
    <w:locked/>
    <w:rsid w:val="00CC10EA"/>
    <w:rPr>
      <w:rFonts w:ascii="Calibri" w:hAnsi="Calibri" w:cs="Times New Roman"/>
      <w:b/>
      <w:bCs/>
      <w:i/>
      <w:iCs/>
      <w:sz w:val="26"/>
      <w:szCs w:val="26"/>
    </w:rPr>
  </w:style>
  <w:style w:type="character" w:customStyle="1" w:styleId="Heading5Char4">
    <w:name w:val="Heading 5 Char4"/>
    <w:aliases w:val="5 sub-bullet Char4,sb Char4,h5 Char4,Roman list Char4,Underavsnitt Char4,Level 3 - i Char4,Level 3 - i1 Char4,Level 3 - i2 Char4,Level 3 - i11 Char4,Level 3 - i3 Char4,Level 3 - i12 Char4,Level 3 - i4 Char4,Level 3 - i13 Char4,H Cha3"/>
    <w:uiPriority w:val="99"/>
    <w:semiHidden/>
    <w:locked/>
    <w:rsid w:val="009A3765"/>
    <w:rPr>
      <w:rFonts w:ascii="Calibri" w:hAnsi="Calibri" w:cs="Times New Roman"/>
      <w:b/>
      <w:bCs/>
      <w:i/>
      <w:iCs/>
      <w:sz w:val="26"/>
      <w:szCs w:val="26"/>
    </w:rPr>
  </w:style>
  <w:style w:type="character" w:customStyle="1" w:styleId="Heading5Char3">
    <w:name w:val="Heading 5 Char3"/>
    <w:aliases w:val="5 sub-bullet Char3,sb Char3,h5 Char3,Roman list Char3,Underavsnitt Char3,Level 3 - i Char3,Level 3 - i1 Char3,Level 3 - i2 Char3,Level 3 - i11 Char3,Level 3 - i3 Char3,Level 3 - i12 Char3,Level 3 - i4 Char3,Level 3 - i13 Char3,H Cha2"/>
    <w:uiPriority w:val="99"/>
    <w:semiHidden/>
    <w:locked/>
    <w:rsid w:val="00D868A9"/>
    <w:rPr>
      <w:rFonts w:ascii="Calibri" w:hAnsi="Calibri" w:cs="Times New Roman"/>
      <w:b/>
      <w:bCs/>
      <w:i/>
      <w:iCs/>
      <w:sz w:val="26"/>
      <w:szCs w:val="26"/>
    </w:rPr>
  </w:style>
  <w:style w:type="character" w:customStyle="1" w:styleId="Heading5Char2">
    <w:name w:val="Heading 5 Char2"/>
    <w:aliases w:val="5 sub-bullet Char2,sb Char2,h5 Char2,Roman list Char2,Underavsnitt Char2,Level 3 - i Char2,Level 3 - i1 Char2,Level 3 - i2 Char2,Level 3 - i11 Char2,Level 3 - i3 Char2,Level 3 - i12 Char2,Level 3 - i4 Char2,Level 3 - i13 Char2,H Cha1"/>
    <w:uiPriority w:val="99"/>
    <w:semiHidden/>
    <w:locked/>
    <w:rsid w:val="00A2092D"/>
    <w:rPr>
      <w:rFonts w:ascii="Calibri" w:hAnsi="Calibri" w:cs="Times New Roman"/>
      <w:b/>
      <w:bCs/>
      <w:i/>
      <w:iCs/>
      <w:sz w:val="26"/>
      <w:szCs w:val="26"/>
    </w:rPr>
  </w:style>
  <w:style w:type="character" w:customStyle="1" w:styleId="Titre5Car">
    <w:name w:val="Titre 5 Car"/>
    <w:aliases w:val="5 sub-bullet Car,sb Car,h5 Car,Roman list Car,Underavsnitt Car,Level 3 - i Car,Level 3 - i1 Car,Level 3 - i2 Car,Level 3 - i11 Car,Level 3 - i3 Car,Level 3 - i12 Car,Level 3 - i4 Car,Level 3 - i13 Car,Level 3 - i5 Car,Level 3 - i14 Car,H Car"/>
    <w:link w:val="Titre5"/>
    <w:uiPriority w:val="99"/>
    <w:locked/>
    <w:rsid w:val="00854011"/>
    <w:rPr>
      <w:b/>
      <w:i/>
      <w:sz w:val="26"/>
      <w:szCs w:val="26"/>
    </w:rPr>
  </w:style>
  <w:style w:type="paragraph" w:customStyle="1" w:styleId="COUV2Sous-Titre">
    <w:name w:val="#COUV#2#Sous-Titre"/>
    <w:autoRedefine/>
    <w:uiPriority w:val="99"/>
    <w:rsid w:val="003141E6"/>
    <w:pPr>
      <w:tabs>
        <w:tab w:val="left" w:pos="142"/>
        <w:tab w:val="left" w:pos="284"/>
        <w:tab w:val="left" w:pos="454"/>
        <w:tab w:val="left" w:pos="624"/>
        <w:tab w:val="left" w:pos="709"/>
        <w:tab w:val="left" w:pos="907"/>
        <w:tab w:val="left" w:pos="1134"/>
      </w:tabs>
      <w:spacing w:after="40" w:line="280" w:lineRule="exact"/>
    </w:pPr>
    <w:rPr>
      <w:rFonts w:ascii="Arial" w:hAnsi="Arial"/>
      <w:color w:val="999999"/>
      <w:sz w:val="24"/>
    </w:rPr>
  </w:style>
  <w:style w:type="paragraph" w:customStyle="1" w:styleId="COUV1Titre">
    <w:name w:val="#COUV#1#Titre"/>
    <w:uiPriority w:val="99"/>
    <w:rsid w:val="003141E6"/>
    <w:pPr>
      <w:spacing w:line="460" w:lineRule="exact"/>
    </w:pPr>
    <w:rPr>
      <w:rFonts w:ascii="Arial" w:hAnsi="Arial"/>
      <w:caps/>
      <w:color w:val="F5821F"/>
      <w:sz w:val="44"/>
    </w:rPr>
  </w:style>
  <w:style w:type="paragraph" w:customStyle="1" w:styleId="BDPAdresseLgale">
    <w:name w:val="#BDP#Adresse Légale"/>
    <w:uiPriority w:val="99"/>
    <w:rsid w:val="003141E6"/>
    <w:pPr>
      <w:spacing w:after="60" w:line="220" w:lineRule="exact"/>
      <w:jc w:val="center"/>
    </w:pPr>
    <w:rPr>
      <w:rFonts w:ascii="Arial" w:hAnsi="Arial"/>
      <w:color w:val="888888"/>
      <w:sz w:val="18"/>
    </w:rPr>
  </w:style>
  <w:style w:type="paragraph" w:customStyle="1" w:styleId="BDPMentionLgal">
    <w:name w:val="#BDP#Mention Légal"/>
    <w:uiPriority w:val="99"/>
    <w:rsid w:val="003141E6"/>
    <w:pPr>
      <w:spacing w:before="40" w:line="180" w:lineRule="exact"/>
    </w:pPr>
    <w:rPr>
      <w:rFonts w:ascii="Arial" w:hAnsi="Arial"/>
      <w:color w:val="888888"/>
      <w:sz w:val="16"/>
    </w:rPr>
  </w:style>
  <w:style w:type="paragraph" w:customStyle="1" w:styleId="01SOMMTitre">
    <w:name w:val="#01#SOMM#Titre"/>
    <w:uiPriority w:val="99"/>
    <w:rsid w:val="003141E6"/>
    <w:pPr>
      <w:suppressAutoHyphens/>
      <w:spacing w:after="600" w:line="500" w:lineRule="exact"/>
      <w:ind w:left="1418"/>
    </w:pPr>
    <w:rPr>
      <w:rFonts w:ascii="Arial" w:eastAsia="Arial Unicode MS" w:hAnsi="Arial" w:cs="Courier"/>
      <w:color w:val="F5821F"/>
      <w:sz w:val="34"/>
    </w:rPr>
  </w:style>
  <w:style w:type="paragraph" w:styleId="TM1">
    <w:name w:val="toc 1"/>
    <w:aliases w:val="#TM 1"/>
    <w:basedOn w:val="Normal"/>
    <w:autoRedefine/>
    <w:uiPriority w:val="39"/>
    <w:rsid w:val="003141E6"/>
    <w:pPr>
      <w:tabs>
        <w:tab w:val="decimal" w:pos="1701"/>
        <w:tab w:val="decimal" w:pos="1985"/>
        <w:tab w:val="left" w:pos="2268"/>
        <w:tab w:val="left" w:pos="2410"/>
        <w:tab w:val="left" w:pos="2552"/>
        <w:tab w:val="right" w:leader="dot" w:pos="9639"/>
      </w:tabs>
      <w:suppressAutoHyphens/>
      <w:spacing w:before="280" w:after="40" w:line="240" w:lineRule="exact"/>
      <w:ind w:left="1701"/>
    </w:pPr>
    <w:rPr>
      <w:rFonts w:ascii="Arial" w:eastAsia="Arial Unicode MS" w:hAnsi="Arial" w:cs="Courier"/>
      <w:color w:val="808080"/>
      <w:szCs w:val="20"/>
    </w:rPr>
  </w:style>
  <w:style w:type="paragraph" w:styleId="TM2">
    <w:name w:val="toc 2"/>
    <w:aliases w:val="#TM 2"/>
    <w:basedOn w:val="Normal"/>
    <w:autoRedefine/>
    <w:uiPriority w:val="39"/>
    <w:rsid w:val="009B20CC"/>
    <w:pPr>
      <w:numPr>
        <w:numId w:val="3"/>
      </w:numPr>
      <w:tabs>
        <w:tab w:val="left" w:pos="1985"/>
        <w:tab w:val="left" w:pos="2126"/>
        <w:tab w:val="left" w:pos="2410"/>
        <w:tab w:val="left" w:pos="2552"/>
        <w:tab w:val="left" w:pos="2835"/>
        <w:tab w:val="right" w:leader="dot" w:pos="9639"/>
      </w:tabs>
      <w:suppressAutoHyphens/>
      <w:spacing w:before="40" w:after="40" w:line="240" w:lineRule="exact"/>
      <w:ind w:right="133"/>
    </w:pPr>
    <w:rPr>
      <w:rFonts w:ascii="Arial" w:eastAsia="Arial Unicode MS" w:hAnsi="Arial" w:cs="Courier"/>
      <w:color w:val="808080"/>
      <w:sz w:val="18"/>
      <w:szCs w:val="20"/>
    </w:rPr>
  </w:style>
  <w:style w:type="paragraph" w:customStyle="1" w:styleId="1CHAPTitreN">
    <w:name w:val="#1#CHAP#Titre N°"/>
    <w:next w:val="3CHAPTexte"/>
    <w:uiPriority w:val="99"/>
    <w:rsid w:val="005548EC"/>
    <w:pPr>
      <w:pageBreakBefore/>
      <w:tabs>
        <w:tab w:val="left" w:pos="2268"/>
        <w:tab w:val="left" w:pos="3402"/>
        <w:tab w:val="left" w:pos="5103"/>
        <w:tab w:val="left" w:pos="5387"/>
        <w:tab w:val="left" w:pos="7088"/>
      </w:tabs>
      <w:suppressAutoHyphens/>
      <w:spacing w:before="240" w:line="400" w:lineRule="exact"/>
    </w:pPr>
    <w:rPr>
      <w:rFonts w:ascii="Arial" w:eastAsia="Arial Unicode MS" w:hAnsi="Arial" w:cs="Courier"/>
      <w:color w:val="009FC3"/>
      <w:sz w:val="40"/>
    </w:rPr>
  </w:style>
  <w:style w:type="paragraph" w:customStyle="1" w:styleId="3CHAPTexte">
    <w:name w:val="#3#CHAP#Texte"/>
    <w:uiPriority w:val="99"/>
    <w:rsid w:val="00442C4C"/>
    <w:pPr>
      <w:tabs>
        <w:tab w:val="left" w:pos="3969"/>
      </w:tabs>
      <w:suppressAutoHyphens/>
      <w:spacing w:after="140" w:line="260" w:lineRule="exact"/>
      <w:ind w:firstLine="397"/>
      <w:jc w:val="both"/>
    </w:pPr>
    <w:rPr>
      <w:rFonts w:ascii="Arial Narrow" w:hAnsi="Arial Narrow"/>
      <w:sz w:val="22"/>
    </w:rPr>
  </w:style>
  <w:style w:type="paragraph" w:customStyle="1" w:styleId="4CHAPTexteGRASFaG">
    <w:name w:val="#4#CHAP#Texte GRAS FaG"/>
    <w:next w:val="3CHAPTexte"/>
    <w:autoRedefine/>
    <w:uiPriority w:val="99"/>
    <w:rsid w:val="003141E6"/>
    <w:pPr>
      <w:spacing w:after="60" w:line="260" w:lineRule="exact"/>
      <w:ind w:left="1701"/>
    </w:pPr>
    <w:rPr>
      <w:rFonts w:ascii="Arial" w:hAnsi="Arial"/>
      <w:b/>
    </w:rPr>
  </w:style>
  <w:style w:type="character" w:customStyle="1" w:styleId="5CHAPTexteGRASCoul">
    <w:name w:val="#5#CHAP#Texte GRAS Coul."/>
    <w:uiPriority w:val="99"/>
    <w:rsid w:val="003141E6"/>
    <w:rPr>
      <w:rFonts w:ascii="Arial" w:hAnsi="Arial"/>
      <w:b/>
      <w:color w:val="009FC3"/>
      <w:sz w:val="20"/>
    </w:rPr>
  </w:style>
  <w:style w:type="paragraph" w:customStyle="1" w:styleId="6CHAPPuce1">
    <w:name w:val="#6#CHAP#Puce 1"/>
    <w:uiPriority w:val="99"/>
    <w:rsid w:val="003141E6"/>
    <w:pPr>
      <w:numPr>
        <w:ilvl w:val="3"/>
        <w:numId w:val="4"/>
      </w:numPr>
      <w:tabs>
        <w:tab w:val="clear" w:pos="5715"/>
        <w:tab w:val="num" w:pos="2381"/>
        <w:tab w:val="left" w:pos="2410"/>
        <w:tab w:val="left" w:pos="2552"/>
      </w:tabs>
      <w:suppressAutoHyphens/>
      <w:spacing w:after="140" w:line="260" w:lineRule="exact"/>
      <w:ind w:left="2381" w:hanging="113"/>
    </w:pPr>
    <w:rPr>
      <w:rFonts w:ascii="Arial" w:eastAsia="Arial Unicode MS" w:hAnsi="Arial"/>
    </w:rPr>
  </w:style>
  <w:style w:type="paragraph" w:customStyle="1" w:styleId="0CHAPHautdePage">
    <w:name w:val="#0#CHAP# Haut de Page"/>
    <w:uiPriority w:val="99"/>
    <w:rsid w:val="003141E6"/>
    <w:pPr>
      <w:suppressAutoHyphens/>
      <w:spacing w:line="240" w:lineRule="exact"/>
      <w:jc w:val="right"/>
    </w:pPr>
    <w:rPr>
      <w:rFonts w:ascii="Arial" w:hAnsi="Arial"/>
      <w:b/>
      <w:caps/>
      <w:color w:val="888888"/>
      <w:spacing w:val="30"/>
      <w:sz w:val="24"/>
    </w:rPr>
  </w:style>
  <w:style w:type="paragraph" w:customStyle="1" w:styleId="7CHAPCadreExergueTexte">
    <w:name w:val="#7#CHAP#Cadre Exergue Texte"/>
    <w:uiPriority w:val="99"/>
    <w:rsid w:val="003141E6"/>
    <w:pPr>
      <w:spacing w:after="60" w:line="220" w:lineRule="exact"/>
      <w:jc w:val="right"/>
    </w:pPr>
    <w:rPr>
      <w:rFonts w:ascii="Arial" w:hAnsi="Arial"/>
      <w:b/>
      <w:color w:val="888888"/>
      <w:sz w:val="18"/>
      <w:szCs w:val="24"/>
    </w:rPr>
  </w:style>
  <w:style w:type="paragraph" w:customStyle="1" w:styleId="1CHAPTitre">
    <w:name w:val="#1#CHAP#Titre"/>
    <w:uiPriority w:val="99"/>
    <w:rsid w:val="003141E6"/>
    <w:pPr>
      <w:spacing w:after="140"/>
      <w:ind w:left="1701"/>
    </w:pPr>
    <w:rPr>
      <w:rFonts w:ascii="Arial" w:eastAsia="MS Mincho" w:hAnsi="Arial" w:cs="Courier"/>
      <w:color w:val="009FC3"/>
      <w:sz w:val="40"/>
    </w:rPr>
  </w:style>
  <w:style w:type="paragraph" w:customStyle="1" w:styleId="BDPNomDOSSIER">
    <w:name w:val="#BDP#Nom DOSSIER"/>
    <w:uiPriority w:val="99"/>
    <w:rsid w:val="003141E6"/>
    <w:pPr>
      <w:tabs>
        <w:tab w:val="right" w:pos="9639"/>
      </w:tabs>
      <w:suppressAutoHyphens/>
    </w:pPr>
    <w:rPr>
      <w:rFonts w:ascii="Arial" w:hAnsi="Arial"/>
      <w:color w:val="F5821F"/>
      <w:sz w:val="16"/>
    </w:rPr>
  </w:style>
  <w:style w:type="character" w:customStyle="1" w:styleId="BDPRfrence">
    <w:name w:val="#BDP#Référence"/>
    <w:uiPriority w:val="99"/>
    <w:rsid w:val="003141E6"/>
    <w:rPr>
      <w:rFonts w:ascii="Arial" w:hAnsi="Arial"/>
      <w:color w:val="auto"/>
      <w:sz w:val="16"/>
    </w:rPr>
  </w:style>
  <w:style w:type="character" w:customStyle="1" w:styleId="BDPNdePage">
    <w:name w:val="#BDP# N° de Page"/>
    <w:uiPriority w:val="99"/>
    <w:rsid w:val="003141E6"/>
    <w:rPr>
      <w:rFonts w:ascii="Arial" w:hAnsi="Arial"/>
      <w:b/>
      <w:color w:val="888888"/>
      <w:sz w:val="20"/>
    </w:rPr>
  </w:style>
  <w:style w:type="paragraph" w:customStyle="1" w:styleId="7CHAPCadreExergueTitre">
    <w:name w:val="#7#CHAP#Cadre Exergue Titre"/>
    <w:next w:val="7CHAPCadreExergueTexte"/>
    <w:uiPriority w:val="99"/>
    <w:rsid w:val="003141E6"/>
    <w:pPr>
      <w:spacing w:after="60" w:line="240" w:lineRule="exact"/>
      <w:ind w:left="510"/>
      <w:jc w:val="right"/>
    </w:pPr>
    <w:rPr>
      <w:rFonts w:ascii="Arial" w:hAnsi="Arial"/>
      <w:b/>
      <w:caps/>
      <w:color w:val="F5821F"/>
      <w:sz w:val="18"/>
      <w:szCs w:val="24"/>
    </w:rPr>
  </w:style>
  <w:style w:type="paragraph" w:customStyle="1" w:styleId="4CHAPTexteGRAS">
    <w:name w:val="#4#CHAP#Texte GRAS"/>
    <w:uiPriority w:val="99"/>
    <w:rsid w:val="003141E6"/>
    <w:pPr>
      <w:spacing w:after="140"/>
      <w:ind w:left="1701"/>
      <w:jc w:val="both"/>
    </w:pPr>
    <w:rPr>
      <w:rFonts w:ascii="Arial" w:eastAsia="MS Mincho" w:hAnsi="Arial"/>
      <w:b/>
    </w:rPr>
  </w:style>
  <w:style w:type="paragraph" w:customStyle="1" w:styleId="INTERIntercalaire">
    <w:name w:val="#INTER#Intercalaire"/>
    <w:uiPriority w:val="99"/>
    <w:rsid w:val="003141E6"/>
    <w:rPr>
      <w:rFonts w:ascii="Arial" w:hAnsi="Arial"/>
      <w:b/>
      <w:caps/>
      <w:color w:val="888888"/>
      <w:spacing w:val="60"/>
      <w:sz w:val="40"/>
    </w:rPr>
  </w:style>
  <w:style w:type="table" w:customStyle="1" w:styleId="57">
    <w:name w:val="57"/>
    <w:uiPriority w:val="99"/>
    <w:rsid w:val="003141E6"/>
    <w:pPr>
      <w:widowControl w:val="0"/>
      <w:autoSpaceDE w:val="0"/>
      <w:autoSpaceDN w:val="0"/>
      <w:adjustRightInd w:val="0"/>
    </w:pPr>
    <w:rPr>
      <w:sz w:val="24"/>
      <w:szCs w:val="24"/>
    </w:rPr>
    <w:tblPr>
      <w:tblInd w:w="1701" w:type="dxa"/>
      <w:tblCellMar>
        <w:top w:w="0" w:type="dxa"/>
        <w:left w:w="108" w:type="dxa"/>
        <w:bottom w:w="0" w:type="dxa"/>
        <w:right w:w="108" w:type="dxa"/>
      </w:tblCellMar>
    </w:tblPr>
  </w:style>
  <w:style w:type="table" w:customStyle="1" w:styleId="113">
    <w:name w:val="113"/>
    <w:uiPriority w:val="99"/>
    <w:rsid w:val="003141E6"/>
    <w:pPr>
      <w:widowControl w:val="0"/>
      <w:autoSpaceDE w:val="0"/>
      <w:autoSpaceDN w:val="0"/>
      <w:adjustRightInd w:val="0"/>
    </w:pPr>
    <w:rPr>
      <w:sz w:val="24"/>
      <w:szCs w:val="24"/>
    </w:rPr>
    <w:tblPr>
      <w:tblInd w:w="1985" w:type="dxa"/>
      <w:tblBorders>
        <w:top w:val="single" w:sz="4" w:space="0" w:color="888888"/>
        <w:bottom w:val="single" w:sz="4" w:space="0" w:color="888888"/>
      </w:tblBorders>
      <w:tblCellMar>
        <w:top w:w="0" w:type="dxa"/>
        <w:left w:w="108" w:type="dxa"/>
        <w:bottom w:w="0" w:type="dxa"/>
        <w:right w:w="108" w:type="dxa"/>
      </w:tblCellMar>
    </w:tblPr>
  </w:style>
  <w:style w:type="paragraph" w:customStyle="1" w:styleId="TABL02TexteNoirESP">
    <w:name w:val="#TABL#02#Texte Noir ESP."/>
    <w:uiPriority w:val="99"/>
    <w:rsid w:val="003141E6"/>
    <w:pPr>
      <w:spacing w:after="40" w:line="200" w:lineRule="exact"/>
      <w:ind w:left="113" w:right="113"/>
    </w:pPr>
    <w:rPr>
      <w:rFonts w:ascii="Arial" w:hAnsi="Arial"/>
      <w:sz w:val="18"/>
    </w:rPr>
  </w:style>
  <w:style w:type="character" w:customStyle="1" w:styleId="TABL02CaractereGRAS">
    <w:name w:val="#TABL#02#Caractere GRAS"/>
    <w:uiPriority w:val="99"/>
    <w:rsid w:val="003141E6"/>
    <w:rPr>
      <w:rFonts w:ascii="Arial" w:hAnsi="Arial"/>
      <w:b/>
      <w:caps/>
      <w:w w:val="100"/>
      <w:sz w:val="20"/>
      <w:vertAlign w:val="baseline"/>
    </w:rPr>
  </w:style>
  <w:style w:type="paragraph" w:customStyle="1" w:styleId="2CHAPSous-Titre">
    <w:name w:val="#2#CHAP#Sous-Titre"/>
    <w:uiPriority w:val="99"/>
    <w:rsid w:val="003141E6"/>
    <w:pPr>
      <w:tabs>
        <w:tab w:val="left" w:pos="2552"/>
      </w:tabs>
      <w:spacing w:after="500" w:line="340" w:lineRule="exact"/>
      <w:ind w:left="1701"/>
    </w:pPr>
    <w:rPr>
      <w:rFonts w:ascii="Arial" w:eastAsia="Arial Unicode MS" w:hAnsi="Arial" w:cs="Courier"/>
      <w:color w:val="F5821F"/>
      <w:sz w:val="28"/>
    </w:rPr>
  </w:style>
  <w:style w:type="paragraph" w:customStyle="1" w:styleId="TABL06Rfrences">
    <w:name w:val="#TABL#06#Références"/>
    <w:uiPriority w:val="99"/>
    <w:rsid w:val="003141E6"/>
    <w:pPr>
      <w:numPr>
        <w:numId w:val="5"/>
      </w:numPr>
      <w:tabs>
        <w:tab w:val="clear" w:pos="284"/>
        <w:tab w:val="left" w:pos="227"/>
      </w:tabs>
      <w:spacing w:after="60" w:line="240" w:lineRule="exact"/>
      <w:ind w:left="227" w:hanging="227"/>
    </w:pPr>
    <w:rPr>
      <w:rFonts w:ascii="Arial" w:hAnsi="Arial"/>
      <w:caps/>
      <w:color w:val="999999"/>
      <w:sz w:val="22"/>
    </w:rPr>
  </w:style>
  <w:style w:type="paragraph" w:customStyle="1" w:styleId="TABL00TitreFD">
    <w:name w:val="#TABL#00#Titre FàD"/>
    <w:uiPriority w:val="99"/>
    <w:rsid w:val="003141E6"/>
    <w:pPr>
      <w:spacing w:line="200" w:lineRule="exact"/>
      <w:jc w:val="right"/>
    </w:pPr>
    <w:rPr>
      <w:rFonts w:ascii="Arial" w:hAnsi="Arial"/>
      <w:caps/>
      <w:color w:val="999999"/>
      <w:szCs w:val="24"/>
    </w:rPr>
  </w:style>
  <w:style w:type="paragraph" w:customStyle="1" w:styleId="TABL05BandeauFaG">
    <w:name w:val="#TABL#05#Bandeau FaG"/>
    <w:uiPriority w:val="99"/>
    <w:rsid w:val="003141E6"/>
    <w:pPr>
      <w:shd w:val="clear" w:color="auto" w:fill="009FC3"/>
    </w:pPr>
    <w:rPr>
      <w:rFonts w:ascii="Arial" w:hAnsi="Arial"/>
      <w:b/>
      <w:caps/>
      <w:color w:val="FFFFFF"/>
      <w:sz w:val="22"/>
    </w:rPr>
  </w:style>
  <w:style w:type="paragraph" w:customStyle="1" w:styleId="2CHAPSous-TitreN">
    <w:name w:val="#2#CHAP#Sous-Titre N°"/>
    <w:next w:val="3CHAPTexte"/>
    <w:uiPriority w:val="99"/>
    <w:rsid w:val="005548EC"/>
    <w:pPr>
      <w:numPr>
        <w:ilvl w:val="1"/>
        <w:numId w:val="2"/>
      </w:numPr>
      <w:tabs>
        <w:tab w:val="num" w:pos="1275"/>
        <w:tab w:val="left" w:pos="1985"/>
        <w:tab w:val="left" w:pos="2410"/>
        <w:tab w:val="left" w:pos="2552"/>
        <w:tab w:val="left" w:pos="3119"/>
        <w:tab w:val="left" w:pos="3402"/>
        <w:tab w:val="left" w:pos="3686"/>
        <w:tab w:val="left" w:pos="3969"/>
      </w:tabs>
      <w:spacing w:before="280" w:after="120" w:line="360" w:lineRule="exact"/>
      <w:ind w:left="1275"/>
      <w:outlineLvl w:val="1"/>
    </w:pPr>
    <w:rPr>
      <w:rFonts w:ascii="Arial" w:eastAsia="Arial Unicode MS" w:hAnsi="Arial" w:cs="Courier"/>
      <w:b/>
      <w:color w:val="999999"/>
      <w:sz w:val="26"/>
    </w:rPr>
  </w:style>
  <w:style w:type="paragraph" w:customStyle="1" w:styleId="SCH01TitreBandCAP">
    <w:name w:val="#SCH#01#Titre Band. CAP"/>
    <w:uiPriority w:val="99"/>
    <w:rsid w:val="003141E6"/>
    <w:pPr>
      <w:spacing w:line="240" w:lineRule="exact"/>
      <w:jc w:val="center"/>
    </w:pPr>
    <w:rPr>
      <w:rFonts w:ascii="Arial" w:hAnsi="Arial"/>
      <w:caps/>
      <w:color w:val="FFFFFF"/>
      <w:szCs w:val="24"/>
    </w:rPr>
  </w:style>
  <w:style w:type="paragraph" w:customStyle="1" w:styleId="SCH02TitreBand">
    <w:name w:val="#SCH#02#Titre Band."/>
    <w:uiPriority w:val="99"/>
    <w:rsid w:val="003141E6"/>
    <w:pPr>
      <w:jc w:val="center"/>
    </w:pPr>
    <w:rPr>
      <w:rFonts w:ascii="Arial" w:hAnsi="Arial"/>
      <w:color w:val="FFFFFF"/>
      <w:szCs w:val="24"/>
    </w:rPr>
  </w:style>
  <w:style w:type="paragraph" w:customStyle="1" w:styleId="SCH03Sous-TitreLigne">
    <w:name w:val="#SCH#03#Sous-Titre Ligne"/>
    <w:uiPriority w:val="99"/>
    <w:rsid w:val="003141E6"/>
    <w:pPr>
      <w:pBdr>
        <w:bottom w:val="single" w:sz="4" w:space="4" w:color="009FC3"/>
      </w:pBdr>
      <w:spacing w:after="100"/>
      <w:jc w:val="center"/>
    </w:pPr>
    <w:rPr>
      <w:rFonts w:ascii="Arial" w:hAnsi="Arial"/>
      <w:b/>
      <w:caps/>
      <w:color w:val="009FC3"/>
      <w:sz w:val="18"/>
      <w:szCs w:val="24"/>
    </w:rPr>
  </w:style>
  <w:style w:type="character" w:customStyle="1" w:styleId="BDPNdePage0">
    <w:name w:val="#BDP#N° de Page"/>
    <w:uiPriority w:val="99"/>
    <w:rsid w:val="003141E6"/>
    <w:rPr>
      <w:rFonts w:ascii="Arial" w:hAnsi="Arial"/>
      <w:b/>
      <w:color w:val="888888"/>
      <w:sz w:val="20"/>
    </w:rPr>
  </w:style>
  <w:style w:type="paragraph" w:customStyle="1" w:styleId="SCH05TextePuceil">
    <w:name w:val="#SCH#05#Texte Puce Œil"/>
    <w:uiPriority w:val="99"/>
    <w:rsid w:val="003141E6"/>
    <w:pPr>
      <w:numPr>
        <w:numId w:val="7"/>
      </w:numPr>
      <w:spacing w:after="60" w:line="180" w:lineRule="exact"/>
      <w:ind w:left="283" w:hanging="170"/>
    </w:pPr>
    <w:rPr>
      <w:rFonts w:ascii="Arial" w:hAnsi="Arial"/>
      <w:sz w:val="18"/>
      <w:szCs w:val="24"/>
    </w:rPr>
  </w:style>
  <w:style w:type="paragraph" w:customStyle="1" w:styleId="SCH06TextePuceCarre">
    <w:name w:val="#SCH#06#Texte Puce Carre"/>
    <w:uiPriority w:val="99"/>
    <w:rsid w:val="003141E6"/>
    <w:pPr>
      <w:numPr>
        <w:numId w:val="6"/>
      </w:numPr>
      <w:spacing w:after="60" w:line="180" w:lineRule="exact"/>
      <w:ind w:left="226" w:hanging="113"/>
    </w:pPr>
    <w:rPr>
      <w:rFonts w:ascii="Arial" w:hAnsi="Arial"/>
      <w:sz w:val="18"/>
      <w:szCs w:val="24"/>
    </w:rPr>
  </w:style>
  <w:style w:type="paragraph" w:customStyle="1" w:styleId="ORG05Telephone">
    <w:name w:val="#ORG#05#Telephone"/>
    <w:uiPriority w:val="99"/>
    <w:rsid w:val="003141E6"/>
    <w:pPr>
      <w:numPr>
        <w:numId w:val="9"/>
      </w:numPr>
      <w:tabs>
        <w:tab w:val="left" w:pos="142"/>
      </w:tabs>
      <w:spacing w:before="20"/>
    </w:pPr>
    <w:rPr>
      <w:rFonts w:ascii="Arial" w:hAnsi="Arial"/>
      <w:b/>
      <w:color w:val="009FC3"/>
      <w:sz w:val="16"/>
    </w:rPr>
  </w:style>
  <w:style w:type="paragraph" w:customStyle="1" w:styleId="ORG02Fonction">
    <w:name w:val="#ORG#02#Fonction"/>
    <w:uiPriority w:val="99"/>
    <w:rsid w:val="003141E6"/>
    <w:pPr>
      <w:spacing w:after="60" w:line="200" w:lineRule="exact"/>
    </w:pPr>
    <w:rPr>
      <w:rFonts w:ascii="Arial" w:hAnsi="Arial"/>
      <w:i/>
      <w:color w:val="888888"/>
    </w:rPr>
  </w:style>
  <w:style w:type="paragraph" w:customStyle="1" w:styleId="ORG01Nom">
    <w:name w:val="#ORG#01#Nom"/>
    <w:uiPriority w:val="99"/>
    <w:rsid w:val="003141E6"/>
    <w:pPr>
      <w:spacing w:after="20" w:line="240" w:lineRule="exact"/>
    </w:pPr>
    <w:rPr>
      <w:rFonts w:ascii="Arial" w:hAnsi="Arial"/>
      <w:b/>
      <w:color w:val="009FC3"/>
      <w:sz w:val="22"/>
    </w:rPr>
  </w:style>
  <w:style w:type="paragraph" w:customStyle="1" w:styleId="ORG03SubordonneAssistant">
    <w:name w:val="#ORG#03#Subordonne+Assistant"/>
    <w:uiPriority w:val="99"/>
    <w:rsid w:val="003141E6"/>
    <w:pPr>
      <w:spacing w:line="180" w:lineRule="exact"/>
    </w:pPr>
    <w:rPr>
      <w:rFonts w:ascii="Arial" w:hAnsi="Arial"/>
      <w:b/>
      <w:color w:val="999999"/>
      <w:sz w:val="16"/>
    </w:rPr>
  </w:style>
  <w:style w:type="paragraph" w:customStyle="1" w:styleId="ORG04FonctionSubRegions">
    <w:name w:val="#ORG#04#Fonction Sub./Regions"/>
    <w:uiPriority w:val="99"/>
    <w:rsid w:val="003141E6"/>
    <w:pPr>
      <w:spacing w:after="40"/>
    </w:pPr>
    <w:rPr>
      <w:rFonts w:ascii="Arial" w:hAnsi="Arial"/>
      <w:i/>
      <w:sz w:val="16"/>
    </w:rPr>
  </w:style>
  <w:style w:type="paragraph" w:customStyle="1" w:styleId="ORG06TelAssistantFaG">
    <w:name w:val="#ORG#06#Tel. Assistant FaG"/>
    <w:uiPriority w:val="99"/>
    <w:rsid w:val="003141E6"/>
    <w:pPr>
      <w:numPr>
        <w:numId w:val="8"/>
      </w:numPr>
      <w:tabs>
        <w:tab w:val="left" w:pos="113"/>
        <w:tab w:val="left" w:pos="567"/>
        <w:tab w:val="left" w:pos="851"/>
      </w:tabs>
    </w:pPr>
    <w:rPr>
      <w:rFonts w:ascii="Arial" w:hAnsi="Arial"/>
      <w:b/>
      <w:color w:val="999999"/>
      <w:sz w:val="16"/>
    </w:rPr>
  </w:style>
  <w:style w:type="paragraph" w:customStyle="1" w:styleId="ORG05Sous-Subordonne">
    <w:name w:val="#ORG#05#Sous-Subordonne"/>
    <w:uiPriority w:val="99"/>
    <w:rsid w:val="003141E6"/>
    <w:rPr>
      <w:rFonts w:ascii="Arial" w:hAnsi="Arial"/>
      <w:sz w:val="16"/>
    </w:rPr>
  </w:style>
  <w:style w:type="paragraph" w:customStyle="1" w:styleId="ORG06TelAssistantFaD">
    <w:name w:val="#ORG#06#Tel. Assistant FaD"/>
    <w:uiPriority w:val="99"/>
    <w:rsid w:val="003141E6"/>
    <w:pPr>
      <w:numPr>
        <w:numId w:val="10"/>
      </w:numPr>
      <w:tabs>
        <w:tab w:val="right" w:pos="113"/>
      </w:tabs>
      <w:jc w:val="right"/>
    </w:pPr>
    <w:rPr>
      <w:rFonts w:ascii="Arial" w:hAnsi="Arial"/>
      <w:b/>
      <w:color w:val="999999"/>
      <w:sz w:val="16"/>
    </w:rPr>
  </w:style>
  <w:style w:type="paragraph" w:customStyle="1" w:styleId="4CHAPTexte">
    <w:name w:val="#4#CHAP#Texte"/>
    <w:uiPriority w:val="99"/>
    <w:rsid w:val="003141E6"/>
    <w:pPr>
      <w:tabs>
        <w:tab w:val="left" w:pos="3969"/>
      </w:tabs>
      <w:suppressAutoHyphens/>
      <w:spacing w:after="140" w:line="280" w:lineRule="exact"/>
      <w:ind w:left="1701"/>
      <w:jc w:val="both"/>
    </w:pPr>
    <w:rPr>
      <w:rFonts w:ascii="Arial" w:hAnsi="Arial"/>
    </w:rPr>
  </w:style>
  <w:style w:type="character" w:customStyle="1" w:styleId="3CHAPCaractereGRAS">
    <w:name w:val="#3#CHAP#Caractere GRAS"/>
    <w:uiPriority w:val="99"/>
    <w:rsid w:val="003141E6"/>
    <w:rPr>
      <w:rFonts w:ascii="Arial" w:hAnsi="Arial"/>
      <w:b/>
      <w:color w:val="F5821F"/>
      <w:sz w:val="24"/>
    </w:rPr>
  </w:style>
  <w:style w:type="paragraph" w:customStyle="1" w:styleId="DIVLgende">
    <w:name w:val="#DIV#Légende"/>
    <w:uiPriority w:val="99"/>
    <w:rsid w:val="003141E6"/>
    <w:pPr>
      <w:framePr w:hSpace="141" w:wrap="around" w:vAnchor="text" w:hAnchor="margin" w:xAlign="right" w:y="187"/>
      <w:tabs>
        <w:tab w:val="right" w:pos="9923"/>
      </w:tabs>
      <w:suppressAutoHyphens/>
      <w:spacing w:line="220" w:lineRule="exact"/>
    </w:pPr>
    <w:rPr>
      <w:rFonts w:ascii="Arial" w:hAnsi="Arial"/>
      <w:color w:val="000000"/>
    </w:rPr>
  </w:style>
  <w:style w:type="paragraph" w:customStyle="1" w:styleId="REF01Titre">
    <w:name w:val="#REF#01#Titre"/>
    <w:uiPriority w:val="99"/>
    <w:rsid w:val="003141E6"/>
    <w:pPr>
      <w:pBdr>
        <w:bottom w:val="single" w:sz="4" w:space="10" w:color="888888"/>
      </w:pBdr>
      <w:tabs>
        <w:tab w:val="left" w:pos="3119"/>
        <w:tab w:val="left" w:pos="3686"/>
        <w:tab w:val="left" w:pos="5103"/>
      </w:tabs>
      <w:spacing w:before="120" w:after="480" w:line="320" w:lineRule="exact"/>
      <w:ind w:left="1418"/>
    </w:pPr>
    <w:rPr>
      <w:rFonts w:ascii="Arial" w:hAnsi="Arial"/>
      <w:noProof/>
      <w:color w:val="888888"/>
      <w:sz w:val="40"/>
    </w:rPr>
  </w:style>
  <w:style w:type="paragraph" w:customStyle="1" w:styleId="REF03Liste">
    <w:name w:val="#REF#03#Liste"/>
    <w:uiPriority w:val="99"/>
    <w:rsid w:val="003141E6"/>
    <w:pPr>
      <w:numPr>
        <w:numId w:val="13"/>
      </w:numPr>
      <w:tabs>
        <w:tab w:val="clear" w:pos="5664"/>
        <w:tab w:val="left" w:pos="5670"/>
        <w:tab w:val="left" w:pos="5954"/>
        <w:tab w:val="left" w:pos="6237"/>
        <w:tab w:val="left" w:pos="6379"/>
        <w:tab w:val="left" w:pos="6521"/>
        <w:tab w:val="left" w:pos="6804"/>
        <w:tab w:val="left" w:pos="7088"/>
      </w:tabs>
      <w:spacing w:after="140" w:line="240" w:lineRule="exact"/>
    </w:pPr>
    <w:rPr>
      <w:rFonts w:ascii="Arial" w:hAnsi="Arial"/>
      <w:color w:val="999999"/>
      <w:sz w:val="22"/>
      <w:szCs w:val="24"/>
    </w:rPr>
  </w:style>
  <w:style w:type="paragraph" w:customStyle="1" w:styleId="REF02Societe">
    <w:name w:val="#REF#02#Societe"/>
    <w:uiPriority w:val="99"/>
    <w:rsid w:val="003141E6"/>
    <w:pPr>
      <w:numPr>
        <w:numId w:val="11"/>
      </w:numPr>
      <w:tabs>
        <w:tab w:val="left" w:pos="1985"/>
        <w:tab w:val="left" w:pos="2268"/>
      </w:tabs>
      <w:spacing w:before="120" w:after="480" w:line="320" w:lineRule="exact"/>
    </w:pPr>
    <w:rPr>
      <w:rFonts w:ascii="Arial" w:hAnsi="Arial"/>
      <w:caps/>
      <w:color w:val="009FC3"/>
      <w:spacing w:val="10"/>
      <w:sz w:val="32"/>
      <w:lang w:val="en-US"/>
    </w:rPr>
  </w:style>
  <w:style w:type="paragraph" w:customStyle="1" w:styleId="REF04ContactFaD">
    <w:name w:val="#REF#04#Contact FaD"/>
    <w:next w:val="REF05NomContactFaD"/>
    <w:uiPriority w:val="99"/>
    <w:rsid w:val="003141E6"/>
    <w:pPr>
      <w:spacing w:after="100" w:line="240" w:lineRule="exact"/>
      <w:jc w:val="right"/>
    </w:pPr>
    <w:rPr>
      <w:rFonts w:ascii="Arial" w:hAnsi="Arial"/>
      <w:b/>
      <w:caps/>
      <w:color w:val="009FC3"/>
      <w:spacing w:val="30"/>
    </w:rPr>
  </w:style>
  <w:style w:type="paragraph" w:customStyle="1" w:styleId="REF05NomContactFaD">
    <w:name w:val="#REF#05#Nom Contact FaD"/>
    <w:uiPriority w:val="99"/>
    <w:rsid w:val="003141E6"/>
    <w:pPr>
      <w:spacing w:line="240" w:lineRule="exact"/>
      <w:jc w:val="right"/>
    </w:pPr>
    <w:rPr>
      <w:rFonts w:ascii="Arial" w:hAnsi="Arial"/>
    </w:rPr>
  </w:style>
  <w:style w:type="paragraph" w:customStyle="1" w:styleId="REF03ListeSansPhotos">
    <w:name w:val="#REF#03#Liste Sans Photos"/>
    <w:uiPriority w:val="99"/>
    <w:rsid w:val="003141E6"/>
    <w:pPr>
      <w:numPr>
        <w:numId w:val="12"/>
      </w:numPr>
      <w:tabs>
        <w:tab w:val="left" w:pos="1985"/>
        <w:tab w:val="left" w:pos="2268"/>
        <w:tab w:val="left" w:pos="2410"/>
        <w:tab w:val="left" w:pos="2552"/>
        <w:tab w:val="left" w:pos="2693"/>
        <w:tab w:val="left" w:pos="2835"/>
      </w:tabs>
      <w:spacing w:after="140" w:line="240" w:lineRule="exact"/>
    </w:pPr>
    <w:rPr>
      <w:rFonts w:ascii="Arial" w:hAnsi="Arial"/>
      <w:color w:val="999999"/>
      <w:sz w:val="22"/>
      <w:szCs w:val="24"/>
    </w:rPr>
  </w:style>
  <w:style w:type="paragraph" w:customStyle="1" w:styleId="REF04ContactFaG">
    <w:name w:val="#REF#04#Contact FaG"/>
    <w:next w:val="REF05NomContactFaG"/>
    <w:uiPriority w:val="99"/>
    <w:rsid w:val="003141E6"/>
    <w:pPr>
      <w:spacing w:after="100" w:line="240" w:lineRule="exact"/>
    </w:pPr>
    <w:rPr>
      <w:rFonts w:ascii="Arial" w:hAnsi="Arial"/>
      <w:b/>
      <w:caps/>
      <w:color w:val="009FC3"/>
      <w:spacing w:val="30"/>
    </w:rPr>
  </w:style>
  <w:style w:type="paragraph" w:customStyle="1" w:styleId="REF05NomContactFaG">
    <w:name w:val="#REF#05#Nom Contact FaG"/>
    <w:uiPriority w:val="99"/>
    <w:rsid w:val="003141E6"/>
    <w:pPr>
      <w:spacing w:line="240" w:lineRule="exact"/>
    </w:pPr>
    <w:rPr>
      <w:rFonts w:ascii="Arial" w:hAnsi="Arial"/>
    </w:rPr>
  </w:style>
  <w:style w:type="paragraph" w:customStyle="1" w:styleId="IMPL1Ville">
    <w:name w:val="#IMPL#1#Ville"/>
    <w:autoRedefine/>
    <w:uiPriority w:val="99"/>
    <w:rsid w:val="003141E6"/>
    <w:pPr>
      <w:numPr>
        <w:numId w:val="14"/>
      </w:numPr>
      <w:spacing w:before="120" w:line="200" w:lineRule="exact"/>
      <w:ind w:left="284" w:firstLine="0"/>
    </w:pPr>
    <w:rPr>
      <w:rFonts w:ascii="Arial" w:hAnsi="Arial"/>
      <w:b/>
      <w:color w:val="009FC3"/>
      <w:sz w:val="18"/>
    </w:rPr>
  </w:style>
  <w:style w:type="paragraph" w:customStyle="1" w:styleId="IMPL2Adresse">
    <w:name w:val="#IMPL#2#Adresse"/>
    <w:next w:val="IMPL3Contact"/>
    <w:uiPriority w:val="99"/>
    <w:rsid w:val="003141E6"/>
    <w:pPr>
      <w:ind w:left="170"/>
    </w:pPr>
    <w:rPr>
      <w:rFonts w:ascii="Arial" w:hAnsi="Arial"/>
      <w:color w:val="000000"/>
      <w:sz w:val="16"/>
    </w:rPr>
  </w:style>
  <w:style w:type="paragraph" w:customStyle="1" w:styleId="IMPL3Contact">
    <w:name w:val="#IMPL#3#Contact"/>
    <w:next w:val="IMPL1Ville"/>
    <w:uiPriority w:val="99"/>
    <w:rsid w:val="003141E6"/>
    <w:pPr>
      <w:ind w:left="170"/>
    </w:pPr>
    <w:rPr>
      <w:rFonts w:ascii="Arial" w:hAnsi="Arial"/>
      <w:b/>
      <w:color w:val="999999"/>
      <w:sz w:val="16"/>
    </w:rPr>
  </w:style>
  <w:style w:type="paragraph" w:customStyle="1" w:styleId="GRAPH1NomGraphique">
    <w:name w:val="#GRAPH#1#Nom Graphique"/>
    <w:autoRedefine/>
    <w:uiPriority w:val="99"/>
    <w:rsid w:val="003141E6"/>
    <w:pPr>
      <w:framePr w:hSpace="141" w:wrap="around" w:vAnchor="text" w:hAnchor="margin" w:xAlign="right" w:y="187"/>
      <w:suppressAutoHyphens/>
      <w:spacing w:after="40" w:line="220" w:lineRule="exact"/>
    </w:pPr>
    <w:rPr>
      <w:rFonts w:ascii="Arial" w:hAnsi="Arial"/>
      <w:b/>
      <w:color w:val="009FC3"/>
      <w:sz w:val="22"/>
    </w:rPr>
  </w:style>
  <w:style w:type="paragraph" w:customStyle="1" w:styleId="GRAPH2TexteGraphique">
    <w:name w:val="#GRAPH#2#Texte Graphique"/>
    <w:uiPriority w:val="99"/>
    <w:rsid w:val="003141E6"/>
    <w:pPr>
      <w:ind w:left="284"/>
    </w:pPr>
    <w:rPr>
      <w:rFonts w:ascii="Arial" w:hAnsi="Arial"/>
    </w:rPr>
  </w:style>
  <w:style w:type="table" w:customStyle="1" w:styleId="571">
    <w:name w:val="571"/>
    <w:uiPriority w:val="99"/>
    <w:rsid w:val="003141E6"/>
    <w:pPr>
      <w:widowControl w:val="0"/>
      <w:autoSpaceDE w:val="0"/>
      <w:autoSpaceDN w:val="0"/>
      <w:adjustRightInd w:val="0"/>
    </w:pPr>
    <w:rPr>
      <w:sz w:val="24"/>
      <w:szCs w:val="24"/>
    </w:rPr>
    <w:tblPr>
      <w:tblInd w:w="1701" w:type="dxa"/>
      <w:tblBorders>
        <w:top w:val="single" w:sz="4" w:space="0" w:color="009FC3"/>
        <w:left w:val="single" w:sz="4" w:space="0" w:color="009FC3"/>
        <w:bottom w:val="single" w:sz="4" w:space="0" w:color="009FC3"/>
        <w:right w:val="single" w:sz="4" w:space="0" w:color="009FC3"/>
      </w:tblBorders>
      <w:tblCellMar>
        <w:top w:w="0" w:type="dxa"/>
        <w:left w:w="108" w:type="dxa"/>
        <w:bottom w:w="0" w:type="dxa"/>
        <w:right w:w="108" w:type="dxa"/>
      </w:tblCellMar>
    </w:tblPr>
  </w:style>
  <w:style w:type="paragraph" w:customStyle="1" w:styleId="FORM05TexteNOIR">
    <w:name w:val="#FORM#05#Texte NOIR"/>
    <w:uiPriority w:val="99"/>
    <w:rsid w:val="003141E6"/>
    <w:pPr>
      <w:spacing w:after="60" w:line="240" w:lineRule="exact"/>
      <w:ind w:left="1701"/>
    </w:pPr>
    <w:rPr>
      <w:rFonts w:ascii="Arial" w:hAnsi="Arial"/>
    </w:rPr>
  </w:style>
  <w:style w:type="character" w:customStyle="1" w:styleId="FORM06CaractereBoldBLEU">
    <w:name w:val="#FORM#06#Caractere Bold BLEU"/>
    <w:uiPriority w:val="99"/>
    <w:rsid w:val="003141E6"/>
    <w:rPr>
      <w:rFonts w:ascii="Arial" w:hAnsi="Arial"/>
      <w:b/>
      <w:color w:val="009FC3"/>
    </w:rPr>
  </w:style>
  <w:style w:type="paragraph" w:customStyle="1" w:styleId="FORM01PrestationFaD">
    <w:name w:val="#FORM#01#Prestation FaD"/>
    <w:uiPriority w:val="99"/>
    <w:rsid w:val="003141E6"/>
    <w:pPr>
      <w:spacing w:after="60" w:line="300" w:lineRule="exact"/>
      <w:jc w:val="right"/>
    </w:pPr>
    <w:rPr>
      <w:rFonts w:ascii="Arial" w:hAnsi="Arial"/>
      <w:b/>
      <w:caps/>
      <w:color w:val="888888"/>
    </w:rPr>
  </w:style>
  <w:style w:type="paragraph" w:customStyle="1" w:styleId="FORM02Titre">
    <w:name w:val="#FORM#02#Titre"/>
    <w:uiPriority w:val="99"/>
    <w:rsid w:val="003141E6"/>
    <w:pPr>
      <w:spacing w:before="400" w:after="100" w:line="340" w:lineRule="exact"/>
      <w:ind w:left="1701"/>
    </w:pPr>
    <w:rPr>
      <w:rFonts w:ascii="Arial" w:hAnsi="Arial"/>
      <w:b/>
      <w:color w:val="009FC3"/>
      <w:sz w:val="36"/>
    </w:rPr>
  </w:style>
  <w:style w:type="paragraph" w:customStyle="1" w:styleId="TABL01TexteGris">
    <w:name w:val="#TABL#01#Texte Gris"/>
    <w:uiPriority w:val="99"/>
    <w:rsid w:val="003141E6"/>
    <w:rPr>
      <w:rFonts w:ascii="Arial" w:hAnsi="Arial"/>
      <w:color w:val="888888"/>
      <w:sz w:val="18"/>
    </w:rPr>
  </w:style>
  <w:style w:type="paragraph" w:customStyle="1" w:styleId="TABL03TexteBoldBleu">
    <w:name w:val="#TABL#03#Texte Bold Bleu"/>
    <w:uiPriority w:val="99"/>
    <w:rsid w:val="003141E6"/>
    <w:pPr>
      <w:tabs>
        <w:tab w:val="left" w:pos="3686"/>
        <w:tab w:val="left" w:pos="3969"/>
        <w:tab w:val="left" w:pos="4536"/>
      </w:tabs>
      <w:spacing w:line="200" w:lineRule="exact"/>
    </w:pPr>
    <w:rPr>
      <w:rFonts w:ascii="Arial" w:hAnsi="Arial"/>
      <w:b/>
      <w:color w:val="009FC3"/>
      <w:sz w:val="18"/>
    </w:rPr>
  </w:style>
  <w:style w:type="paragraph" w:customStyle="1" w:styleId="FORM05TextePuce">
    <w:name w:val="#FORM#05#Texte Puce"/>
    <w:next w:val="FORM02Titre"/>
    <w:uiPriority w:val="99"/>
    <w:rsid w:val="003141E6"/>
    <w:pPr>
      <w:numPr>
        <w:numId w:val="15"/>
      </w:numPr>
      <w:tabs>
        <w:tab w:val="clear" w:pos="2061"/>
        <w:tab w:val="left" w:pos="57"/>
        <w:tab w:val="left" w:pos="170"/>
      </w:tabs>
      <w:spacing w:after="100" w:line="240" w:lineRule="exact"/>
      <w:ind w:left="1871" w:hanging="170"/>
    </w:pPr>
    <w:rPr>
      <w:rFonts w:ascii="Arial" w:hAnsi="Arial"/>
    </w:rPr>
  </w:style>
  <w:style w:type="paragraph" w:customStyle="1" w:styleId="FORM03Sous-Titre">
    <w:name w:val="#FORM#03#Sous-Titre"/>
    <w:uiPriority w:val="99"/>
    <w:rsid w:val="003141E6"/>
    <w:pPr>
      <w:spacing w:before="400" w:line="320" w:lineRule="exact"/>
      <w:ind w:left="1701"/>
    </w:pPr>
    <w:rPr>
      <w:rFonts w:ascii="Arial" w:hAnsi="Arial"/>
      <w:b/>
      <w:color w:val="888888"/>
      <w:sz w:val="28"/>
    </w:rPr>
  </w:style>
  <w:style w:type="paragraph" w:customStyle="1" w:styleId="FORM04Inter-Titre">
    <w:name w:val="#FORM#04#Inter-Titre"/>
    <w:uiPriority w:val="99"/>
    <w:rsid w:val="003141E6"/>
    <w:pPr>
      <w:pBdr>
        <w:bottom w:val="single" w:sz="4" w:space="2" w:color="009FC3"/>
      </w:pBdr>
      <w:spacing w:before="400" w:after="100" w:line="240" w:lineRule="exact"/>
      <w:ind w:left="1701"/>
    </w:pPr>
    <w:rPr>
      <w:rFonts w:ascii="Arial" w:hAnsi="Arial"/>
      <w:b/>
      <w:caps/>
      <w:sz w:val="22"/>
    </w:rPr>
  </w:style>
  <w:style w:type="paragraph" w:customStyle="1" w:styleId="FORM06TextePuceil">
    <w:name w:val="#FORM#06#Texte Puce Œil"/>
    <w:uiPriority w:val="99"/>
    <w:rsid w:val="003141E6"/>
    <w:pPr>
      <w:numPr>
        <w:numId w:val="16"/>
      </w:numPr>
      <w:tabs>
        <w:tab w:val="clear" w:pos="2061"/>
        <w:tab w:val="left" w:pos="1928"/>
      </w:tabs>
      <w:spacing w:after="60"/>
      <w:ind w:left="1928" w:hanging="227"/>
    </w:pPr>
    <w:rPr>
      <w:rFonts w:ascii="Arial" w:hAnsi="Arial"/>
      <w:color w:val="888888"/>
    </w:rPr>
  </w:style>
  <w:style w:type="paragraph" w:customStyle="1" w:styleId="TABL04TextePuceCarr">
    <w:name w:val="#TABL#04#Texte Puce Carré"/>
    <w:uiPriority w:val="99"/>
    <w:rsid w:val="003141E6"/>
    <w:pPr>
      <w:numPr>
        <w:numId w:val="17"/>
      </w:numPr>
      <w:tabs>
        <w:tab w:val="clear" w:pos="720"/>
        <w:tab w:val="left" w:pos="284"/>
        <w:tab w:val="left" w:pos="1985"/>
        <w:tab w:val="left" w:pos="3402"/>
        <w:tab w:val="left" w:pos="4536"/>
        <w:tab w:val="left" w:pos="5670"/>
        <w:tab w:val="left" w:pos="6804"/>
        <w:tab w:val="left" w:pos="7938"/>
        <w:tab w:val="left" w:pos="9072"/>
      </w:tabs>
      <w:spacing w:before="100" w:after="60" w:line="200" w:lineRule="exact"/>
      <w:ind w:left="283" w:hanging="170"/>
    </w:pPr>
    <w:rPr>
      <w:rFonts w:ascii="Arial" w:hAnsi="Arial"/>
      <w:color w:val="000000"/>
      <w:sz w:val="18"/>
    </w:rPr>
  </w:style>
  <w:style w:type="paragraph" w:customStyle="1" w:styleId="FORM05TexteGRIS">
    <w:name w:val="#FORM#05#Texte GRIS"/>
    <w:uiPriority w:val="99"/>
    <w:rsid w:val="003141E6"/>
    <w:pPr>
      <w:tabs>
        <w:tab w:val="left" w:pos="1985"/>
        <w:tab w:val="left" w:pos="3402"/>
        <w:tab w:val="left" w:pos="4536"/>
        <w:tab w:val="left" w:pos="5670"/>
        <w:tab w:val="left" w:pos="6804"/>
        <w:tab w:val="left" w:pos="7938"/>
        <w:tab w:val="left" w:pos="9072"/>
      </w:tabs>
      <w:spacing w:before="100"/>
      <w:ind w:left="1701"/>
    </w:pPr>
    <w:rPr>
      <w:rFonts w:ascii="Arial" w:hAnsi="Arial"/>
      <w:color w:val="888888"/>
    </w:rPr>
  </w:style>
  <w:style w:type="paragraph" w:customStyle="1" w:styleId="FORM05TexteGrasBLEU">
    <w:name w:val="#FORM#05#Texte Gras BLEU"/>
    <w:uiPriority w:val="99"/>
    <w:rsid w:val="003141E6"/>
    <w:pPr>
      <w:tabs>
        <w:tab w:val="left" w:pos="1928"/>
        <w:tab w:val="left" w:pos="1985"/>
        <w:tab w:val="left" w:pos="3402"/>
        <w:tab w:val="left" w:pos="4536"/>
        <w:tab w:val="left" w:pos="5670"/>
        <w:tab w:val="left" w:pos="6804"/>
        <w:tab w:val="left" w:pos="7938"/>
        <w:tab w:val="left" w:pos="8505"/>
        <w:tab w:val="left" w:pos="9072"/>
      </w:tabs>
      <w:spacing w:before="100" w:after="40" w:line="240" w:lineRule="exact"/>
      <w:ind w:left="1701"/>
    </w:pPr>
    <w:rPr>
      <w:rFonts w:ascii="Arial" w:hAnsi="Arial"/>
      <w:b/>
      <w:color w:val="009FC3"/>
    </w:rPr>
  </w:style>
  <w:style w:type="paragraph" w:customStyle="1" w:styleId="TABL05Bandeau">
    <w:name w:val="#TABL#05#Bandeau"/>
    <w:uiPriority w:val="99"/>
    <w:rsid w:val="003141E6"/>
    <w:pPr>
      <w:shd w:val="clear" w:color="auto" w:fill="009FC3"/>
      <w:jc w:val="center"/>
    </w:pPr>
    <w:rPr>
      <w:rFonts w:ascii="Arial" w:hAnsi="Arial"/>
      <w:b/>
      <w:caps/>
      <w:color w:val="FFFFFF"/>
    </w:rPr>
  </w:style>
  <w:style w:type="paragraph" w:customStyle="1" w:styleId="TABL02TexteNoir">
    <w:name w:val="#TABL#02#Texte Noir"/>
    <w:uiPriority w:val="99"/>
    <w:rsid w:val="003141E6"/>
    <w:rPr>
      <w:rFonts w:ascii="Arial" w:hAnsi="Arial"/>
      <w:sz w:val="18"/>
    </w:rPr>
  </w:style>
  <w:style w:type="paragraph" w:styleId="En-tte">
    <w:name w:val="header"/>
    <w:basedOn w:val="Normal"/>
    <w:link w:val="En-tteCar"/>
    <w:uiPriority w:val="99"/>
    <w:rsid w:val="003141E6"/>
    <w:pPr>
      <w:tabs>
        <w:tab w:val="center" w:pos="4536"/>
        <w:tab w:val="right" w:pos="9072"/>
      </w:tabs>
    </w:pPr>
  </w:style>
  <w:style w:type="character" w:customStyle="1" w:styleId="En-tteCar">
    <w:name w:val="En-tête Car"/>
    <w:link w:val="En-tte"/>
    <w:uiPriority w:val="99"/>
    <w:semiHidden/>
    <w:locked/>
    <w:rsid w:val="00854011"/>
    <w:rPr>
      <w:rFonts w:cs="Times New Roman"/>
      <w:sz w:val="24"/>
      <w:szCs w:val="24"/>
    </w:rPr>
  </w:style>
  <w:style w:type="paragraph" w:styleId="Pieddepage">
    <w:name w:val="footer"/>
    <w:basedOn w:val="Normal"/>
    <w:link w:val="PieddepageCar"/>
    <w:uiPriority w:val="99"/>
    <w:rsid w:val="003141E6"/>
    <w:pPr>
      <w:tabs>
        <w:tab w:val="center" w:pos="4536"/>
        <w:tab w:val="right" w:pos="9072"/>
      </w:tabs>
    </w:pPr>
  </w:style>
  <w:style w:type="character" w:customStyle="1" w:styleId="PieddepageCar">
    <w:name w:val="Pied de page Car"/>
    <w:link w:val="Pieddepage"/>
    <w:uiPriority w:val="99"/>
    <w:locked/>
    <w:rsid w:val="00854011"/>
    <w:rPr>
      <w:rFonts w:cs="Times New Roman"/>
      <w:sz w:val="24"/>
      <w:szCs w:val="24"/>
    </w:rPr>
  </w:style>
  <w:style w:type="paragraph" w:customStyle="1" w:styleId="CV01Fonction">
    <w:name w:val="#CV#01#Fonction"/>
    <w:next w:val="CV02NomAge"/>
    <w:uiPriority w:val="99"/>
    <w:rsid w:val="003141E6"/>
    <w:pPr>
      <w:tabs>
        <w:tab w:val="left" w:pos="2552"/>
      </w:tabs>
      <w:spacing w:after="400" w:line="320" w:lineRule="exact"/>
      <w:ind w:left="2552"/>
    </w:pPr>
    <w:rPr>
      <w:rFonts w:ascii="Arial" w:eastAsia="Arial Unicode MS" w:hAnsi="Arial" w:cs="Courier"/>
      <w:b/>
      <w:color w:val="009FC3"/>
      <w:sz w:val="28"/>
    </w:rPr>
  </w:style>
  <w:style w:type="paragraph" w:customStyle="1" w:styleId="CV03TitrePoste">
    <w:name w:val="#CV#03#Titre/Poste"/>
    <w:next w:val="CV04Sous-Titre"/>
    <w:uiPriority w:val="99"/>
    <w:rsid w:val="003141E6"/>
    <w:pPr>
      <w:suppressAutoHyphens/>
      <w:spacing w:before="600" w:line="280" w:lineRule="exact"/>
      <w:ind w:left="1418"/>
    </w:pPr>
    <w:rPr>
      <w:rFonts w:ascii="Arial" w:eastAsia="Arial Unicode MS" w:hAnsi="Arial" w:cs="Courier"/>
      <w:b/>
      <w:caps/>
      <w:color w:val="888888"/>
      <w:spacing w:val="40"/>
      <w:sz w:val="28"/>
    </w:rPr>
  </w:style>
  <w:style w:type="paragraph" w:customStyle="1" w:styleId="CV02NomAge">
    <w:name w:val="#CV#02#Nom/Age"/>
    <w:uiPriority w:val="99"/>
    <w:rsid w:val="003141E6"/>
    <w:pPr>
      <w:spacing w:line="260" w:lineRule="exact"/>
      <w:ind w:left="2552"/>
    </w:pPr>
    <w:rPr>
      <w:rFonts w:ascii="Arial" w:eastAsia="Arial Unicode MS" w:hAnsi="Arial" w:cs="Courier"/>
      <w:b/>
      <w:color w:val="888888"/>
      <w:sz w:val="22"/>
    </w:rPr>
  </w:style>
  <w:style w:type="paragraph" w:customStyle="1" w:styleId="CV04Sous-Titre">
    <w:name w:val="#CV#04#Sous-Titre"/>
    <w:next w:val="CV06Texte"/>
    <w:uiPriority w:val="99"/>
    <w:rsid w:val="003141E6"/>
    <w:pPr>
      <w:pBdr>
        <w:top w:val="single" w:sz="4" w:space="3" w:color="009FC3"/>
      </w:pBdr>
      <w:spacing w:before="400" w:after="100" w:line="240" w:lineRule="exact"/>
      <w:ind w:left="1418"/>
    </w:pPr>
    <w:rPr>
      <w:rFonts w:ascii="Arial" w:eastAsia="Arial Unicode MS" w:hAnsi="Arial" w:cs="Courier"/>
      <w:b/>
      <w:color w:val="009FC3"/>
      <w:sz w:val="22"/>
    </w:rPr>
  </w:style>
  <w:style w:type="paragraph" w:customStyle="1" w:styleId="CV05DateTexte">
    <w:name w:val="#CV#05#Date &amp; Texte"/>
    <w:uiPriority w:val="99"/>
    <w:rsid w:val="003141E6"/>
    <w:pPr>
      <w:numPr>
        <w:numId w:val="19"/>
      </w:numPr>
      <w:tabs>
        <w:tab w:val="clear" w:pos="1702"/>
        <w:tab w:val="left" w:pos="1701"/>
        <w:tab w:val="left" w:pos="3119"/>
        <w:tab w:val="left" w:pos="3686"/>
        <w:tab w:val="left" w:pos="5103"/>
      </w:tabs>
      <w:spacing w:after="40" w:line="240" w:lineRule="exact"/>
      <w:ind w:left="3119" w:hanging="1701"/>
    </w:pPr>
    <w:rPr>
      <w:rFonts w:ascii="Arial" w:hAnsi="Arial"/>
      <w:noProof/>
      <w:color w:val="888888"/>
    </w:rPr>
  </w:style>
  <w:style w:type="character" w:customStyle="1" w:styleId="CV06TexteGras">
    <w:name w:val="#CV#06#Texte Gras"/>
    <w:uiPriority w:val="99"/>
    <w:rsid w:val="003141E6"/>
    <w:rPr>
      <w:rFonts w:ascii="Arial" w:hAnsi="Arial"/>
      <w:b/>
      <w:caps/>
      <w:color w:val="888888"/>
      <w:sz w:val="20"/>
      <w:vertAlign w:val="baseline"/>
    </w:rPr>
  </w:style>
  <w:style w:type="paragraph" w:customStyle="1" w:styleId="CV06Texte">
    <w:name w:val="#CV#06#Texte"/>
    <w:uiPriority w:val="99"/>
    <w:rsid w:val="003141E6"/>
    <w:pPr>
      <w:ind w:left="1418"/>
    </w:pPr>
    <w:rPr>
      <w:rFonts w:ascii="Arial" w:hAnsi="Arial"/>
      <w:noProof/>
      <w:color w:val="888888"/>
    </w:rPr>
  </w:style>
  <w:style w:type="table" w:styleId="Grilledutableau">
    <w:name w:val="Table Grid"/>
    <w:basedOn w:val="TableauNormal"/>
    <w:uiPriority w:val="99"/>
    <w:rsid w:val="003141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1AdresseHdP">
    <w:name w:val="#COUR#1# Adresse HdP"/>
    <w:next w:val="COUR2Titre"/>
    <w:uiPriority w:val="99"/>
    <w:rsid w:val="003141E6"/>
    <w:pPr>
      <w:keepNext/>
      <w:numPr>
        <w:numId w:val="20"/>
      </w:numPr>
      <w:suppressAutoHyphens/>
      <w:spacing w:after="1400" w:line="220" w:lineRule="exact"/>
    </w:pPr>
    <w:rPr>
      <w:rFonts w:ascii="Arial" w:hAnsi="Arial"/>
      <w:sz w:val="16"/>
    </w:rPr>
  </w:style>
  <w:style w:type="paragraph" w:customStyle="1" w:styleId="COUR2Titre">
    <w:name w:val="#COUR#2# Titre"/>
    <w:uiPriority w:val="99"/>
    <w:rsid w:val="003141E6"/>
    <w:pPr>
      <w:suppressAutoHyphens/>
      <w:spacing w:after="600" w:line="420" w:lineRule="exact"/>
      <w:jc w:val="center"/>
    </w:pPr>
    <w:rPr>
      <w:rFonts w:ascii="Arial" w:hAnsi="Arial"/>
      <w:b/>
      <w:caps/>
      <w:color w:val="009FC3"/>
      <w:sz w:val="42"/>
    </w:rPr>
  </w:style>
  <w:style w:type="paragraph" w:customStyle="1" w:styleId="COUR3TexteCourant">
    <w:name w:val="#COUR#3# Texte Courant"/>
    <w:uiPriority w:val="99"/>
    <w:rsid w:val="003141E6"/>
    <w:pPr>
      <w:spacing w:line="300" w:lineRule="exact"/>
      <w:ind w:firstLine="567"/>
      <w:jc w:val="both"/>
    </w:pPr>
    <w:rPr>
      <w:rFonts w:ascii="Arial" w:eastAsia="Arial Unicode MS" w:hAnsi="Arial"/>
      <w:color w:val="000000"/>
      <w:sz w:val="22"/>
    </w:rPr>
  </w:style>
  <w:style w:type="paragraph" w:customStyle="1" w:styleId="COUR4TexteGras">
    <w:name w:val="#COUR#4# #Texte Gras"/>
    <w:uiPriority w:val="99"/>
    <w:rsid w:val="003141E6"/>
    <w:rPr>
      <w:rFonts w:ascii="Arial" w:eastAsia="Arial Unicode MS" w:hAnsi="Arial"/>
      <w:b/>
      <w:color w:val="000000"/>
      <w:sz w:val="22"/>
    </w:rPr>
  </w:style>
  <w:style w:type="character" w:customStyle="1" w:styleId="COUR5Gras">
    <w:name w:val="#COUR#5# Gras"/>
    <w:uiPriority w:val="99"/>
    <w:rsid w:val="003141E6"/>
    <w:rPr>
      <w:rFonts w:ascii="Arial" w:hAnsi="Arial"/>
      <w:b/>
      <w:color w:val="auto"/>
      <w:sz w:val="22"/>
    </w:rPr>
  </w:style>
  <w:style w:type="paragraph" w:customStyle="1" w:styleId="COUR6AdresseBdP">
    <w:name w:val="#COUR#6#Adresse BdP"/>
    <w:uiPriority w:val="99"/>
    <w:rsid w:val="003141E6"/>
    <w:pPr>
      <w:ind w:left="567"/>
    </w:pPr>
    <w:rPr>
      <w:rFonts w:ascii="Arial" w:hAnsi="Arial"/>
      <w:sz w:val="16"/>
    </w:rPr>
  </w:style>
  <w:style w:type="paragraph" w:customStyle="1" w:styleId="DOS1Adresse">
    <w:name w:val="#DOS#1#Adresse"/>
    <w:uiPriority w:val="99"/>
    <w:rsid w:val="003141E6"/>
    <w:pPr>
      <w:jc w:val="right"/>
    </w:pPr>
    <w:rPr>
      <w:rFonts w:ascii="Arial" w:hAnsi="Arial"/>
      <w:color w:val="888888"/>
    </w:rPr>
  </w:style>
  <w:style w:type="paragraph" w:customStyle="1" w:styleId="DOS1MentionLgale">
    <w:name w:val="#DOS#1#Mention Légale"/>
    <w:uiPriority w:val="99"/>
    <w:rsid w:val="003141E6"/>
    <w:pPr>
      <w:jc w:val="right"/>
    </w:pPr>
    <w:rPr>
      <w:rFonts w:ascii="Arial" w:hAnsi="Arial"/>
      <w:color w:val="888888"/>
      <w:sz w:val="16"/>
    </w:rPr>
  </w:style>
  <w:style w:type="paragraph" w:styleId="TM3">
    <w:name w:val="toc 3"/>
    <w:basedOn w:val="Normal"/>
    <w:next w:val="Normal"/>
    <w:autoRedefine/>
    <w:uiPriority w:val="39"/>
    <w:rsid w:val="00464F63"/>
    <w:pPr>
      <w:numPr>
        <w:ilvl w:val="1"/>
        <w:numId w:val="3"/>
      </w:numPr>
      <w:tabs>
        <w:tab w:val="left" w:pos="2694"/>
        <w:tab w:val="left" w:pos="3241"/>
        <w:tab w:val="right" w:leader="dot" w:pos="9639"/>
      </w:tabs>
      <w:ind w:right="1134" w:firstLine="1111"/>
    </w:pPr>
    <w:rPr>
      <w:rFonts w:ascii="Arial" w:hAnsi="Arial"/>
      <w:color w:val="F5821F"/>
      <w:sz w:val="18"/>
    </w:rPr>
  </w:style>
  <w:style w:type="paragraph" w:styleId="TM4">
    <w:name w:val="toc 4"/>
    <w:basedOn w:val="Normal"/>
    <w:next w:val="Normal"/>
    <w:autoRedefine/>
    <w:uiPriority w:val="99"/>
    <w:semiHidden/>
    <w:rsid w:val="003141E6"/>
    <w:pPr>
      <w:ind w:left="720"/>
    </w:pPr>
  </w:style>
  <w:style w:type="paragraph" w:styleId="TM5">
    <w:name w:val="toc 5"/>
    <w:basedOn w:val="Normal"/>
    <w:next w:val="Normal"/>
    <w:autoRedefine/>
    <w:uiPriority w:val="99"/>
    <w:semiHidden/>
    <w:rsid w:val="003141E6"/>
    <w:pPr>
      <w:ind w:left="960"/>
    </w:pPr>
  </w:style>
  <w:style w:type="paragraph" w:styleId="TM6">
    <w:name w:val="toc 6"/>
    <w:basedOn w:val="Normal"/>
    <w:next w:val="Normal"/>
    <w:autoRedefine/>
    <w:uiPriority w:val="99"/>
    <w:semiHidden/>
    <w:rsid w:val="003141E6"/>
    <w:pPr>
      <w:ind w:left="1200"/>
    </w:pPr>
  </w:style>
  <w:style w:type="paragraph" w:styleId="TM7">
    <w:name w:val="toc 7"/>
    <w:basedOn w:val="Normal"/>
    <w:next w:val="Normal"/>
    <w:autoRedefine/>
    <w:uiPriority w:val="99"/>
    <w:semiHidden/>
    <w:rsid w:val="003141E6"/>
    <w:pPr>
      <w:ind w:left="1440"/>
    </w:pPr>
  </w:style>
  <w:style w:type="paragraph" w:styleId="TM8">
    <w:name w:val="toc 8"/>
    <w:basedOn w:val="Normal"/>
    <w:next w:val="Normal"/>
    <w:autoRedefine/>
    <w:uiPriority w:val="99"/>
    <w:semiHidden/>
    <w:rsid w:val="003141E6"/>
    <w:pPr>
      <w:ind w:left="1680"/>
    </w:pPr>
  </w:style>
  <w:style w:type="paragraph" w:styleId="TM9">
    <w:name w:val="toc 9"/>
    <w:basedOn w:val="Normal"/>
    <w:next w:val="Normal"/>
    <w:autoRedefine/>
    <w:uiPriority w:val="99"/>
    <w:semiHidden/>
    <w:rsid w:val="003141E6"/>
    <w:pPr>
      <w:ind w:left="1920"/>
    </w:pPr>
  </w:style>
  <w:style w:type="paragraph" w:customStyle="1" w:styleId="TM20">
    <w:name w:val="TM2"/>
    <w:basedOn w:val="TM1"/>
    <w:uiPriority w:val="99"/>
    <w:rsid w:val="003141E6"/>
    <w:rPr>
      <w:noProof/>
    </w:rPr>
  </w:style>
  <w:style w:type="character" w:styleId="Lienhypertexte">
    <w:name w:val="Hyperlink"/>
    <w:uiPriority w:val="99"/>
    <w:rsid w:val="00AC22ED"/>
    <w:rPr>
      <w:rFonts w:cs="Times New Roman"/>
      <w:color w:val="0000FF"/>
      <w:u w:val="single"/>
    </w:rPr>
  </w:style>
  <w:style w:type="paragraph" w:customStyle="1" w:styleId="TABL04TextePuceil">
    <w:name w:val="#TABL#04#Texte Puce Œil"/>
    <w:uiPriority w:val="99"/>
    <w:rsid w:val="003141E6"/>
    <w:pPr>
      <w:numPr>
        <w:numId w:val="4"/>
      </w:numPr>
      <w:tabs>
        <w:tab w:val="clear" w:pos="284"/>
        <w:tab w:val="left" w:pos="340"/>
        <w:tab w:val="left" w:pos="425"/>
        <w:tab w:val="left" w:pos="567"/>
      </w:tabs>
      <w:spacing w:after="60" w:line="200" w:lineRule="exact"/>
      <w:ind w:left="340" w:right="113" w:hanging="227"/>
    </w:pPr>
    <w:rPr>
      <w:rFonts w:ascii="Arial" w:eastAsia="Arial Unicode MS" w:hAnsi="Arial"/>
      <w:sz w:val="18"/>
      <w:szCs w:val="24"/>
    </w:rPr>
  </w:style>
  <w:style w:type="paragraph" w:customStyle="1" w:styleId="6CHAPPuce2">
    <w:name w:val="#6#CHAP#Puce 2"/>
    <w:uiPriority w:val="99"/>
    <w:rsid w:val="003141E6"/>
    <w:pPr>
      <w:numPr>
        <w:numId w:val="21"/>
      </w:numPr>
      <w:spacing w:after="120" w:line="240" w:lineRule="exact"/>
      <w:ind w:left="2552" w:hanging="284"/>
    </w:pPr>
    <w:rPr>
      <w:rFonts w:ascii="Arial" w:eastAsia="Arial Unicode MS" w:hAnsi="Arial"/>
    </w:rPr>
  </w:style>
  <w:style w:type="paragraph" w:styleId="Textedebulles">
    <w:name w:val="Balloon Text"/>
    <w:basedOn w:val="Normal"/>
    <w:link w:val="TextedebullesCar"/>
    <w:uiPriority w:val="99"/>
    <w:semiHidden/>
    <w:rsid w:val="00284CE5"/>
    <w:rPr>
      <w:rFonts w:ascii="Tahoma" w:hAnsi="Tahoma" w:cs="Tahoma"/>
      <w:sz w:val="16"/>
      <w:szCs w:val="16"/>
    </w:rPr>
  </w:style>
  <w:style w:type="character" w:customStyle="1" w:styleId="TextedebullesCar">
    <w:name w:val="Texte de bulles Car"/>
    <w:link w:val="Textedebulles"/>
    <w:uiPriority w:val="99"/>
    <w:semiHidden/>
    <w:locked/>
    <w:rsid w:val="00854011"/>
    <w:rPr>
      <w:rFonts w:cs="Times New Roman"/>
      <w:sz w:val="2"/>
    </w:rPr>
  </w:style>
  <w:style w:type="paragraph" w:customStyle="1" w:styleId="Tableau">
    <w:name w:val="Tableau"/>
    <w:basedOn w:val="Normal"/>
    <w:uiPriority w:val="99"/>
    <w:rsid w:val="00C611C2"/>
    <w:pPr>
      <w:spacing w:before="60" w:after="60"/>
      <w:jc w:val="both"/>
    </w:pPr>
    <w:rPr>
      <w:szCs w:val="20"/>
    </w:rPr>
  </w:style>
  <w:style w:type="paragraph" w:styleId="Corpsdetexte">
    <w:name w:val="Body Text"/>
    <w:basedOn w:val="3CHAPTexte"/>
    <w:link w:val="CorpsdetexteCar"/>
    <w:uiPriority w:val="99"/>
    <w:rsid w:val="003A3D87"/>
    <w:pPr>
      <w:ind w:firstLine="0"/>
    </w:pPr>
  </w:style>
  <w:style w:type="character" w:customStyle="1" w:styleId="CorpsdetexteCar">
    <w:name w:val="Corps de texte Car"/>
    <w:link w:val="Corpsdetexte"/>
    <w:uiPriority w:val="99"/>
    <w:locked/>
    <w:rsid w:val="00115F1A"/>
    <w:rPr>
      <w:rFonts w:ascii="Arial Narrow" w:hAnsi="Arial Narrow" w:cs="Times New Roman"/>
      <w:sz w:val="22"/>
    </w:rPr>
  </w:style>
  <w:style w:type="paragraph" w:customStyle="1" w:styleId="Corpsdetableau">
    <w:name w:val="Corps de tableau"/>
    <w:basedOn w:val="Normal"/>
    <w:uiPriority w:val="99"/>
    <w:rsid w:val="005854DD"/>
    <w:pPr>
      <w:tabs>
        <w:tab w:val="left" w:pos="567"/>
      </w:tabs>
      <w:spacing w:before="60" w:after="60"/>
    </w:pPr>
    <w:rPr>
      <w:rFonts w:ascii="Arial Narrow" w:hAnsi="Arial Narrow"/>
      <w:sz w:val="22"/>
      <w:szCs w:val="20"/>
    </w:rPr>
  </w:style>
  <w:style w:type="paragraph" w:styleId="Listepuces2">
    <w:name w:val="List Bullet 2"/>
    <w:basedOn w:val="Corpsdetexte"/>
    <w:uiPriority w:val="99"/>
    <w:rsid w:val="000947AC"/>
    <w:pPr>
      <w:numPr>
        <w:numId w:val="23"/>
      </w:numPr>
      <w:tabs>
        <w:tab w:val="clear" w:pos="360"/>
        <w:tab w:val="left" w:pos="851"/>
      </w:tabs>
      <w:spacing w:after="60"/>
      <w:ind w:left="850" w:hanging="425"/>
    </w:pPr>
  </w:style>
  <w:style w:type="paragraph" w:styleId="Listepuces">
    <w:name w:val="List Bullet"/>
    <w:basedOn w:val="Corpsdetexte"/>
    <w:uiPriority w:val="99"/>
    <w:rsid w:val="000947AC"/>
    <w:pPr>
      <w:numPr>
        <w:numId w:val="1"/>
      </w:numPr>
      <w:tabs>
        <w:tab w:val="clear" w:pos="360"/>
        <w:tab w:val="num" w:pos="720"/>
      </w:tabs>
      <w:ind w:left="720"/>
    </w:pPr>
  </w:style>
  <w:style w:type="paragraph" w:styleId="Listepuces3">
    <w:name w:val="List Bullet 3"/>
    <w:basedOn w:val="Corpsdetexte"/>
    <w:uiPriority w:val="99"/>
    <w:rsid w:val="000947AC"/>
    <w:pPr>
      <w:numPr>
        <w:numId w:val="22"/>
      </w:numPr>
      <w:tabs>
        <w:tab w:val="clear" w:pos="926"/>
        <w:tab w:val="num" w:pos="1134"/>
      </w:tabs>
      <w:ind w:left="1134" w:hanging="283"/>
    </w:pPr>
  </w:style>
  <w:style w:type="paragraph" w:customStyle="1" w:styleId="Listepuce1">
    <w:name w:val="Liste à puce 1"/>
    <w:basedOn w:val="Listepuces"/>
    <w:uiPriority w:val="99"/>
    <w:rsid w:val="003A3D87"/>
  </w:style>
  <w:style w:type="paragraph" w:customStyle="1" w:styleId="Listepuce2">
    <w:name w:val="Liste à puce 2"/>
    <w:basedOn w:val="Listepuces2"/>
    <w:uiPriority w:val="99"/>
    <w:rsid w:val="003A3D87"/>
  </w:style>
  <w:style w:type="paragraph" w:customStyle="1" w:styleId="Style1">
    <w:name w:val="Style1"/>
    <w:basedOn w:val="Titre"/>
    <w:uiPriority w:val="99"/>
    <w:rsid w:val="003A3D87"/>
  </w:style>
  <w:style w:type="paragraph" w:customStyle="1" w:styleId="Sous-TitreDocument">
    <w:name w:val="Sous-Titre Document"/>
    <w:basedOn w:val="Titre"/>
    <w:uiPriority w:val="99"/>
    <w:rsid w:val="007E036D"/>
    <w:pPr>
      <w:numPr>
        <w:numId w:val="0"/>
      </w:numPr>
      <w:jc w:val="right"/>
    </w:pPr>
    <w:rPr>
      <w:caps w:val="0"/>
      <w:sz w:val="40"/>
    </w:rPr>
  </w:style>
  <w:style w:type="paragraph" w:styleId="Titre">
    <w:name w:val="Title"/>
    <w:basedOn w:val="COUV1Titre"/>
    <w:next w:val="Corpsdetexte"/>
    <w:link w:val="TitreCar"/>
    <w:uiPriority w:val="99"/>
    <w:qFormat/>
    <w:rsid w:val="002F1F42"/>
    <w:pPr>
      <w:pageBreakBefore/>
      <w:numPr>
        <w:numId w:val="25"/>
      </w:numPr>
      <w:spacing w:line="360" w:lineRule="auto"/>
      <w:ind w:left="357" w:hanging="357"/>
      <w:outlineLvl w:val="0"/>
    </w:pPr>
  </w:style>
  <w:style w:type="character" w:customStyle="1" w:styleId="TitreCar">
    <w:name w:val="Titre Car"/>
    <w:link w:val="Titre"/>
    <w:uiPriority w:val="99"/>
    <w:locked/>
    <w:rsid w:val="00854011"/>
    <w:rPr>
      <w:rFonts w:ascii="Arial" w:hAnsi="Arial"/>
      <w:caps/>
      <w:color w:val="F5821F"/>
      <w:sz w:val="44"/>
    </w:rPr>
  </w:style>
  <w:style w:type="paragraph" w:customStyle="1" w:styleId="Nota">
    <w:name w:val="Nota"/>
    <w:basedOn w:val="Corpsdetexte"/>
    <w:next w:val="Corpsdetexte"/>
    <w:uiPriority w:val="99"/>
    <w:rsid w:val="005854DD"/>
    <w:pPr>
      <w:tabs>
        <w:tab w:val="clear" w:pos="3969"/>
        <w:tab w:val="left" w:pos="709"/>
      </w:tabs>
      <w:suppressAutoHyphens w:val="0"/>
      <w:spacing w:before="240" w:after="240" w:line="240" w:lineRule="auto"/>
      <w:ind w:left="851" w:right="28" w:hanging="851"/>
    </w:pPr>
    <w:rPr>
      <w:i/>
      <w:iCs/>
      <w:color w:val="000000"/>
    </w:rPr>
  </w:style>
  <w:style w:type="paragraph" w:customStyle="1" w:styleId="TitreDocument">
    <w:name w:val="Titre Document"/>
    <w:basedOn w:val="Titre"/>
    <w:uiPriority w:val="99"/>
    <w:rsid w:val="007E036D"/>
    <w:pPr>
      <w:numPr>
        <w:numId w:val="0"/>
      </w:numPr>
      <w:jc w:val="right"/>
    </w:pPr>
  </w:style>
  <w:style w:type="character" w:styleId="Numrodepage">
    <w:name w:val="page number"/>
    <w:rsid w:val="002F1F42"/>
    <w:rPr>
      <w:rFonts w:cs="Times New Roman"/>
    </w:rPr>
  </w:style>
  <w:style w:type="paragraph" w:styleId="Listenumros">
    <w:name w:val="List Number"/>
    <w:basedOn w:val="Normal"/>
    <w:uiPriority w:val="99"/>
    <w:rsid w:val="009E2BFD"/>
    <w:pPr>
      <w:numPr>
        <w:numId w:val="26"/>
      </w:numPr>
    </w:pPr>
    <w:rPr>
      <w:rFonts w:ascii="Cambria" w:hAnsi="Cambria" w:cs="Arial"/>
      <w:sz w:val="20"/>
      <w:szCs w:val="20"/>
    </w:rPr>
  </w:style>
  <w:style w:type="paragraph" w:customStyle="1" w:styleId="Titre3Justifi">
    <w:name w:val="Titre 3 + Justifié"/>
    <w:basedOn w:val="Titre2"/>
    <w:uiPriority w:val="99"/>
    <w:rsid w:val="009E2BFD"/>
    <w:pPr>
      <w:keepNext/>
      <w:numPr>
        <w:ilvl w:val="2"/>
        <w:numId w:val="26"/>
      </w:numPr>
      <w:tabs>
        <w:tab w:val="clear" w:pos="1985"/>
        <w:tab w:val="clear" w:pos="2410"/>
        <w:tab w:val="clear" w:pos="2552"/>
        <w:tab w:val="clear" w:pos="3119"/>
        <w:tab w:val="clear" w:pos="3402"/>
        <w:tab w:val="clear" w:pos="3686"/>
        <w:tab w:val="clear" w:pos="3969"/>
        <w:tab w:val="num" w:pos="2366"/>
      </w:tabs>
      <w:spacing w:before="240" w:after="60" w:line="240" w:lineRule="auto"/>
      <w:jc w:val="both"/>
    </w:pPr>
    <w:rPr>
      <w:rFonts w:ascii="Cambria" w:eastAsia="Times New Roman" w:hAnsi="Cambria" w:cs="Arial"/>
      <w:b w:val="0"/>
      <w:iCs/>
      <w:color w:val="0000FF"/>
      <w:kern w:val="32"/>
      <w:sz w:val="28"/>
      <w:szCs w:val="28"/>
      <w:u w:val="single"/>
    </w:rPr>
  </w:style>
  <w:style w:type="paragraph" w:customStyle="1" w:styleId="Titre4Justifi">
    <w:name w:val="Titre 4 + Justifié"/>
    <w:basedOn w:val="Titre3Justifi"/>
    <w:uiPriority w:val="99"/>
    <w:rsid w:val="009E2BFD"/>
    <w:pPr>
      <w:numPr>
        <w:ilvl w:val="3"/>
      </w:numPr>
      <w:tabs>
        <w:tab w:val="num" w:pos="2160"/>
        <w:tab w:val="num" w:pos="2366"/>
        <w:tab w:val="num" w:pos="3086"/>
      </w:tabs>
    </w:pPr>
  </w:style>
  <w:style w:type="paragraph" w:customStyle="1" w:styleId="Titre2Justifi">
    <w:name w:val="Titre 2 + Justifié"/>
    <w:basedOn w:val="Titre1"/>
    <w:uiPriority w:val="99"/>
    <w:rsid w:val="009E2BFD"/>
    <w:pPr>
      <w:keepNext/>
      <w:pageBreakBefore w:val="0"/>
      <w:numPr>
        <w:ilvl w:val="1"/>
        <w:numId w:val="26"/>
      </w:numPr>
      <w:tabs>
        <w:tab w:val="clear" w:pos="3402"/>
        <w:tab w:val="clear" w:pos="5103"/>
        <w:tab w:val="clear" w:pos="5387"/>
        <w:tab w:val="clear" w:pos="7088"/>
        <w:tab w:val="num" w:pos="1646"/>
        <w:tab w:val="num" w:pos="2268"/>
      </w:tabs>
      <w:suppressAutoHyphens w:val="0"/>
      <w:spacing w:after="60" w:line="240" w:lineRule="auto"/>
      <w:ind w:left="2268"/>
      <w:jc w:val="both"/>
    </w:pPr>
    <w:rPr>
      <w:rFonts w:eastAsia="Times New Roman" w:cs="Arial"/>
      <w:b/>
      <w:bCs/>
      <w:color w:val="0000FF"/>
      <w:kern w:val="32"/>
      <w:sz w:val="36"/>
      <w:szCs w:val="36"/>
      <w:u w:val="single"/>
    </w:rPr>
  </w:style>
  <w:style w:type="paragraph" w:styleId="Paragraphedeliste">
    <w:name w:val="List Paragraph"/>
    <w:basedOn w:val="Normal"/>
    <w:uiPriority w:val="34"/>
    <w:qFormat/>
    <w:rsid w:val="009E2BFD"/>
    <w:pPr>
      <w:ind w:left="708"/>
    </w:pPr>
    <w:rPr>
      <w:rFonts w:ascii="Cambria" w:hAnsi="Cambria" w:cs="Arial"/>
      <w:sz w:val="20"/>
      <w:szCs w:val="20"/>
    </w:rPr>
  </w:style>
  <w:style w:type="paragraph" w:styleId="Normalcentr">
    <w:name w:val="Block Text"/>
    <w:basedOn w:val="Normal"/>
    <w:uiPriority w:val="99"/>
    <w:rsid w:val="009E2BFD"/>
    <w:pPr>
      <w:spacing w:after="120"/>
      <w:ind w:left="1440" w:right="1440"/>
    </w:pPr>
    <w:rPr>
      <w:rFonts w:ascii="Cambria" w:hAnsi="Cambria" w:cs="Arial"/>
      <w:sz w:val="20"/>
      <w:szCs w:val="20"/>
    </w:rPr>
  </w:style>
  <w:style w:type="character" w:styleId="Marquedecommentaire">
    <w:name w:val="annotation reference"/>
    <w:uiPriority w:val="99"/>
    <w:rsid w:val="0031024B"/>
    <w:rPr>
      <w:rFonts w:cs="Times New Roman"/>
      <w:sz w:val="16"/>
      <w:szCs w:val="16"/>
    </w:rPr>
  </w:style>
  <w:style w:type="paragraph" w:styleId="Commentaire">
    <w:name w:val="annotation text"/>
    <w:basedOn w:val="Normal"/>
    <w:link w:val="CommentaireCar"/>
    <w:uiPriority w:val="99"/>
    <w:rsid w:val="0031024B"/>
    <w:rPr>
      <w:sz w:val="20"/>
      <w:szCs w:val="20"/>
    </w:rPr>
  </w:style>
  <w:style w:type="character" w:customStyle="1" w:styleId="CommentaireCar">
    <w:name w:val="Commentaire Car"/>
    <w:link w:val="Commentaire"/>
    <w:uiPriority w:val="99"/>
    <w:locked/>
    <w:rsid w:val="0031024B"/>
    <w:rPr>
      <w:rFonts w:cs="Times New Roman"/>
    </w:rPr>
  </w:style>
  <w:style w:type="paragraph" w:styleId="Rvision">
    <w:name w:val="Revision"/>
    <w:hidden/>
    <w:uiPriority w:val="99"/>
    <w:semiHidden/>
    <w:rsid w:val="00964F9D"/>
    <w:rPr>
      <w:sz w:val="24"/>
      <w:szCs w:val="24"/>
    </w:rPr>
  </w:style>
  <w:style w:type="paragraph" w:styleId="NormalWeb">
    <w:name w:val="Normal (Web)"/>
    <w:basedOn w:val="Normal"/>
    <w:uiPriority w:val="99"/>
    <w:unhideWhenUsed/>
    <w:locked/>
    <w:rsid w:val="00A0402A"/>
    <w:pPr>
      <w:spacing w:before="100" w:beforeAutospacing="1" w:after="100" w:afterAutospacing="1"/>
    </w:pPr>
    <w:rPr>
      <w:rFonts w:eastAsiaTheme="minorEastAsia"/>
    </w:rPr>
  </w:style>
  <w:style w:type="paragraph" w:customStyle="1" w:styleId="PARGTITR1">
    <w:name w:val="PARG_TITR1"/>
    <w:basedOn w:val="Normal"/>
    <w:uiPriority w:val="99"/>
    <w:rsid w:val="007F5B2E"/>
    <w:pPr>
      <w:jc w:val="both"/>
    </w:pPr>
    <w:rPr>
      <w:rFonts w:ascii="Arial" w:hAnsi="Arial" w:cs="Arial"/>
      <w:sz w:val="22"/>
      <w:szCs w:val="22"/>
      <w:lang w:eastAsia="en-US"/>
    </w:rPr>
  </w:style>
  <w:style w:type="paragraph" w:customStyle="1" w:styleId="PARGTITR3">
    <w:name w:val="PARG_TITR3"/>
    <w:basedOn w:val="Normal"/>
    <w:rsid w:val="007F5B2E"/>
    <w:pPr>
      <w:ind w:left="1418"/>
      <w:jc w:val="both"/>
    </w:pPr>
    <w:rPr>
      <w:rFonts w:ascii="Arial" w:hAnsi="Arial" w:cs="Arial"/>
      <w:sz w:val="22"/>
      <w:szCs w:val="22"/>
      <w:lang w:eastAsia="en-US"/>
    </w:rPr>
  </w:style>
  <w:style w:type="paragraph" w:customStyle="1" w:styleId="PARGTITR4">
    <w:name w:val="PARG_TITR4"/>
    <w:basedOn w:val="PARGTITR1"/>
    <w:rsid w:val="007F5B2E"/>
    <w:pPr>
      <w:ind w:left="2126"/>
    </w:pPr>
  </w:style>
  <w:style w:type="paragraph" w:customStyle="1" w:styleId="Niveauducommentaire1">
    <w:name w:val="Niveau du commentaire : 1"/>
    <w:basedOn w:val="Normal"/>
    <w:rsid w:val="007F5B2E"/>
    <w:pPr>
      <w:keepNext/>
      <w:numPr>
        <w:numId w:val="29"/>
      </w:numPr>
      <w:jc w:val="both"/>
      <w:outlineLvl w:val="0"/>
    </w:pPr>
    <w:rPr>
      <w:rFonts w:ascii="Arial" w:eastAsia="MS Gothic" w:hAnsi="Arial"/>
    </w:rPr>
  </w:style>
  <w:style w:type="paragraph" w:customStyle="1" w:styleId="Niveauducommentaire2">
    <w:name w:val="Niveau du commentaire : 2"/>
    <w:basedOn w:val="Normal"/>
    <w:rsid w:val="007F5B2E"/>
    <w:pPr>
      <w:keepNext/>
      <w:numPr>
        <w:ilvl w:val="1"/>
        <w:numId w:val="29"/>
      </w:numPr>
      <w:jc w:val="both"/>
      <w:outlineLvl w:val="1"/>
    </w:pPr>
    <w:rPr>
      <w:rFonts w:ascii="Arial" w:eastAsia="MS Gothic" w:hAnsi="Arial"/>
    </w:rPr>
  </w:style>
  <w:style w:type="paragraph" w:customStyle="1" w:styleId="Niveauducommentaire3">
    <w:name w:val="Niveau du commentaire : 3"/>
    <w:basedOn w:val="Normal"/>
    <w:rsid w:val="007F5B2E"/>
    <w:pPr>
      <w:keepNext/>
      <w:numPr>
        <w:ilvl w:val="2"/>
        <w:numId w:val="29"/>
      </w:numPr>
      <w:jc w:val="both"/>
      <w:outlineLvl w:val="2"/>
    </w:pPr>
    <w:rPr>
      <w:rFonts w:ascii="Arial" w:eastAsia="MS Gothic" w:hAnsi="Arial"/>
    </w:rPr>
  </w:style>
  <w:style w:type="paragraph" w:customStyle="1" w:styleId="Niveauducommentaire4">
    <w:name w:val="Niveau du commentaire : 4"/>
    <w:basedOn w:val="Normal"/>
    <w:rsid w:val="007F5B2E"/>
    <w:pPr>
      <w:keepNext/>
      <w:numPr>
        <w:ilvl w:val="3"/>
        <w:numId w:val="29"/>
      </w:numPr>
      <w:jc w:val="both"/>
      <w:outlineLvl w:val="3"/>
    </w:pPr>
    <w:rPr>
      <w:rFonts w:ascii="Arial" w:eastAsia="MS Gothic" w:hAnsi="Arial"/>
    </w:rPr>
  </w:style>
  <w:style w:type="paragraph" w:customStyle="1" w:styleId="Niveauducommentaire5">
    <w:name w:val="Niveau du commentaire : 5"/>
    <w:basedOn w:val="Normal"/>
    <w:rsid w:val="007F5B2E"/>
    <w:pPr>
      <w:keepNext/>
      <w:numPr>
        <w:ilvl w:val="4"/>
        <w:numId w:val="29"/>
      </w:numPr>
      <w:jc w:val="both"/>
      <w:outlineLvl w:val="4"/>
    </w:pPr>
    <w:rPr>
      <w:rFonts w:ascii="Verdana" w:eastAsia="MS Gothic" w:hAnsi="Verdana"/>
    </w:rPr>
  </w:style>
  <w:style w:type="paragraph" w:customStyle="1" w:styleId="Niveauducommentaire6">
    <w:name w:val="Niveau du commentaire : 6"/>
    <w:basedOn w:val="Normal"/>
    <w:rsid w:val="007F5B2E"/>
    <w:pPr>
      <w:keepNext/>
      <w:numPr>
        <w:ilvl w:val="5"/>
        <w:numId w:val="29"/>
      </w:numPr>
      <w:jc w:val="both"/>
      <w:outlineLvl w:val="5"/>
    </w:pPr>
    <w:rPr>
      <w:rFonts w:ascii="Verdana" w:eastAsia="MS Gothic" w:hAnsi="Verdana"/>
    </w:rPr>
  </w:style>
  <w:style w:type="paragraph" w:customStyle="1" w:styleId="Niveauducommentaire7">
    <w:name w:val="Niveau du commentaire : 7"/>
    <w:basedOn w:val="Normal"/>
    <w:rsid w:val="007F5B2E"/>
    <w:pPr>
      <w:keepNext/>
      <w:numPr>
        <w:ilvl w:val="6"/>
        <w:numId w:val="29"/>
      </w:numPr>
      <w:jc w:val="both"/>
      <w:outlineLvl w:val="6"/>
    </w:pPr>
    <w:rPr>
      <w:rFonts w:ascii="Verdana" w:eastAsia="MS Gothic" w:hAnsi="Verdana"/>
    </w:rPr>
  </w:style>
  <w:style w:type="paragraph" w:customStyle="1" w:styleId="Niveauducommentaire8">
    <w:name w:val="Niveau du commentaire : 8"/>
    <w:basedOn w:val="Normal"/>
    <w:rsid w:val="007F5B2E"/>
    <w:pPr>
      <w:keepNext/>
      <w:numPr>
        <w:ilvl w:val="7"/>
        <w:numId w:val="29"/>
      </w:numPr>
      <w:jc w:val="both"/>
      <w:outlineLvl w:val="7"/>
    </w:pPr>
    <w:rPr>
      <w:rFonts w:ascii="Verdana" w:eastAsia="MS Gothic" w:hAnsi="Verdana"/>
    </w:rPr>
  </w:style>
  <w:style w:type="paragraph" w:customStyle="1" w:styleId="Niveauducommentaire9">
    <w:name w:val="Niveau du commentaire : 9"/>
    <w:basedOn w:val="Normal"/>
    <w:rsid w:val="007F5B2E"/>
    <w:pPr>
      <w:keepNext/>
      <w:numPr>
        <w:ilvl w:val="8"/>
        <w:numId w:val="29"/>
      </w:numPr>
      <w:jc w:val="both"/>
      <w:outlineLvl w:val="8"/>
    </w:pPr>
    <w:rPr>
      <w:rFonts w:ascii="Verdana" w:eastAsia="MS Gothic" w:hAnsi="Verdana"/>
    </w:rPr>
  </w:style>
  <w:style w:type="paragraph" w:styleId="PrformatHTML">
    <w:name w:val="HTML Preformatted"/>
    <w:basedOn w:val="Normal"/>
    <w:link w:val="PrformatHTMLCar"/>
    <w:uiPriority w:val="99"/>
    <w:locked/>
    <w:rsid w:val="007F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7F5B2E"/>
    <w:rPr>
      <w:rFonts w:ascii="Courier New" w:hAnsi="Courier New" w:cs="Courier New"/>
    </w:rPr>
  </w:style>
  <w:style w:type="paragraph" w:styleId="Lgende">
    <w:name w:val="caption"/>
    <w:basedOn w:val="Normal"/>
    <w:next w:val="Normal"/>
    <w:unhideWhenUsed/>
    <w:qFormat/>
    <w:locked/>
    <w:rsid w:val="007F5B2E"/>
    <w:pPr>
      <w:spacing w:after="200"/>
      <w:jc w:val="both"/>
    </w:pPr>
    <w:rPr>
      <w:rFonts w:ascii="Arial" w:hAnsi="Arial" w:cs="Arial"/>
      <w:b/>
      <w:bCs/>
      <w:color w:val="4F81BD" w:themeColor="accent1"/>
      <w:sz w:val="18"/>
      <w:szCs w:val="18"/>
      <w:lang w:eastAsia="en-US"/>
    </w:rPr>
  </w:style>
  <w:style w:type="table" w:customStyle="1" w:styleId="TableauGrille5Fonc-Accentuation11">
    <w:name w:val="Tableau Grille 5 Foncé - Accentuation 11"/>
    <w:basedOn w:val="TableauNormal"/>
    <w:uiPriority w:val="50"/>
    <w:rsid w:val="007F5B2E"/>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Mentionnonrsolue">
    <w:name w:val="Unresolved Mention"/>
    <w:basedOn w:val="Policepardfaut"/>
    <w:uiPriority w:val="99"/>
    <w:semiHidden/>
    <w:unhideWhenUsed/>
    <w:rsid w:val="00A2081A"/>
    <w:rPr>
      <w:color w:val="808080"/>
      <w:shd w:val="clear" w:color="auto" w:fill="E6E6E6"/>
    </w:rPr>
  </w:style>
  <w:style w:type="character" w:styleId="Lienhypertextesuivivisit">
    <w:name w:val="FollowedHyperlink"/>
    <w:basedOn w:val="Policepardfaut"/>
    <w:uiPriority w:val="99"/>
    <w:semiHidden/>
    <w:unhideWhenUsed/>
    <w:locked/>
    <w:rsid w:val="00EB41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8910">
      <w:bodyDiv w:val="1"/>
      <w:marLeft w:val="0"/>
      <w:marRight w:val="0"/>
      <w:marTop w:val="0"/>
      <w:marBottom w:val="0"/>
      <w:divBdr>
        <w:top w:val="none" w:sz="0" w:space="0" w:color="auto"/>
        <w:left w:val="none" w:sz="0" w:space="0" w:color="auto"/>
        <w:bottom w:val="none" w:sz="0" w:space="0" w:color="auto"/>
        <w:right w:val="none" w:sz="0" w:space="0" w:color="auto"/>
      </w:divBdr>
    </w:div>
    <w:div w:id="326984742">
      <w:bodyDiv w:val="1"/>
      <w:marLeft w:val="0"/>
      <w:marRight w:val="0"/>
      <w:marTop w:val="0"/>
      <w:marBottom w:val="0"/>
      <w:divBdr>
        <w:top w:val="none" w:sz="0" w:space="0" w:color="auto"/>
        <w:left w:val="none" w:sz="0" w:space="0" w:color="auto"/>
        <w:bottom w:val="none" w:sz="0" w:space="0" w:color="auto"/>
        <w:right w:val="none" w:sz="0" w:space="0" w:color="auto"/>
      </w:divBdr>
    </w:div>
    <w:div w:id="516505338">
      <w:bodyDiv w:val="1"/>
      <w:marLeft w:val="0"/>
      <w:marRight w:val="0"/>
      <w:marTop w:val="0"/>
      <w:marBottom w:val="0"/>
      <w:divBdr>
        <w:top w:val="none" w:sz="0" w:space="0" w:color="auto"/>
        <w:left w:val="none" w:sz="0" w:space="0" w:color="auto"/>
        <w:bottom w:val="none" w:sz="0" w:space="0" w:color="auto"/>
        <w:right w:val="none" w:sz="0" w:space="0" w:color="auto"/>
      </w:divBdr>
    </w:div>
    <w:div w:id="889340122">
      <w:bodyDiv w:val="1"/>
      <w:marLeft w:val="0"/>
      <w:marRight w:val="0"/>
      <w:marTop w:val="0"/>
      <w:marBottom w:val="0"/>
      <w:divBdr>
        <w:top w:val="none" w:sz="0" w:space="0" w:color="auto"/>
        <w:left w:val="none" w:sz="0" w:space="0" w:color="auto"/>
        <w:bottom w:val="none" w:sz="0" w:space="0" w:color="auto"/>
        <w:right w:val="none" w:sz="0" w:space="0" w:color="auto"/>
      </w:divBdr>
    </w:div>
    <w:div w:id="1221861491">
      <w:bodyDiv w:val="1"/>
      <w:marLeft w:val="0"/>
      <w:marRight w:val="0"/>
      <w:marTop w:val="0"/>
      <w:marBottom w:val="0"/>
      <w:divBdr>
        <w:top w:val="none" w:sz="0" w:space="0" w:color="auto"/>
        <w:left w:val="none" w:sz="0" w:space="0" w:color="auto"/>
        <w:bottom w:val="none" w:sz="0" w:space="0" w:color="auto"/>
        <w:right w:val="none" w:sz="0" w:space="0" w:color="auto"/>
      </w:divBdr>
    </w:div>
    <w:div w:id="1848134437">
      <w:bodyDiv w:val="1"/>
      <w:marLeft w:val="0"/>
      <w:marRight w:val="0"/>
      <w:marTop w:val="0"/>
      <w:marBottom w:val="0"/>
      <w:divBdr>
        <w:top w:val="none" w:sz="0" w:space="0" w:color="auto"/>
        <w:left w:val="none" w:sz="0" w:space="0" w:color="auto"/>
        <w:bottom w:val="none" w:sz="0" w:space="0" w:color="auto"/>
        <w:right w:val="none" w:sz="0" w:space="0" w:color="auto"/>
      </w:divBdr>
    </w:div>
    <w:div w:id="1859542877">
      <w:bodyDiv w:val="1"/>
      <w:marLeft w:val="0"/>
      <w:marRight w:val="0"/>
      <w:marTop w:val="0"/>
      <w:marBottom w:val="0"/>
      <w:divBdr>
        <w:top w:val="none" w:sz="0" w:space="0" w:color="auto"/>
        <w:left w:val="none" w:sz="0" w:space="0" w:color="auto"/>
        <w:bottom w:val="none" w:sz="0" w:space="0" w:color="auto"/>
        <w:right w:val="none" w:sz="0" w:space="0" w:color="auto"/>
      </w:divBdr>
    </w:div>
    <w:div w:id="2107068236">
      <w:marLeft w:val="0"/>
      <w:marRight w:val="0"/>
      <w:marTop w:val="0"/>
      <w:marBottom w:val="0"/>
      <w:divBdr>
        <w:top w:val="none" w:sz="0" w:space="0" w:color="auto"/>
        <w:left w:val="none" w:sz="0" w:space="0" w:color="auto"/>
        <w:bottom w:val="none" w:sz="0" w:space="0" w:color="auto"/>
        <w:right w:val="none" w:sz="0" w:space="0" w:color="auto"/>
      </w:divBdr>
      <w:divsChild>
        <w:div w:id="2107068234">
          <w:marLeft w:val="1166"/>
          <w:marRight w:val="0"/>
          <w:marTop w:val="43"/>
          <w:marBottom w:val="0"/>
          <w:divBdr>
            <w:top w:val="none" w:sz="0" w:space="0" w:color="auto"/>
            <w:left w:val="none" w:sz="0" w:space="0" w:color="auto"/>
            <w:bottom w:val="none" w:sz="0" w:space="0" w:color="auto"/>
            <w:right w:val="none" w:sz="0" w:space="0" w:color="auto"/>
          </w:divBdr>
        </w:div>
        <w:div w:id="2107068238">
          <w:marLeft w:val="1166"/>
          <w:marRight w:val="0"/>
          <w:marTop w:val="43"/>
          <w:marBottom w:val="0"/>
          <w:divBdr>
            <w:top w:val="none" w:sz="0" w:space="0" w:color="auto"/>
            <w:left w:val="none" w:sz="0" w:space="0" w:color="auto"/>
            <w:bottom w:val="none" w:sz="0" w:space="0" w:color="auto"/>
            <w:right w:val="none" w:sz="0" w:space="0" w:color="auto"/>
          </w:divBdr>
        </w:div>
        <w:div w:id="2107068239">
          <w:marLeft w:val="547"/>
          <w:marRight w:val="0"/>
          <w:marTop w:val="48"/>
          <w:marBottom w:val="0"/>
          <w:divBdr>
            <w:top w:val="none" w:sz="0" w:space="0" w:color="auto"/>
            <w:left w:val="none" w:sz="0" w:space="0" w:color="auto"/>
            <w:bottom w:val="none" w:sz="0" w:space="0" w:color="auto"/>
            <w:right w:val="none" w:sz="0" w:space="0" w:color="auto"/>
          </w:divBdr>
        </w:div>
        <w:div w:id="2107068242">
          <w:marLeft w:val="547"/>
          <w:marRight w:val="0"/>
          <w:marTop w:val="48"/>
          <w:marBottom w:val="0"/>
          <w:divBdr>
            <w:top w:val="none" w:sz="0" w:space="0" w:color="auto"/>
            <w:left w:val="none" w:sz="0" w:space="0" w:color="auto"/>
            <w:bottom w:val="none" w:sz="0" w:space="0" w:color="auto"/>
            <w:right w:val="none" w:sz="0" w:space="0" w:color="auto"/>
          </w:divBdr>
        </w:div>
        <w:div w:id="2107068244">
          <w:marLeft w:val="547"/>
          <w:marRight w:val="0"/>
          <w:marTop w:val="48"/>
          <w:marBottom w:val="0"/>
          <w:divBdr>
            <w:top w:val="none" w:sz="0" w:space="0" w:color="auto"/>
            <w:left w:val="none" w:sz="0" w:space="0" w:color="auto"/>
            <w:bottom w:val="none" w:sz="0" w:space="0" w:color="auto"/>
            <w:right w:val="none" w:sz="0" w:space="0" w:color="auto"/>
          </w:divBdr>
        </w:div>
        <w:div w:id="2107068253">
          <w:marLeft w:val="1166"/>
          <w:marRight w:val="0"/>
          <w:marTop w:val="43"/>
          <w:marBottom w:val="0"/>
          <w:divBdr>
            <w:top w:val="none" w:sz="0" w:space="0" w:color="auto"/>
            <w:left w:val="none" w:sz="0" w:space="0" w:color="auto"/>
            <w:bottom w:val="none" w:sz="0" w:space="0" w:color="auto"/>
            <w:right w:val="none" w:sz="0" w:space="0" w:color="auto"/>
          </w:divBdr>
        </w:div>
        <w:div w:id="2107068255">
          <w:marLeft w:val="1166"/>
          <w:marRight w:val="0"/>
          <w:marTop w:val="43"/>
          <w:marBottom w:val="0"/>
          <w:divBdr>
            <w:top w:val="none" w:sz="0" w:space="0" w:color="auto"/>
            <w:left w:val="none" w:sz="0" w:space="0" w:color="auto"/>
            <w:bottom w:val="none" w:sz="0" w:space="0" w:color="auto"/>
            <w:right w:val="none" w:sz="0" w:space="0" w:color="auto"/>
          </w:divBdr>
        </w:div>
        <w:div w:id="2107068256">
          <w:marLeft w:val="547"/>
          <w:marRight w:val="0"/>
          <w:marTop w:val="48"/>
          <w:marBottom w:val="0"/>
          <w:divBdr>
            <w:top w:val="none" w:sz="0" w:space="0" w:color="auto"/>
            <w:left w:val="none" w:sz="0" w:space="0" w:color="auto"/>
            <w:bottom w:val="none" w:sz="0" w:space="0" w:color="auto"/>
            <w:right w:val="none" w:sz="0" w:space="0" w:color="auto"/>
          </w:divBdr>
        </w:div>
      </w:divsChild>
    </w:div>
    <w:div w:id="2107068243">
      <w:marLeft w:val="0"/>
      <w:marRight w:val="0"/>
      <w:marTop w:val="0"/>
      <w:marBottom w:val="0"/>
      <w:divBdr>
        <w:top w:val="none" w:sz="0" w:space="0" w:color="auto"/>
        <w:left w:val="none" w:sz="0" w:space="0" w:color="auto"/>
        <w:bottom w:val="none" w:sz="0" w:space="0" w:color="auto"/>
        <w:right w:val="none" w:sz="0" w:space="0" w:color="auto"/>
      </w:divBdr>
    </w:div>
    <w:div w:id="2107068245">
      <w:marLeft w:val="0"/>
      <w:marRight w:val="0"/>
      <w:marTop w:val="0"/>
      <w:marBottom w:val="0"/>
      <w:divBdr>
        <w:top w:val="none" w:sz="0" w:space="0" w:color="auto"/>
        <w:left w:val="none" w:sz="0" w:space="0" w:color="auto"/>
        <w:bottom w:val="none" w:sz="0" w:space="0" w:color="auto"/>
        <w:right w:val="none" w:sz="0" w:space="0" w:color="auto"/>
      </w:divBdr>
    </w:div>
    <w:div w:id="2107068246">
      <w:marLeft w:val="0"/>
      <w:marRight w:val="0"/>
      <w:marTop w:val="0"/>
      <w:marBottom w:val="0"/>
      <w:divBdr>
        <w:top w:val="none" w:sz="0" w:space="0" w:color="auto"/>
        <w:left w:val="none" w:sz="0" w:space="0" w:color="auto"/>
        <w:bottom w:val="none" w:sz="0" w:space="0" w:color="auto"/>
        <w:right w:val="none" w:sz="0" w:space="0" w:color="auto"/>
      </w:divBdr>
    </w:div>
    <w:div w:id="2107068247">
      <w:marLeft w:val="0"/>
      <w:marRight w:val="0"/>
      <w:marTop w:val="0"/>
      <w:marBottom w:val="0"/>
      <w:divBdr>
        <w:top w:val="none" w:sz="0" w:space="0" w:color="auto"/>
        <w:left w:val="none" w:sz="0" w:space="0" w:color="auto"/>
        <w:bottom w:val="none" w:sz="0" w:space="0" w:color="auto"/>
        <w:right w:val="none" w:sz="0" w:space="0" w:color="auto"/>
      </w:divBdr>
    </w:div>
    <w:div w:id="2107068248">
      <w:marLeft w:val="0"/>
      <w:marRight w:val="0"/>
      <w:marTop w:val="0"/>
      <w:marBottom w:val="0"/>
      <w:divBdr>
        <w:top w:val="none" w:sz="0" w:space="0" w:color="auto"/>
        <w:left w:val="none" w:sz="0" w:space="0" w:color="auto"/>
        <w:bottom w:val="none" w:sz="0" w:space="0" w:color="auto"/>
        <w:right w:val="none" w:sz="0" w:space="0" w:color="auto"/>
      </w:divBdr>
    </w:div>
    <w:div w:id="2107068249">
      <w:marLeft w:val="0"/>
      <w:marRight w:val="0"/>
      <w:marTop w:val="0"/>
      <w:marBottom w:val="0"/>
      <w:divBdr>
        <w:top w:val="none" w:sz="0" w:space="0" w:color="auto"/>
        <w:left w:val="none" w:sz="0" w:space="0" w:color="auto"/>
        <w:bottom w:val="none" w:sz="0" w:space="0" w:color="auto"/>
        <w:right w:val="none" w:sz="0" w:space="0" w:color="auto"/>
      </w:divBdr>
    </w:div>
    <w:div w:id="2107068250">
      <w:marLeft w:val="0"/>
      <w:marRight w:val="0"/>
      <w:marTop w:val="0"/>
      <w:marBottom w:val="0"/>
      <w:divBdr>
        <w:top w:val="none" w:sz="0" w:space="0" w:color="auto"/>
        <w:left w:val="none" w:sz="0" w:space="0" w:color="auto"/>
        <w:bottom w:val="none" w:sz="0" w:space="0" w:color="auto"/>
        <w:right w:val="none" w:sz="0" w:space="0" w:color="auto"/>
      </w:divBdr>
    </w:div>
    <w:div w:id="2107068251">
      <w:marLeft w:val="0"/>
      <w:marRight w:val="0"/>
      <w:marTop w:val="0"/>
      <w:marBottom w:val="0"/>
      <w:divBdr>
        <w:top w:val="none" w:sz="0" w:space="0" w:color="auto"/>
        <w:left w:val="none" w:sz="0" w:space="0" w:color="auto"/>
        <w:bottom w:val="none" w:sz="0" w:space="0" w:color="auto"/>
        <w:right w:val="none" w:sz="0" w:space="0" w:color="auto"/>
      </w:divBdr>
    </w:div>
    <w:div w:id="2107068252">
      <w:marLeft w:val="0"/>
      <w:marRight w:val="0"/>
      <w:marTop w:val="0"/>
      <w:marBottom w:val="0"/>
      <w:divBdr>
        <w:top w:val="none" w:sz="0" w:space="0" w:color="auto"/>
        <w:left w:val="none" w:sz="0" w:space="0" w:color="auto"/>
        <w:bottom w:val="none" w:sz="0" w:space="0" w:color="auto"/>
        <w:right w:val="none" w:sz="0" w:space="0" w:color="auto"/>
      </w:divBdr>
      <w:divsChild>
        <w:div w:id="2107068235">
          <w:marLeft w:val="547"/>
          <w:marRight w:val="0"/>
          <w:marTop w:val="48"/>
          <w:marBottom w:val="0"/>
          <w:divBdr>
            <w:top w:val="none" w:sz="0" w:space="0" w:color="auto"/>
            <w:left w:val="none" w:sz="0" w:space="0" w:color="auto"/>
            <w:bottom w:val="none" w:sz="0" w:space="0" w:color="auto"/>
            <w:right w:val="none" w:sz="0" w:space="0" w:color="auto"/>
          </w:divBdr>
        </w:div>
        <w:div w:id="2107068237">
          <w:marLeft w:val="1166"/>
          <w:marRight w:val="0"/>
          <w:marTop w:val="43"/>
          <w:marBottom w:val="0"/>
          <w:divBdr>
            <w:top w:val="none" w:sz="0" w:space="0" w:color="auto"/>
            <w:left w:val="none" w:sz="0" w:space="0" w:color="auto"/>
            <w:bottom w:val="none" w:sz="0" w:space="0" w:color="auto"/>
            <w:right w:val="none" w:sz="0" w:space="0" w:color="auto"/>
          </w:divBdr>
        </w:div>
        <w:div w:id="2107068240">
          <w:marLeft w:val="1166"/>
          <w:marRight w:val="0"/>
          <w:marTop w:val="43"/>
          <w:marBottom w:val="0"/>
          <w:divBdr>
            <w:top w:val="none" w:sz="0" w:space="0" w:color="auto"/>
            <w:left w:val="none" w:sz="0" w:space="0" w:color="auto"/>
            <w:bottom w:val="none" w:sz="0" w:space="0" w:color="auto"/>
            <w:right w:val="none" w:sz="0" w:space="0" w:color="auto"/>
          </w:divBdr>
        </w:div>
        <w:div w:id="2107068241">
          <w:marLeft w:val="547"/>
          <w:marRight w:val="0"/>
          <w:marTop w:val="48"/>
          <w:marBottom w:val="0"/>
          <w:divBdr>
            <w:top w:val="none" w:sz="0" w:space="0" w:color="auto"/>
            <w:left w:val="none" w:sz="0" w:space="0" w:color="auto"/>
            <w:bottom w:val="none" w:sz="0" w:space="0" w:color="auto"/>
            <w:right w:val="none" w:sz="0" w:space="0" w:color="auto"/>
          </w:divBdr>
        </w:div>
        <w:div w:id="2107068254">
          <w:marLeft w:val="1166"/>
          <w:marRight w:val="0"/>
          <w:marTop w:val="43"/>
          <w:marBottom w:val="0"/>
          <w:divBdr>
            <w:top w:val="none" w:sz="0" w:space="0" w:color="auto"/>
            <w:left w:val="none" w:sz="0" w:space="0" w:color="auto"/>
            <w:bottom w:val="none" w:sz="0" w:space="0" w:color="auto"/>
            <w:right w:val="none" w:sz="0" w:space="0" w:color="auto"/>
          </w:divBdr>
        </w:div>
      </w:divsChild>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1.docx"/><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Word_Document.doc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0.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A\Axione\Administratif\Mod&#232;les%20Doc%20Axione\Modele%20documents%20word\Mod&#232;le%20STD%20v1.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Source xmlns="9c97f8e9-86c7-4e99-9925-cc9540b321fe">Interne</DocSource>
    <Language xmlns="9c97f8e9-86c7-4e99-9925-cc9540b321fe">Français</Language>
    <DocType xmlns="9c97f8e9-86c7-4e99-9925-cc9540b321fe">Dossier de Spécification</DocType>
    <DocState xmlns="9c97f8e9-86c7-4e99-9925-cc9540b321fe">Finalisé</DocState>
    <Author0 xmlns="9c97f8e9-86c7-4e99-9925-cc9540b321fe" xsi:nil="true"/>
    <Description0 xmlns="9c97f8e9-86c7-4e99-9925-cc9540b321fe" xsi:nil="true"/>
    <DocConf xmlns="9c97f8e9-86c7-4e99-9925-cc9540b321fe">Diffusion libre</DocCon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910ADB61686C45A75A7A744D7D5C8E0075FDA75D29AD3A488AD8B97083DD1BB6" ma:contentTypeVersion="4" ma:contentTypeDescription="Create a new document." ma:contentTypeScope="" ma:versionID="e727bd4d481e0567b36b7f4641a761b0">
  <xsd:schema xmlns:xsd="http://www.w3.org/2001/XMLSchema" xmlns:p="http://schemas.microsoft.com/office/2006/metadata/properties" xmlns:ns2="9c97f8e9-86c7-4e99-9925-cc9540b321fe" targetNamespace="http://schemas.microsoft.com/office/2006/metadata/properties" ma:root="true" ma:fieldsID="3c499d35921b9792b9d92436d1670138" ns2:_="">
    <xsd:import namespace="9c97f8e9-86c7-4e99-9925-cc9540b321fe"/>
    <xsd:element name="properties">
      <xsd:complexType>
        <xsd:sequence>
          <xsd:element name="documentManagement">
            <xsd:complexType>
              <xsd:all>
                <xsd:element ref="ns2:Author0" minOccurs="0"/>
                <xsd:element ref="ns2:Description0" minOccurs="0"/>
                <xsd:element ref="ns2:Language" minOccurs="0"/>
                <xsd:element ref="ns2:DocType" minOccurs="0"/>
                <xsd:element ref="ns2:DocSource" minOccurs="0"/>
                <xsd:element ref="ns2:DocConf" minOccurs="0"/>
                <xsd:element ref="ns2:DocState" minOccurs="0"/>
              </xsd:all>
            </xsd:complexType>
          </xsd:element>
        </xsd:sequence>
      </xsd:complexType>
    </xsd:element>
  </xsd:schema>
  <xsd:schema xmlns:xsd="http://www.w3.org/2001/XMLSchema" xmlns:dms="http://schemas.microsoft.com/office/2006/documentManagement/types" targetNamespace="9c97f8e9-86c7-4e99-9925-cc9540b321fe" elementFormDefault="qualified">
    <xsd:import namespace="http://schemas.microsoft.com/office/2006/documentManagement/types"/>
    <xsd:element name="Author0" ma:index="8" nillable="true" ma:displayName="Auteur" ma:internalName="Author0">
      <xsd:simpleType>
        <xsd:restriction base="dms:Text">
          <xsd:maxLength value="255"/>
        </xsd:restriction>
      </xsd:simpleType>
    </xsd:element>
    <xsd:element name="Description0" ma:index="9" nillable="true" ma:displayName="Description" ma:internalName="Description0">
      <xsd:simpleType>
        <xsd:restriction base="dms:Text">
          <xsd:maxLength value="255"/>
        </xsd:restriction>
      </xsd:simpleType>
    </xsd:element>
    <xsd:element name="Language" ma:index="10" nillable="true" ma:displayName="Langue" ma:default="Français" ma:format="Dropdown" ma:internalName="Language">
      <xsd:simpleType>
        <xsd:restriction base="dms:Choice">
          <xsd:enumeration value="Anglais"/>
          <xsd:enumeration value="Espagnol"/>
          <xsd:enumeration value="Français"/>
          <xsd:enumeration value="Autre"/>
        </xsd:restriction>
      </xsd:simpleType>
    </xsd:element>
    <xsd:element name="DocType" ma:index="12" nillable="true" ma:displayName="Type de document" ma:default="Document interne" ma:format="Dropdown" ma:internalName="DocType">
      <xsd:simpleType>
        <xsd:restriction base="dms:Choice">
          <xsd:enumeration value="Autre"/>
          <xsd:enumeration value="Cahier des charges"/>
          <xsd:enumeration value="Compte rendu"/>
          <xsd:enumeration value="Courrier"/>
          <xsd:enumeration value="Relevé de Décision"/>
          <xsd:enumeration value="Décret / Loi / Réglementation"/>
          <xsd:enumeration value="Directive"/>
          <xsd:enumeration value="Document contractuel"/>
          <xsd:enumeration value="Rapport externe"/>
          <xsd:enumeration value="Rapport interne"/>
          <xsd:enumeration value="Manuel / guide / formation"/>
          <xsd:enumeration value="Méthode / qualité / organisation / procédure"/>
          <xsd:enumeration value="Modèle"/>
          <xsd:enumeration value="Note de service"/>
          <xsd:enumeration value="Note d’information"/>
          <xsd:enumeration value="Présentation"/>
          <xsd:enumeration value="Dossier de Spécification"/>
          <xsd:enumeration value="Veille"/>
        </xsd:restriction>
      </xsd:simpleType>
    </xsd:element>
    <xsd:element name="DocSource" ma:index="13" nillable="true" ma:displayName="Origine" ma:default="Interne" ma:format="Dropdown" ma:internalName="DocSource">
      <xsd:simpleType>
        <xsd:restriction base="dms:Choice">
          <xsd:enumeration value="Interne"/>
          <xsd:enumeration value="Externe"/>
        </xsd:restriction>
      </xsd:simpleType>
    </xsd:element>
    <xsd:element name="DocConf" ma:index="14" nillable="true" ma:displayName="Confidentialité" ma:default="Interne FT" ma:format="Dropdown" ma:internalName="DocConf">
      <xsd:simpleType>
        <xsd:restriction base="dms:Choice">
          <xsd:enumeration value="Interne FT"/>
          <xsd:enumeration value="Diffusion libre"/>
        </xsd:restriction>
      </xsd:simpleType>
    </xsd:element>
    <xsd:element name="DocState" ma:index="15" nillable="true" ma:displayName="Statut" ma:default="Finalisé" ma:format="Dropdown" ma:internalName="DocState">
      <xsd:simpleType>
        <xsd:restriction base="dms:Choice">
          <xsd:enumeration value="Brouillon"/>
          <xsd:enumeration value="Finalisé"/>
          <xsd:enumeration value="Validé"/>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ma:index="11" ma:displayName="Mots clé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46C40-B548-4652-A7D8-7A3FE42E347D}">
  <ds:schemaRefs>
    <ds:schemaRef ds:uri="http://purl.org/dc/terms/"/>
    <ds:schemaRef ds:uri="http://purl.org/dc/dcmitype/"/>
    <ds:schemaRef ds:uri="http://www.w3.org/XML/1998/namespace"/>
    <ds:schemaRef ds:uri="http://schemas.openxmlformats.org/package/2006/metadata/core-properties"/>
    <ds:schemaRef ds:uri="http://schemas.microsoft.com/office/2006/documentManagement/types"/>
    <ds:schemaRef ds:uri="http://schemas.microsoft.com/office/2006/metadata/properties"/>
    <ds:schemaRef ds:uri="http://purl.org/dc/elements/1.1/"/>
    <ds:schemaRef ds:uri="9c97f8e9-86c7-4e99-9925-cc9540b321fe"/>
  </ds:schemaRefs>
</ds:datastoreItem>
</file>

<file path=customXml/itemProps2.xml><?xml version="1.0" encoding="utf-8"?>
<ds:datastoreItem xmlns:ds="http://schemas.openxmlformats.org/officeDocument/2006/customXml" ds:itemID="{0E60599A-DB46-4A13-ABE1-11CE1614B035}">
  <ds:schemaRefs>
    <ds:schemaRef ds:uri="http://schemas.microsoft.com/sharepoint/v3/contenttype/forms"/>
  </ds:schemaRefs>
</ds:datastoreItem>
</file>

<file path=customXml/itemProps3.xml><?xml version="1.0" encoding="utf-8"?>
<ds:datastoreItem xmlns:ds="http://schemas.openxmlformats.org/officeDocument/2006/customXml" ds:itemID="{1BAFD3AB-3CE2-4EC5-BF5A-6B02EC253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97f8e9-86c7-4e99-9925-cc9540b321f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E9E0FA3-ACEF-4BBE-9074-DB9F9BACA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STD v1.6</Template>
  <TotalTime>887</TotalTime>
  <Pages>19</Pages>
  <Words>2797</Words>
  <Characters>16052</Characters>
  <Application>Microsoft Office Word</Application>
  <DocSecurity>0</DocSecurity>
  <Lines>697</Lines>
  <Paragraphs>384</Paragraphs>
  <ScaleCrop>false</ScaleCrop>
  <HeadingPairs>
    <vt:vector size="2" baseType="variant">
      <vt:variant>
        <vt:lpstr>Titre</vt:lpstr>
      </vt:variant>
      <vt:variant>
        <vt:i4>1</vt:i4>
      </vt:variant>
    </vt:vector>
  </HeadingPairs>
  <TitlesOfParts>
    <vt:vector size="1" baseType="lpstr">
      <vt:lpstr>WS info TP/Derco SAV FTTH</vt:lpstr>
    </vt:vector>
  </TitlesOfParts>
  <Company>Interop fibre</Company>
  <LinksUpToDate>false</LinksUpToDate>
  <CharactersWithSpaces>18465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 info TP/Derco SAV FTTH</dc:title>
  <dc:subject>Présentation du webservice de gestion des travaux planifiés et des dérangements collectifs FTTH</dc:subject>
  <dc:creator>Moez AMRAOUI</dc:creator>
  <cp:keywords>TP; DERCO; SAV FTTH; WS</cp:keywords>
  <cp:lastModifiedBy>ALTEN SIR - AMRAOUI, Moez</cp:lastModifiedBy>
  <cp:revision>112</cp:revision>
  <cp:lastPrinted>2012-12-03T14:15:00Z</cp:lastPrinted>
  <dcterms:created xsi:type="dcterms:W3CDTF">2018-03-15T15:29:00Z</dcterms:created>
  <dcterms:modified xsi:type="dcterms:W3CDTF">2019-07-30T08:52:00Z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0x01010066910ADB61686C45A75A7A744D7D5C8E0075FDA75D29AD3A488AD8B97083DD1BB6</vt:lpwstr>
  </property>
  <property fmtid="{D5CDD505-2E9C-101B-9397-08002B2CF9AE}" pid="3" name="_NewReviewCycle">
    <vt:lpwstr/>
  </property>
</Properties>
</file>